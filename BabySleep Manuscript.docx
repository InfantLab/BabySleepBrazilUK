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1A09" w14:textId="77777777" w:rsidR="0067356E" w:rsidRDefault="0067356E" w:rsidP="006F6452">
      <w:pPr>
        <w:spacing w:before="6" w:line="360" w:lineRule="auto"/>
        <w:rPr>
          <w:sz w:val="15"/>
          <w:szCs w:val="15"/>
        </w:rPr>
      </w:pPr>
    </w:p>
    <w:p w14:paraId="0752AF87" w14:textId="77777777" w:rsidR="0067356E" w:rsidRDefault="0067356E" w:rsidP="006F6452">
      <w:pPr>
        <w:spacing w:line="360" w:lineRule="auto"/>
      </w:pPr>
    </w:p>
    <w:p w14:paraId="0A2482DF" w14:textId="77777777" w:rsidR="0067356E" w:rsidRDefault="0067356E" w:rsidP="006F6452">
      <w:pPr>
        <w:spacing w:line="360" w:lineRule="auto"/>
      </w:pPr>
    </w:p>
    <w:p w14:paraId="35BD5AA9" w14:textId="77777777" w:rsidR="0067356E" w:rsidRDefault="0067356E" w:rsidP="006F6452">
      <w:pPr>
        <w:spacing w:line="360" w:lineRule="auto"/>
      </w:pPr>
    </w:p>
    <w:p w14:paraId="7AADB3EB" w14:textId="77777777" w:rsidR="0067356E" w:rsidRDefault="0067356E" w:rsidP="006F6452">
      <w:pPr>
        <w:spacing w:line="360" w:lineRule="auto"/>
      </w:pPr>
    </w:p>
    <w:p w14:paraId="3BB84BB8" w14:textId="77777777" w:rsidR="00202692" w:rsidRDefault="006E5340" w:rsidP="006F6452">
      <w:pPr>
        <w:spacing w:before="10" w:line="360" w:lineRule="auto"/>
        <w:ind w:firstLine="720"/>
        <w:rPr>
          <w:spacing w:val="1"/>
          <w:sz w:val="24"/>
          <w:szCs w:val="24"/>
        </w:rPr>
      </w:pPr>
      <w:r w:rsidRPr="006E5340">
        <w:rPr>
          <w:spacing w:val="1"/>
          <w:sz w:val="24"/>
          <w:szCs w:val="24"/>
        </w:rPr>
        <w:t>How infant</w:t>
      </w:r>
      <w:r>
        <w:rPr>
          <w:spacing w:val="1"/>
          <w:sz w:val="24"/>
          <w:szCs w:val="24"/>
        </w:rPr>
        <w:t>s’</w:t>
      </w:r>
      <w:r w:rsidRPr="006E5340">
        <w:rPr>
          <w:spacing w:val="1"/>
          <w:sz w:val="24"/>
          <w:szCs w:val="24"/>
        </w:rPr>
        <w:t xml:space="preserve"> sleep</w:t>
      </w:r>
      <w:r>
        <w:rPr>
          <w:spacing w:val="1"/>
          <w:sz w:val="24"/>
          <w:szCs w:val="24"/>
        </w:rPr>
        <w:t xml:space="preserve"> </w:t>
      </w:r>
      <w:r w:rsidRPr="006E5340">
        <w:rPr>
          <w:spacing w:val="1"/>
          <w:sz w:val="24"/>
          <w:szCs w:val="24"/>
        </w:rPr>
        <w:t>affects morning mood: A sleep diary study in</w:t>
      </w:r>
      <w:r>
        <w:rPr>
          <w:spacing w:val="1"/>
          <w:sz w:val="24"/>
          <w:szCs w:val="24"/>
        </w:rPr>
        <w:t xml:space="preserve"> Brazil and the</w:t>
      </w:r>
      <w:r w:rsidRPr="006E5340">
        <w:rPr>
          <w:spacing w:val="1"/>
          <w:sz w:val="24"/>
          <w:szCs w:val="24"/>
        </w:rPr>
        <w:t xml:space="preserve"> UK</w:t>
      </w:r>
    </w:p>
    <w:p w14:paraId="5E246A72" w14:textId="77777777" w:rsidR="00202692" w:rsidRDefault="00202692" w:rsidP="006F6452">
      <w:pPr>
        <w:spacing w:before="10" w:line="360" w:lineRule="auto"/>
        <w:ind w:firstLine="720"/>
        <w:rPr>
          <w:spacing w:val="1"/>
          <w:sz w:val="24"/>
          <w:szCs w:val="24"/>
        </w:rPr>
      </w:pPr>
    </w:p>
    <w:p w14:paraId="7543D8BF" w14:textId="74C46E31" w:rsidR="00202692" w:rsidRDefault="006E5340" w:rsidP="006F6452">
      <w:pPr>
        <w:spacing w:before="10" w:line="360" w:lineRule="auto"/>
        <w:ind w:firstLine="142"/>
        <w:jc w:val="center"/>
        <w:rPr>
          <w:spacing w:val="1"/>
          <w:sz w:val="24"/>
          <w:szCs w:val="24"/>
        </w:rPr>
      </w:pPr>
      <w:r w:rsidRPr="006E5340">
        <w:rPr>
          <w:spacing w:val="1"/>
          <w:sz w:val="24"/>
          <w:szCs w:val="24"/>
        </w:rPr>
        <w:t>Caspar Addyman</w:t>
      </w:r>
      <w:r w:rsidR="00202692">
        <w:rPr>
          <w:spacing w:val="1"/>
          <w:sz w:val="24"/>
          <w:szCs w:val="24"/>
        </w:rPr>
        <w:br/>
      </w:r>
      <w:r>
        <w:rPr>
          <w:spacing w:val="1"/>
          <w:sz w:val="24"/>
          <w:szCs w:val="24"/>
        </w:rPr>
        <w:t>G</w:t>
      </w:r>
      <w:r w:rsidRPr="006E5340">
        <w:rPr>
          <w:spacing w:val="1"/>
          <w:sz w:val="24"/>
          <w:szCs w:val="24"/>
        </w:rPr>
        <w:t>oldsmiths, University of London</w:t>
      </w:r>
    </w:p>
    <w:p w14:paraId="2EC430DB" w14:textId="3793207E" w:rsidR="00202692" w:rsidRDefault="00202692" w:rsidP="006F6452">
      <w:pPr>
        <w:spacing w:before="10" w:line="360" w:lineRule="auto"/>
        <w:ind w:firstLine="142"/>
        <w:jc w:val="center"/>
        <w:rPr>
          <w:spacing w:val="1"/>
          <w:sz w:val="24"/>
          <w:szCs w:val="24"/>
        </w:rPr>
      </w:pPr>
    </w:p>
    <w:p w14:paraId="225260EF" w14:textId="4D5D7E86" w:rsidR="00202692" w:rsidRDefault="00202692" w:rsidP="006F6452">
      <w:pPr>
        <w:spacing w:before="10" w:line="360" w:lineRule="auto"/>
        <w:ind w:firstLine="142"/>
        <w:jc w:val="center"/>
        <w:rPr>
          <w:spacing w:val="1"/>
          <w:sz w:val="24"/>
          <w:szCs w:val="24"/>
        </w:rPr>
      </w:pPr>
    </w:p>
    <w:p w14:paraId="57F155D8" w14:textId="51DAFF91" w:rsidR="00202692" w:rsidRDefault="00202692" w:rsidP="00013834">
      <w:pPr>
        <w:spacing w:before="10" w:line="360" w:lineRule="auto"/>
        <w:ind w:firstLine="142"/>
        <w:jc w:val="center"/>
        <w:rPr>
          <w:spacing w:val="1"/>
          <w:sz w:val="24"/>
          <w:szCs w:val="24"/>
        </w:rPr>
      </w:pPr>
      <w:r w:rsidRPr="006E5340">
        <w:rPr>
          <w:spacing w:val="1"/>
          <w:sz w:val="24"/>
          <w:szCs w:val="24"/>
        </w:rPr>
        <w:t>Frank Wiesemann</w:t>
      </w:r>
      <w:r>
        <w:rPr>
          <w:spacing w:val="1"/>
          <w:sz w:val="24"/>
          <w:szCs w:val="24"/>
        </w:rPr>
        <w:br/>
      </w:r>
      <w:r w:rsidR="006E5340" w:rsidRPr="006E5340">
        <w:rPr>
          <w:spacing w:val="1"/>
          <w:sz w:val="24"/>
          <w:szCs w:val="24"/>
        </w:rPr>
        <w:t>R&amp;D Baby Care, Procter &amp; Gambl</w:t>
      </w:r>
      <w:r w:rsidR="00013834">
        <w:rPr>
          <w:spacing w:val="1"/>
          <w:sz w:val="24"/>
          <w:szCs w:val="24"/>
        </w:rPr>
        <w:t>e</w:t>
      </w:r>
    </w:p>
    <w:p w14:paraId="24145597" w14:textId="3B2436D5" w:rsidR="00202692" w:rsidRDefault="00202692" w:rsidP="00013834">
      <w:pPr>
        <w:spacing w:before="10" w:line="360" w:lineRule="auto"/>
        <w:rPr>
          <w:spacing w:val="1"/>
          <w:sz w:val="24"/>
          <w:szCs w:val="24"/>
        </w:rPr>
      </w:pPr>
    </w:p>
    <w:p w14:paraId="775863F7" w14:textId="14FFEBBA" w:rsidR="00202692" w:rsidRDefault="00202692" w:rsidP="006F6452">
      <w:pPr>
        <w:spacing w:before="10" w:line="360" w:lineRule="auto"/>
        <w:ind w:firstLine="142"/>
        <w:jc w:val="center"/>
        <w:rPr>
          <w:spacing w:val="1"/>
          <w:sz w:val="24"/>
          <w:szCs w:val="24"/>
        </w:rPr>
      </w:pPr>
    </w:p>
    <w:p w14:paraId="3902EEC0" w14:textId="408E0DB9" w:rsidR="00202692" w:rsidRDefault="00202692" w:rsidP="006F6452">
      <w:pPr>
        <w:spacing w:before="10" w:line="360" w:lineRule="auto"/>
        <w:ind w:firstLine="142"/>
        <w:jc w:val="center"/>
        <w:rPr>
          <w:spacing w:val="1"/>
          <w:sz w:val="24"/>
          <w:szCs w:val="24"/>
        </w:rPr>
      </w:pPr>
    </w:p>
    <w:p w14:paraId="24B1411C" w14:textId="77777777" w:rsidR="00202692" w:rsidRDefault="00202692" w:rsidP="006F6452">
      <w:pPr>
        <w:spacing w:before="10" w:line="360" w:lineRule="auto"/>
        <w:ind w:firstLine="142"/>
        <w:jc w:val="center"/>
        <w:rPr>
          <w:spacing w:val="1"/>
          <w:sz w:val="24"/>
          <w:szCs w:val="24"/>
        </w:rPr>
      </w:pPr>
    </w:p>
    <w:p w14:paraId="0ACCBDAC" w14:textId="6B953923" w:rsidR="00202692" w:rsidRDefault="00202692" w:rsidP="006F6452">
      <w:pPr>
        <w:spacing w:before="10" w:line="360" w:lineRule="auto"/>
        <w:ind w:firstLine="142"/>
        <w:jc w:val="center"/>
        <w:rPr>
          <w:spacing w:val="1"/>
          <w:sz w:val="24"/>
          <w:szCs w:val="24"/>
        </w:rPr>
      </w:pPr>
    </w:p>
    <w:p w14:paraId="56BDE2C2" w14:textId="4DB10DCF" w:rsidR="00202692" w:rsidRDefault="00202692" w:rsidP="006F6452">
      <w:pPr>
        <w:spacing w:before="10" w:line="360" w:lineRule="auto"/>
        <w:ind w:firstLine="142"/>
        <w:jc w:val="center"/>
        <w:rPr>
          <w:spacing w:val="1"/>
          <w:sz w:val="24"/>
          <w:szCs w:val="24"/>
        </w:rPr>
      </w:pPr>
    </w:p>
    <w:p w14:paraId="1C6B962B" w14:textId="666CAC89" w:rsidR="00202692" w:rsidRDefault="00202692" w:rsidP="006F6452">
      <w:pPr>
        <w:spacing w:before="10" w:line="360" w:lineRule="auto"/>
        <w:ind w:firstLine="142"/>
        <w:jc w:val="center"/>
        <w:rPr>
          <w:spacing w:val="1"/>
          <w:sz w:val="24"/>
          <w:szCs w:val="24"/>
        </w:rPr>
      </w:pPr>
    </w:p>
    <w:p w14:paraId="7223F775" w14:textId="77777777" w:rsidR="00202692" w:rsidRDefault="00202692" w:rsidP="006F6452">
      <w:pPr>
        <w:spacing w:before="10" w:line="360" w:lineRule="auto"/>
        <w:ind w:firstLine="142"/>
        <w:jc w:val="center"/>
        <w:rPr>
          <w:spacing w:val="1"/>
          <w:sz w:val="24"/>
          <w:szCs w:val="24"/>
        </w:rPr>
      </w:pPr>
    </w:p>
    <w:p w14:paraId="0004B7A9" w14:textId="77777777" w:rsidR="00202692" w:rsidRPr="00202692" w:rsidRDefault="00202692" w:rsidP="006F6452">
      <w:pPr>
        <w:spacing w:before="10" w:line="360" w:lineRule="auto"/>
        <w:ind w:firstLine="142"/>
        <w:jc w:val="center"/>
        <w:rPr>
          <w:spacing w:val="1"/>
          <w:sz w:val="24"/>
          <w:szCs w:val="24"/>
        </w:rPr>
      </w:pPr>
      <w:r w:rsidRPr="00202692">
        <w:rPr>
          <w:spacing w:val="1"/>
          <w:sz w:val="24"/>
          <w:szCs w:val="24"/>
        </w:rPr>
        <w:t>Author Note</w:t>
      </w:r>
    </w:p>
    <w:p w14:paraId="500674C2" w14:textId="77777777" w:rsidR="00202692" w:rsidRPr="00202692" w:rsidRDefault="00202692" w:rsidP="006F6452">
      <w:pPr>
        <w:spacing w:before="10" w:line="360" w:lineRule="auto"/>
        <w:ind w:firstLine="142"/>
        <w:rPr>
          <w:spacing w:val="1"/>
          <w:sz w:val="24"/>
          <w:szCs w:val="24"/>
        </w:rPr>
      </w:pPr>
    </w:p>
    <w:p w14:paraId="22BA1052" w14:textId="77777777" w:rsidR="00202692" w:rsidRPr="00202692" w:rsidRDefault="00202692" w:rsidP="006F6452">
      <w:pPr>
        <w:spacing w:before="10" w:line="360" w:lineRule="auto"/>
        <w:ind w:firstLine="142"/>
        <w:rPr>
          <w:spacing w:val="1"/>
          <w:sz w:val="24"/>
          <w:szCs w:val="24"/>
        </w:rPr>
      </w:pPr>
    </w:p>
    <w:p w14:paraId="3B79F18C" w14:textId="1C9820F1" w:rsidR="00202692" w:rsidRPr="00202692" w:rsidRDefault="00202692" w:rsidP="006F6452">
      <w:pPr>
        <w:spacing w:before="10" w:line="360" w:lineRule="auto"/>
        <w:rPr>
          <w:spacing w:val="1"/>
          <w:sz w:val="24"/>
          <w:szCs w:val="24"/>
        </w:rPr>
      </w:pPr>
      <w:r w:rsidRPr="00202692">
        <w:rPr>
          <w:spacing w:val="1"/>
          <w:sz w:val="24"/>
          <w:szCs w:val="24"/>
        </w:rPr>
        <w:t>Department of Psychology, Goldsmiths, University of London, New Cross, London,</w:t>
      </w:r>
      <w:r>
        <w:rPr>
          <w:spacing w:val="1"/>
          <w:sz w:val="24"/>
          <w:szCs w:val="24"/>
        </w:rPr>
        <w:t xml:space="preserve"> </w:t>
      </w:r>
      <w:r w:rsidRPr="00202692">
        <w:rPr>
          <w:spacing w:val="1"/>
          <w:sz w:val="24"/>
          <w:szCs w:val="24"/>
        </w:rPr>
        <w:t>SE14 6NW, UK</w:t>
      </w:r>
    </w:p>
    <w:p w14:paraId="50345AF4" w14:textId="77777777" w:rsidR="00202692" w:rsidRPr="00202692" w:rsidRDefault="00202692" w:rsidP="006F6452">
      <w:pPr>
        <w:spacing w:before="10" w:line="360" w:lineRule="auto"/>
        <w:ind w:firstLine="142"/>
        <w:rPr>
          <w:spacing w:val="1"/>
          <w:sz w:val="24"/>
          <w:szCs w:val="24"/>
        </w:rPr>
      </w:pPr>
    </w:p>
    <w:p w14:paraId="18AC889A" w14:textId="77777777" w:rsidR="00202692" w:rsidRDefault="00202692" w:rsidP="006F6452">
      <w:pPr>
        <w:spacing w:before="10" w:line="360" w:lineRule="auto"/>
        <w:rPr>
          <w:spacing w:val="1"/>
          <w:sz w:val="24"/>
          <w:szCs w:val="24"/>
        </w:rPr>
      </w:pPr>
      <w:r>
        <w:rPr>
          <w:spacing w:val="1"/>
          <w:sz w:val="24"/>
          <w:szCs w:val="24"/>
        </w:rPr>
        <w:t>C</w:t>
      </w:r>
      <w:r w:rsidRPr="00202692">
        <w:rPr>
          <w:spacing w:val="1"/>
          <w:sz w:val="24"/>
          <w:szCs w:val="24"/>
        </w:rPr>
        <w:t>orrespondence concerning this article should be addressed to Caspar Addyman,</w:t>
      </w:r>
      <w:r>
        <w:rPr>
          <w:spacing w:val="1"/>
          <w:sz w:val="24"/>
          <w:szCs w:val="24"/>
        </w:rPr>
        <w:t xml:space="preserve"> </w:t>
      </w:r>
      <w:r w:rsidRPr="00202692">
        <w:rPr>
          <w:spacing w:val="1"/>
          <w:sz w:val="24"/>
          <w:szCs w:val="24"/>
        </w:rPr>
        <w:t>Department of Psychology, Goldsmiths, University of London, New Cross, London, SE14</w:t>
      </w:r>
      <w:r>
        <w:rPr>
          <w:spacing w:val="1"/>
          <w:sz w:val="24"/>
          <w:szCs w:val="24"/>
        </w:rPr>
        <w:t xml:space="preserve"> </w:t>
      </w:r>
      <w:r w:rsidRPr="00202692">
        <w:rPr>
          <w:spacing w:val="1"/>
          <w:sz w:val="24"/>
          <w:szCs w:val="24"/>
        </w:rPr>
        <w:t xml:space="preserve">11 6NW, UK. </w:t>
      </w:r>
    </w:p>
    <w:p w14:paraId="153BC9DA" w14:textId="3230E421" w:rsidR="00202692" w:rsidRPr="00202692" w:rsidRDefault="00202692" w:rsidP="006F6452">
      <w:pPr>
        <w:spacing w:before="10" w:line="360" w:lineRule="auto"/>
        <w:rPr>
          <w:spacing w:val="1"/>
          <w:sz w:val="24"/>
          <w:szCs w:val="24"/>
        </w:rPr>
      </w:pPr>
      <w:r w:rsidRPr="00202692">
        <w:rPr>
          <w:spacing w:val="1"/>
          <w:sz w:val="24"/>
          <w:szCs w:val="24"/>
        </w:rPr>
        <w:t xml:space="preserve">E-mail: </w:t>
      </w:r>
      <w:hyperlink r:id="rId8">
        <w:r w:rsidRPr="00202692">
          <w:rPr>
            <w:rStyle w:val="Hyperlink"/>
            <w:spacing w:val="1"/>
            <w:sz w:val="24"/>
            <w:szCs w:val="24"/>
          </w:rPr>
          <w:t>c.addyman@gold.ac.uk</w:t>
        </w:r>
      </w:hyperlink>
    </w:p>
    <w:p w14:paraId="42959868" w14:textId="77777777" w:rsidR="00202692" w:rsidRPr="00202692" w:rsidRDefault="00202692" w:rsidP="006F6452">
      <w:pPr>
        <w:spacing w:before="10" w:line="360" w:lineRule="auto"/>
        <w:jc w:val="center"/>
        <w:rPr>
          <w:spacing w:val="1"/>
          <w:sz w:val="24"/>
          <w:szCs w:val="24"/>
        </w:rPr>
      </w:pPr>
    </w:p>
    <w:p w14:paraId="12B104F2" w14:textId="77777777" w:rsidR="0067356E" w:rsidRDefault="0067356E" w:rsidP="006F6452">
      <w:pPr>
        <w:spacing w:line="360" w:lineRule="auto"/>
        <w:ind w:left="4160" w:right="4139"/>
        <w:jc w:val="center"/>
        <w:rPr>
          <w:strike/>
          <w:sz w:val="24"/>
          <w:szCs w:val="24"/>
        </w:rPr>
      </w:pPr>
    </w:p>
    <w:p w14:paraId="763AAE35" w14:textId="3CC9543A" w:rsidR="00202692" w:rsidRPr="002446BF" w:rsidRDefault="00202692" w:rsidP="006F6452">
      <w:pPr>
        <w:spacing w:line="360" w:lineRule="auto"/>
        <w:ind w:left="4160" w:right="4139"/>
        <w:jc w:val="center"/>
        <w:rPr>
          <w:strike/>
          <w:sz w:val="24"/>
          <w:szCs w:val="24"/>
        </w:rPr>
        <w:sectPr w:rsidR="00202692" w:rsidRPr="002446BF" w:rsidSect="00753B2A">
          <w:headerReference w:type="default" r:id="rId9"/>
          <w:pgSz w:w="12240" w:h="15840"/>
          <w:pgMar w:top="1560" w:right="1340" w:bottom="280" w:left="1320" w:header="1472" w:footer="726" w:gutter="0"/>
          <w:pgNumType w:start="1"/>
          <w:cols w:space="720"/>
        </w:sectPr>
      </w:pPr>
    </w:p>
    <w:p w14:paraId="443A279B" w14:textId="77777777" w:rsidR="0067356E" w:rsidRDefault="0067356E" w:rsidP="006F6452">
      <w:pPr>
        <w:spacing w:before="3" w:line="360" w:lineRule="auto"/>
        <w:rPr>
          <w:sz w:val="14"/>
          <w:szCs w:val="14"/>
        </w:rPr>
      </w:pPr>
    </w:p>
    <w:p w14:paraId="060E44FF" w14:textId="77777777" w:rsidR="0067356E" w:rsidRDefault="0067356E" w:rsidP="006F6452">
      <w:pPr>
        <w:spacing w:line="360" w:lineRule="auto"/>
      </w:pPr>
    </w:p>
    <w:p w14:paraId="1071732F" w14:textId="04165FC9" w:rsidR="0067356E" w:rsidRPr="008032FE" w:rsidRDefault="004814D1" w:rsidP="008032FE">
      <w:pPr>
        <w:spacing w:before="29" w:line="360" w:lineRule="auto"/>
        <w:ind w:left="4356" w:right="4337"/>
        <w:jc w:val="center"/>
        <w:rPr>
          <w:sz w:val="24"/>
          <w:szCs w:val="24"/>
        </w:rPr>
      </w:pPr>
      <w:r>
        <w:rPr>
          <w:w w:val="99"/>
          <w:sz w:val="24"/>
          <w:szCs w:val="24"/>
        </w:rPr>
        <w:t>Abs</w:t>
      </w:r>
      <w:r>
        <w:rPr>
          <w:spacing w:val="1"/>
          <w:sz w:val="24"/>
          <w:szCs w:val="24"/>
        </w:rPr>
        <w:t>t</w:t>
      </w:r>
      <w:r>
        <w:rPr>
          <w:spacing w:val="-1"/>
          <w:w w:val="99"/>
          <w:sz w:val="24"/>
          <w:szCs w:val="24"/>
        </w:rPr>
        <w:t>r</w:t>
      </w:r>
      <w:r>
        <w:rPr>
          <w:spacing w:val="-1"/>
          <w:sz w:val="24"/>
          <w:szCs w:val="24"/>
        </w:rPr>
        <w:t>ac</w:t>
      </w:r>
      <w:r>
        <w:rPr>
          <w:sz w:val="24"/>
          <w:szCs w:val="24"/>
        </w:rPr>
        <w:t>t</w:t>
      </w:r>
    </w:p>
    <w:p w14:paraId="2B4E1127" w14:textId="77777777" w:rsidR="00087F84" w:rsidRDefault="00087F84" w:rsidP="006F6452">
      <w:pPr>
        <w:spacing w:before="10" w:line="360" w:lineRule="auto"/>
        <w:rPr>
          <w:sz w:val="24"/>
          <w:szCs w:val="24"/>
        </w:rPr>
      </w:pPr>
    </w:p>
    <w:p w14:paraId="063EC968" w14:textId="361494E0" w:rsidR="002118D6" w:rsidRPr="00BD61E9" w:rsidRDefault="006D3B90" w:rsidP="006F6452">
      <w:pPr>
        <w:spacing w:before="10" w:line="360" w:lineRule="auto"/>
        <w:rPr>
          <w:sz w:val="24"/>
          <w:szCs w:val="24"/>
        </w:rPr>
      </w:pPr>
      <w:r w:rsidRPr="006D3B90">
        <w:rPr>
          <w:sz w:val="24"/>
          <w:szCs w:val="24"/>
        </w:rPr>
        <w:t xml:space="preserve">Infant sleep </w:t>
      </w:r>
      <w:r w:rsidR="008032FE" w:rsidRPr="00412122">
        <w:rPr>
          <w:sz w:val="24"/>
          <w:szCs w:val="24"/>
        </w:rPr>
        <w:t xml:space="preserve">duration has been related to mood in infants and parents but rarely is this </w:t>
      </w:r>
      <w:r w:rsidR="00546E5D" w:rsidRPr="00412122">
        <w:rPr>
          <w:sz w:val="24"/>
          <w:szCs w:val="24"/>
        </w:rPr>
        <w:t xml:space="preserve">done using </w:t>
      </w:r>
      <w:r w:rsidR="00A10F6E" w:rsidRPr="00412122">
        <w:rPr>
          <w:sz w:val="24"/>
          <w:szCs w:val="24"/>
        </w:rPr>
        <w:t xml:space="preserve">sleep </w:t>
      </w:r>
      <w:r w:rsidR="00546E5D" w:rsidRPr="00412122">
        <w:rPr>
          <w:sz w:val="24"/>
          <w:szCs w:val="24"/>
        </w:rPr>
        <w:t>diar</w:t>
      </w:r>
      <w:r w:rsidR="00A10F6E" w:rsidRPr="00412122">
        <w:rPr>
          <w:sz w:val="24"/>
          <w:szCs w:val="24"/>
        </w:rPr>
        <w:t>ies or state (versus trait) measures of mood.</w:t>
      </w:r>
      <w:r w:rsidRPr="006D3B90">
        <w:rPr>
          <w:sz w:val="24"/>
          <w:szCs w:val="24"/>
        </w:rPr>
        <w:t xml:space="preserve"> This </w:t>
      </w:r>
      <w:r w:rsidR="00A10F6E" w:rsidRPr="00412122">
        <w:rPr>
          <w:sz w:val="24"/>
          <w:szCs w:val="24"/>
        </w:rPr>
        <w:t>study r</w:t>
      </w:r>
      <w:r w:rsidRPr="006D3B90">
        <w:rPr>
          <w:sz w:val="24"/>
          <w:szCs w:val="24"/>
        </w:rPr>
        <w:t>eports the results two studies of parents in São Paulo, Brazil (11</w:t>
      </w:r>
      <w:r w:rsidR="00AC5FC0" w:rsidRPr="00412122">
        <w:rPr>
          <w:sz w:val="24"/>
          <w:szCs w:val="24"/>
        </w:rPr>
        <w:t>4</w:t>
      </w:r>
      <w:r w:rsidRPr="006D3B90">
        <w:rPr>
          <w:sz w:val="24"/>
          <w:szCs w:val="24"/>
        </w:rPr>
        <w:t xml:space="preserve"> infants, mean age = 13.</w:t>
      </w:r>
      <w:r w:rsidR="00AC5FC0" w:rsidRPr="00412122">
        <w:rPr>
          <w:sz w:val="24"/>
          <w:szCs w:val="24"/>
        </w:rPr>
        <w:t>8</w:t>
      </w:r>
      <w:r w:rsidRPr="006D3B90">
        <w:rPr>
          <w:sz w:val="24"/>
          <w:szCs w:val="24"/>
        </w:rPr>
        <w:t xml:space="preserve"> months, range = 2-27m) and the United Kingdom (14</w:t>
      </w:r>
      <w:r w:rsidR="00AC5FC0" w:rsidRPr="00412122">
        <w:rPr>
          <w:sz w:val="24"/>
          <w:szCs w:val="24"/>
        </w:rPr>
        <w:t>7</w:t>
      </w:r>
      <w:r w:rsidRPr="006D3B90">
        <w:rPr>
          <w:sz w:val="24"/>
          <w:szCs w:val="24"/>
        </w:rPr>
        <w:t xml:space="preserve"> infants, </w:t>
      </w:r>
      <w:r w:rsidR="00AC5FC0" w:rsidRPr="00412122">
        <w:rPr>
          <w:sz w:val="24"/>
          <w:szCs w:val="24"/>
        </w:rPr>
        <w:t>10</w:t>
      </w:r>
      <w:r w:rsidRPr="006D3B90">
        <w:rPr>
          <w:sz w:val="24"/>
          <w:szCs w:val="24"/>
        </w:rPr>
        <w:t xml:space="preserve"> months, range = 7-13m). Parents provided background demographic data and general information on their child’s sleep. Sleep diaries measures bedtimes and durations, night time wakes, feeds and diaper changes. In addition</w:t>
      </w:r>
      <w:r w:rsidR="00AC5FC0" w:rsidRPr="00412122">
        <w:rPr>
          <w:sz w:val="24"/>
          <w:szCs w:val="24"/>
        </w:rPr>
        <w:t>,</w:t>
      </w:r>
      <w:r w:rsidRPr="006D3B90">
        <w:rPr>
          <w:sz w:val="24"/>
          <w:szCs w:val="24"/>
        </w:rPr>
        <w:t xml:space="preserve"> parents rated infants’ morning happiness and energy of their baby on a 10 point scale. </w:t>
      </w:r>
      <w:r w:rsidR="00D97276" w:rsidRPr="00412122">
        <w:rPr>
          <w:sz w:val="24"/>
          <w:szCs w:val="24"/>
        </w:rPr>
        <w:t xml:space="preserve">We used </w:t>
      </w:r>
      <w:r w:rsidR="00A90ABA" w:rsidRPr="00412122">
        <w:rPr>
          <w:sz w:val="24"/>
          <w:szCs w:val="24"/>
        </w:rPr>
        <w:t xml:space="preserve">a systematic </w:t>
      </w:r>
      <w:r w:rsidR="00D97276" w:rsidRPr="006D3B90">
        <w:rPr>
          <w:sz w:val="24"/>
          <w:szCs w:val="24"/>
        </w:rPr>
        <w:t>compar</w:t>
      </w:r>
      <w:r w:rsidR="00A90ABA" w:rsidRPr="00412122">
        <w:rPr>
          <w:sz w:val="24"/>
          <w:szCs w:val="24"/>
        </w:rPr>
        <w:t>ison of</w:t>
      </w:r>
      <w:r w:rsidR="00D97276" w:rsidRPr="006D3B90">
        <w:rPr>
          <w:sz w:val="24"/>
          <w:szCs w:val="24"/>
        </w:rPr>
        <w:t xml:space="preserve"> multiple different linear models predicting sleep duration from subsets of the diary variables.</w:t>
      </w:r>
      <w:r w:rsidR="00A90ABA" w:rsidRPr="00412122">
        <w:rPr>
          <w:sz w:val="24"/>
          <w:szCs w:val="24"/>
        </w:rPr>
        <w:t xml:space="preserve"> </w:t>
      </w:r>
      <w:r w:rsidR="00A90ABA" w:rsidRPr="006D3B90">
        <w:rPr>
          <w:sz w:val="24"/>
          <w:szCs w:val="24"/>
        </w:rPr>
        <w:t xml:space="preserve">In </w:t>
      </w:r>
      <w:r w:rsidR="00F25473" w:rsidRPr="00412122">
        <w:rPr>
          <w:sz w:val="24"/>
          <w:szCs w:val="24"/>
        </w:rPr>
        <w:t>Brazil</w:t>
      </w:r>
      <w:r w:rsidR="00A90ABA" w:rsidRPr="00412122">
        <w:rPr>
          <w:sz w:val="24"/>
          <w:szCs w:val="24"/>
        </w:rPr>
        <w:t>,</w:t>
      </w:r>
      <w:r w:rsidR="00A90ABA" w:rsidRPr="006D3B90">
        <w:rPr>
          <w:sz w:val="24"/>
          <w:szCs w:val="24"/>
        </w:rPr>
        <w:t xml:space="preserve"> </w:t>
      </w:r>
      <w:r w:rsidR="0074657E" w:rsidRPr="00412122">
        <w:rPr>
          <w:sz w:val="24"/>
          <w:szCs w:val="24"/>
        </w:rPr>
        <w:t xml:space="preserve">the best model </w:t>
      </w:r>
      <w:r w:rsidR="0074657E" w:rsidRPr="00412122">
        <w:rPr>
          <w:sz w:val="24"/>
          <w:szCs w:val="24"/>
        </w:rPr>
        <w:t>(</w:t>
      </w:r>
      <w:r w:rsidR="0074657E" w:rsidRPr="006D3B90">
        <w:rPr>
          <w:sz w:val="24"/>
          <w:szCs w:val="24"/>
        </w:rPr>
        <w:t xml:space="preserve"> R</w:t>
      </w:r>
      <w:r w:rsidR="0074657E" w:rsidRPr="006D3B90">
        <w:rPr>
          <w:sz w:val="24"/>
          <w:szCs w:val="24"/>
          <w:vertAlign w:val="superscript"/>
        </w:rPr>
        <w:t>2</w:t>
      </w:r>
      <w:r w:rsidR="0074657E" w:rsidRPr="006D3B90">
        <w:rPr>
          <w:sz w:val="24"/>
          <w:szCs w:val="24"/>
        </w:rPr>
        <w:t>=2</w:t>
      </w:r>
      <w:r w:rsidR="0074657E" w:rsidRPr="00412122">
        <w:rPr>
          <w:sz w:val="24"/>
          <w:szCs w:val="24"/>
        </w:rPr>
        <w:t>6</w:t>
      </w:r>
      <w:r w:rsidR="0074657E" w:rsidRPr="006D3B90">
        <w:rPr>
          <w:sz w:val="24"/>
          <w:szCs w:val="24"/>
        </w:rPr>
        <w:t>%</w:t>
      </w:r>
      <w:r w:rsidR="0074657E" w:rsidRPr="00412122">
        <w:rPr>
          <w:sz w:val="24"/>
          <w:szCs w:val="24"/>
        </w:rPr>
        <w:t>)</w:t>
      </w:r>
      <w:r w:rsidR="0074657E" w:rsidRPr="00412122">
        <w:rPr>
          <w:sz w:val="24"/>
          <w:szCs w:val="24"/>
        </w:rPr>
        <w:t xml:space="preserve"> was </w:t>
      </w:r>
      <w:r w:rsidR="00A90ABA" w:rsidRPr="006D3B90">
        <w:rPr>
          <w:sz w:val="24"/>
          <w:szCs w:val="24"/>
        </w:rPr>
        <w:t>a</w:t>
      </w:r>
      <w:r w:rsidR="00872376" w:rsidRPr="00412122">
        <w:rPr>
          <w:sz w:val="24"/>
          <w:szCs w:val="24"/>
        </w:rPr>
        <w:t xml:space="preserve"> </w:t>
      </w:r>
      <w:r w:rsidR="00C67436" w:rsidRPr="00412122">
        <w:rPr>
          <w:sz w:val="24"/>
          <w:szCs w:val="24"/>
        </w:rPr>
        <w:t>6</w:t>
      </w:r>
      <w:r w:rsidR="00F25473" w:rsidRPr="00412122">
        <w:rPr>
          <w:sz w:val="24"/>
          <w:szCs w:val="24"/>
        </w:rPr>
        <w:t xml:space="preserve"> factor</w:t>
      </w:r>
      <w:r w:rsidR="00872376" w:rsidRPr="00412122">
        <w:rPr>
          <w:sz w:val="24"/>
          <w:szCs w:val="24"/>
        </w:rPr>
        <w:t xml:space="preserve"> model invol bedtime</w:t>
      </w:r>
      <w:r w:rsidR="00C67436" w:rsidRPr="00412122">
        <w:rPr>
          <w:sz w:val="24"/>
          <w:szCs w:val="24"/>
        </w:rPr>
        <w:t xml:space="preserve">, </w:t>
      </w:r>
      <w:r w:rsidR="00B85510" w:rsidRPr="00412122">
        <w:rPr>
          <w:sz w:val="24"/>
          <w:szCs w:val="24"/>
        </w:rPr>
        <w:t>household size, diaper state and</w:t>
      </w:r>
      <w:r w:rsidR="00C67436" w:rsidRPr="00412122">
        <w:rPr>
          <w:sz w:val="24"/>
          <w:szCs w:val="24"/>
        </w:rPr>
        <w:t xml:space="preserve"> other variables</w:t>
      </w:r>
      <w:r w:rsidR="0074657E" w:rsidRPr="00412122">
        <w:rPr>
          <w:sz w:val="24"/>
          <w:szCs w:val="24"/>
        </w:rPr>
        <w:t xml:space="preserve">. However, a </w:t>
      </w:r>
      <w:r w:rsidR="00A90ABA" w:rsidRPr="006D3B90">
        <w:rPr>
          <w:sz w:val="24"/>
          <w:szCs w:val="24"/>
        </w:rPr>
        <w:t xml:space="preserve">simple model including just bedtime </w:t>
      </w:r>
      <w:r w:rsidR="006F6DA6" w:rsidRPr="00412122">
        <w:rPr>
          <w:sz w:val="24"/>
          <w:szCs w:val="24"/>
        </w:rPr>
        <w:t>as a predictor was nearly as good (</w:t>
      </w:r>
      <w:r w:rsidR="00A90ABA" w:rsidRPr="006D3B90">
        <w:rPr>
          <w:sz w:val="24"/>
          <w:szCs w:val="24"/>
        </w:rPr>
        <w:t>R</w:t>
      </w:r>
      <w:r w:rsidR="00A90ABA" w:rsidRPr="006D3B90">
        <w:rPr>
          <w:sz w:val="24"/>
          <w:szCs w:val="24"/>
          <w:vertAlign w:val="superscript"/>
        </w:rPr>
        <w:t>2</w:t>
      </w:r>
      <w:r w:rsidR="00A90ABA" w:rsidRPr="006D3B90">
        <w:rPr>
          <w:sz w:val="24"/>
          <w:szCs w:val="24"/>
        </w:rPr>
        <w:t>=2</w:t>
      </w:r>
      <w:r w:rsidR="006F6DA6" w:rsidRPr="00412122">
        <w:rPr>
          <w:sz w:val="24"/>
          <w:szCs w:val="24"/>
        </w:rPr>
        <w:t>1</w:t>
      </w:r>
      <w:r w:rsidR="00A90ABA" w:rsidRPr="006D3B90">
        <w:rPr>
          <w:sz w:val="24"/>
          <w:szCs w:val="24"/>
        </w:rPr>
        <w:t>%</w:t>
      </w:r>
      <w:r w:rsidR="006F6DA6" w:rsidRPr="00412122">
        <w:rPr>
          <w:sz w:val="24"/>
          <w:szCs w:val="24"/>
        </w:rPr>
        <w:t>)</w:t>
      </w:r>
      <w:r w:rsidR="00331F05" w:rsidRPr="00412122">
        <w:rPr>
          <w:sz w:val="24"/>
          <w:szCs w:val="24"/>
        </w:rPr>
        <w:t xml:space="preserve"> </w:t>
      </w:r>
      <w:r w:rsidR="006F6DA6" w:rsidRPr="00412122">
        <w:rPr>
          <w:sz w:val="24"/>
          <w:szCs w:val="24"/>
        </w:rPr>
        <w:t>A similar patter</w:t>
      </w:r>
      <w:r w:rsidR="00331F05" w:rsidRPr="00412122">
        <w:rPr>
          <w:sz w:val="24"/>
          <w:szCs w:val="24"/>
        </w:rPr>
        <w:t>n</w:t>
      </w:r>
      <w:r w:rsidR="006F6DA6" w:rsidRPr="00412122">
        <w:rPr>
          <w:sz w:val="24"/>
          <w:szCs w:val="24"/>
        </w:rPr>
        <w:t xml:space="preserve"> was found in the UK where </w:t>
      </w:r>
      <w:r w:rsidR="00D734AC" w:rsidRPr="00412122">
        <w:rPr>
          <w:sz w:val="24"/>
          <w:szCs w:val="24"/>
        </w:rPr>
        <w:t>best model (</w:t>
      </w:r>
      <w:r w:rsidR="00D734AC" w:rsidRPr="006D3B90">
        <w:rPr>
          <w:sz w:val="24"/>
          <w:szCs w:val="24"/>
        </w:rPr>
        <w:t>R</w:t>
      </w:r>
      <w:r w:rsidR="00D734AC" w:rsidRPr="006D3B90">
        <w:rPr>
          <w:sz w:val="24"/>
          <w:szCs w:val="24"/>
          <w:vertAlign w:val="superscript"/>
        </w:rPr>
        <w:t>2</w:t>
      </w:r>
      <w:r w:rsidR="00D734AC" w:rsidRPr="00412122">
        <w:rPr>
          <w:sz w:val="24"/>
          <w:szCs w:val="24"/>
          <w:vertAlign w:val="superscript"/>
        </w:rPr>
        <w:t>=</w:t>
      </w:r>
      <w:r w:rsidR="00D734AC" w:rsidRPr="00412122">
        <w:rPr>
          <w:sz w:val="24"/>
          <w:szCs w:val="24"/>
        </w:rPr>
        <w:t>46</w:t>
      </w:r>
      <w:r w:rsidR="00D734AC" w:rsidRPr="006D3B90">
        <w:rPr>
          <w:sz w:val="24"/>
          <w:szCs w:val="24"/>
        </w:rPr>
        <w:t>%</w:t>
      </w:r>
      <w:r w:rsidR="00D734AC" w:rsidRPr="00412122">
        <w:rPr>
          <w:sz w:val="24"/>
          <w:szCs w:val="24"/>
        </w:rPr>
        <w:t>)</w:t>
      </w:r>
      <w:r w:rsidR="00D734AC" w:rsidRPr="00412122">
        <w:rPr>
          <w:sz w:val="24"/>
          <w:szCs w:val="24"/>
        </w:rPr>
        <w:t xml:space="preserve"> had </w:t>
      </w:r>
      <w:r w:rsidR="006F6DA6" w:rsidRPr="00412122">
        <w:rPr>
          <w:sz w:val="24"/>
          <w:szCs w:val="24"/>
        </w:rPr>
        <w:t>7 factor</w:t>
      </w:r>
      <w:r w:rsidR="00D734AC" w:rsidRPr="00412122">
        <w:rPr>
          <w:sz w:val="24"/>
          <w:szCs w:val="24"/>
        </w:rPr>
        <w:t xml:space="preserve">s but the single factor bedtime explained most of the </w:t>
      </w:r>
      <w:r w:rsidR="00412122" w:rsidRPr="00412122">
        <w:rPr>
          <w:sz w:val="24"/>
          <w:szCs w:val="24"/>
        </w:rPr>
        <w:t xml:space="preserve">variance </w:t>
      </w:r>
      <w:r w:rsidR="00412122" w:rsidRPr="00412122">
        <w:rPr>
          <w:sz w:val="24"/>
          <w:szCs w:val="24"/>
        </w:rPr>
        <w:t>(</w:t>
      </w:r>
      <w:r w:rsidR="00412122" w:rsidRPr="006D3B90">
        <w:rPr>
          <w:sz w:val="24"/>
          <w:szCs w:val="24"/>
        </w:rPr>
        <w:t>R</w:t>
      </w:r>
      <w:r w:rsidR="00412122" w:rsidRPr="006D3B90">
        <w:rPr>
          <w:sz w:val="24"/>
          <w:szCs w:val="24"/>
          <w:vertAlign w:val="superscript"/>
        </w:rPr>
        <w:t>2</w:t>
      </w:r>
      <w:r w:rsidR="00412122" w:rsidRPr="006D3B90">
        <w:rPr>
          <w:sz w:val="24"/>
          <w:szCs w:val="24"/>
        </w:rPr>
        <w:t>=</w:t>
      </w:r>
      <w:r w:rsidR="00412122" w:rsidRPr="00412122">
        <w:rPr>
          <w:sz w:val="24"/>
          <w:szCs w:val="24"/>
        </w:rPr>
        <w:t>43</w:t>
      </w:r>
      <w:r w:rsidR="00412122" w:rsidRPr="006D3B90">
        <w:rPr>
          <w:sz w:val="24"/>
          <w:szCs w:val="24"/>
        </w:rPr>
        <w:t>%</w:t>
      </w:r>
      <w:r w:rsidR="00412122" w:rsidRPr="00412122">
        <w:rPr>
          <w:sz w:val="24"/>
          <w:szCs w:val="24"/>
        </w:rPr>
        <w:t>)</w:t>
      </w:r>
      <w:r w:rsidR="00412122" w:rsidRPr="00412122">
        <w:rPr>
          <w:sz w:val="24"/>
          <w:szCs w:val="24"/>
        </w:rPr>
        <w:t xml:space="preserve">. </w:t>
      </w:r>
      <w:r w:rsidR="00412122">
        <w:rPr>
          <w:sz w:val="24"/>
          <w:szCs w:val="24"/>
        </w:rPr>
        <w:t>Infants</w:t>
      </w:r>
      <w:r w:rsidR="00EA6041">
        <w:rPr>
          <w:sz w:val="24"/>
          <w:szCs w:val="24"/>
        </w:rPr>
        <w:t xml:space="preserve">’ happiness and energy levels were less clearly explained, being linked to multiple factors. But notably, temperament was not </w:t>
      </w:r>
      <w:r w:rsidR="00AC4D2B">
        <w:rPr>
          <w:sz w:val="24"/>
          <w:szCs w:val="24"/>
        </w:rPr>
        <w:t>important. Finally, in the UK parents sleep quality</w:t>
      </w:r>
      <w:r w:rsidR="00C77CE4">
        <w:rPr>
          <w:sz w:val="24"/>
          <w:szCs w:val="24"/>
        </w:rPr>
        <w:t xml:space="preserve"> and</w:t>
      </w:r>
      <w:r w:rsidR="00AC4D2B">
        <w:rPr>
          <w:sz w:val="24"/>
          <w:szCs w:val="24"/>
        </w:rPr>
        <w:t xml:space="preserve"> morning moods were </w:t>
      </w:r>
      <w:r w:rsidR="00C77CE4">
        <w:rPr>
          <w:sz w:val="24"/>
          <w:szCs w:val="24"/>
        </w:rPr>
        <w:t>collected and were shown to be most strongly affected  by the number of night waking</w:t>
      </w:r>
      <w:r w:rsidR="00C77CE4" w:rsidRPr="00BD61E9">
        <w:rPr>
          <w:sz w:val="24"/>
          <w:szCs w:val="24"/>
        </w:rPr>
        <w:t xml:space="preserve">s. </w:t>
      </w:r>
      <w:r w:rsidRPr="006D3B90">
        <w:rPr>
          <w:sz w:val="24"/>
          <w:szCs w:val="24"/>
        </w:rPr>
        <w:t xml:space="preserve"> These results show that despite large cultural differences in infant sleep practices, the same factors predict both sleep duration and morning mood. </w:t>
      </w:r>
    </w:p>
    <w:p w14:paraId="1F528BFC" w14:textId="77777777" w:rsidR="002118D6" w:rsidRDefault="002118D6" w:rsidP="006F6452">
      <w:pPr>
        <w:spacing w:before="10" w:line="360" w:lineRule="auto"/>
        <w:rPr>
          <w:sz w:val="24"/>
          <w:szCs w:val="24"/>
        </w:rPr>
      </w:pPr>
    </w:p>
    <w:p w14:paraId="4730CD5A" w14:textId="00FFFB5B" w:rsidR="002118D6" w:rsidRDefault="002118D6" w:rsidP="006F6452">
      <w:pPr>
        <w:spacing w:before="10" w:line="360" w:lineRule="auto"/>
        <w:rPr>
          <w:sz w:val="24"/>
          <w:szCs w:val="24"/>
        </w:rPr>
      </w:pPr>
      <w:r w:rsidRPr="002118D6">
        <w:rPr>
          <w:i/>
          <w:sz w:val="24"/>
          <w:szCs w:val="24"/>
        </w:rPr>
        <w:t xml:space="preserve">Keywords: </w:t>
      </w:r>
      <w:r w:rsidR="00F82F61">
        <w:rPr>
          <w:sz w:val="24"/>
          <w:szCs w:val="24"/>
        </w:rPr>
        <w:t>infant sleep; sleep diary; mood; temperament</w:t>
      </w:r>
    </w:p>
    <w:p w14:paraId="6D3CBEBE" w14:textId="705AE3A6" w:rsidR="002118D6" w:rsidRDefault="002118D6" w:rsidP="006F6452">
      <w:pPr>
        <w:spacing w:before="10" w:line="360" w:lineRule="auto"/>
        <w:rPr>
          <w:sz w:val="24"/>
          <w:szCs w:val="24"/>
        </w:rPr>
      </w:pPr>
      <w:r w:rsidRPr="002118D6">
        <w:rPr>
          <w:sz w:val="24"/>
          <w:szCs w:val="24"/>
        </w:rPr>
        <w:t xml:space="preserve">Word count: </w:t>
      </w:r>
      <w:r w:rsidR="005839AD">
        <w:rPr>
          <w:sz w:val="24"/>
          <w:szCs w:val="24"/>
        </w:rPr>
        <w:t>9</w:t>
      </w:r>
      <w:r w:rsidR="00BD61E9">
        <w:rPr>
          <w:sz w:val="24"/>
          <w:szCs w:val="24"/>
        </w:rPr>
        <w:t>598</w:t>
      </w:r>
    </w:p>
    <w:p w14:paraId="0982E06F" w14:textId="77777777" w:rsidR="007F19D9" w:rsidRPr="002118D6" w:rsidRDefault="007F19D9" w:rsidP="006F6452">
      <w:pPr>
        <w:spacing w:before="10" w:line="360" w:lineRule="auto"/>
        <w:rPr>
          <w:sz w:val="24"/>
          <w:szCs w:val="24"/>
        </w:rPr>
      </w:pPr>
    </w:p>
    <w:p w14:paraId="5D713E8B" w14:textId="2FC44F53" w:rsidR="002118D6" w:rsidRPr="002118D6" w:rsidRDefault="00A2625B" w:rsidP="006F6452">
      <w:pPr>
        <w:spacing w:before="10" w:line="360" w:lineRule="auto"/>
        <w:rPr>
          <w:sz w:val="24"/>
          <w:szCs w:val="24"/>
        </w:rPr>
        <w:sectPr w:rsidR="002118D6" w:rsidRPr="002118D6" w:rsidSect="00753B2A">
          <w:headerReference w:type="default" r:id="rId10"/>
          <w:pgSz w:w="12240" w:h="15840"/>
          <w:pgMar w:top="1127" w:right="1340" w:bottom="280" w:left="1320" w:header="1472" w:footer="726" w:gutter="0"/>
          <w:cols w:space="720"/>
          <w:docGrid w:linePitch="272"/>
        </w:sectPr>
      </w:pPr>
      <w:r>
        <w:rPr>
          <w:sz w:val="24"/>
          <w:szCs w:val="24"/>
        </w:rPr>
        <w:br/>
      </w:r>
    </w:p>
    <w:p w14:paraId="4D664DAF" w14:textId="24FEBE6B" w:rsidR="00077888" w:rsidRDefault="00082175" w:rsidP="00766B9A">
      <w:pPr>
        <w:spacing w:before="10" w:line="360" w:lineRule="auto"/>
        <w:ind w:firstLine="720"/>
        <w:rPr>
          <w:sz w:val="24"/>
          <w:szCs w:val="24"/>
        </w:rPr>
      </w:pPr>
      <w:r w:rsidRPr="00202692">
        <w:rPr>
          <w:sz w:val="24"/>
          <w:szCs w:val="24"/>
        </w:rPr>
        <w:t>Infant sleep p</w:t>
      </w:r>
      <w:r w:rsidR="00B20B92">
        <w:rPr>
          <w:sz w:val="24"/>
          <w:szCs w:val="24"/>
        </w:rPr>
        <w:t>atterns and p</w:t>
      </w:r>
      <w:r w:rsidRPr="00202692">
        <w:rPr>
          <w:sz w:val="24"/>
          <w:szCs w:val="24"/>
        </w:rPr>
        <w:t xml:space="preserve">roblems are among greatest </w:t>
      </w:r>
      <w:r w:rsidR="005A7BFD">
        <w:rPr>
          <w:sz w:val="24"/>
          <w:szCs w:val="24"/>
        </w:rPr>
        <w:t xml:space="preserve">the </w:t>
      </w:r>
      <w:r w:rsidR="004E4ECC">
        <w:rPr>
          <w:sz w:val="24"/>
          <w:szCs w:val="24"/>
        </w:rPr>
        <w:t>worries</w:t>
      </w:r>
      <w:r w:rsidR="002C413E">
        <w:rPr>
          <w:sz w:val="24"/>
          <w:szCs w:val="24"/>
        </w:rPr>
        <w:t xml:space="preserve"> of </w:t>
      </w:r>
      <w:r w:rsidR="002C413E" w:rsidRPr="00202692">
        <w:rPr>
          <w:sz w:val="24"/>
          <w:szCs w:val="24"/>
        </w:rPr>
        <w:t>new parents</w:t>
      </w:r>
      <w:r w:rsidRPr="00202692">
        <w:rPr>
          <w:sz w:val="24"/>
          <w:szCs w:val="24"/>
        </w:rPr>
        <w:t>.</w:t>
      </w:r>
      <w:r>
        <w:rPr>
          <w:sz w:val="24"/>
          <w:szCs w:val="24"/>
        </w:rPr>
        <w:t xml:space="preserve"> </w:t>
      </w:r>
      <w:r w:rsidR="004E4ECC">
        <w:rPr>
          <w:sz w:val="24"/>
          <w:szCs w:val="24"/>
        </w:rPr>
        <w:t xml:space="preserve">Many concerns </w:t>
      </w:r>
      <w:r w:rsidR="008C49F1">
        <w:rPr>
          <w:sz w:val="24"/>
          <w:szCs w:val="24"/>
        </w:rPr>
        <w:t xml:space="preserve">may simply </w:t>
      </w:r>
      <w:r w:rsidR="00A05D09">
        <w:rPr>
          <w:sz w:val="24"/>
          <w:szCs w:val="24"/>
        </w:rPr>
        <w:t>reflect</w:t>
      </w:r>
      <w:r w:rsidR="00624C09">
        <w:rPr>
          <w:sz w:val="24"/>
          <w:szCs w:val="24"/>
        </w:rPr>
        <w:t xml:space="preserve"> perceived cultural norms about what is ‘normal’ infant sleep</w:t>
      </w:r>
      <w:r w:rsidR="00391584">
        <w:rPr>
          <w:sz w:val="24"/>
          <w:szCs w:val="24"/>
        </w:rPr>
        <w:t xml:space="preserve"> </w:t>
      </w:r>
      <w:r w:rsidR="005D4D8C">
        <w:rPr>
          <w:sz w:val="24"/>
          <w:szCs w:val="24"/>
        </w:rPr>
        <w:fldChar w:fldCharType="begin"/>
      </w:r>
      <w:r w:rsidR="003C78E4">
        <w:rPr>
          <w:sz w:val="24"/>
          <w:szCs w:val="24"/>
        </w:rPr>
        <w:instrText xml:space="preserve"> ADDIN ZOTERO_ITEM CSL_CITATION {"citationID":"QI7bHeZA","properties":{"formattedCitation":"(Barry, 2021)","plainCitation":"(Barry, 2021)","noteIndex":0},"citationItems":[{"id":"q6iWfLPn/YTJZkY9e","uris":["http://zotero.org/users/244229/items/UNA7PCE8"],"uri":["http://zotero.org/users/244229/items/UNA7PCE8"],"itemData":{"id":15501,"type":"article-journal","abstract":"The human need for sleep is universal and unquestioned; however, humans vary in their sleep needs according to age, individual differences, as well as cultural and social norms and practices. Therefore, what is “normal” in infant sleep and the development of sleep architecture in humans is highly dependent on biological and sociocultural variables as well as socially constructed assumptions about what infant sleep “should” look like. This paper uses a multidisciplinary approach to review papers from fields including pediatrics, anthropology, psychology, medicine, and sociology to understand “normal” infant sleep. Because human culture and behavioral practice changes much more quickly than evolved human biology, and because human evolutionary history occurred in the context of breastfeeding and cosleeping, new work in the field of infant sleep architecture development would benefit from a multidisciplinary approach. To come to a consensus about what is “normal” infant sleep, researchers must agree on underlying basic assumptions of infant sleep from which to ask question and interpret findings.","container-title":"Psychological Reports","DOI":"10.1177/0033294120909447","ISSN":"0033-2941","issue":"2","journalAbbreviation":"Psychol Rep","language":"en","note":"publisher: SAGE Publications Inc","page":"651-692","source":"SAGE Journals","title":"What Is “Normal” Infant Sleep? Why We Still Do Not Know","title-short":"What Is “Normal” Infant Sleep?","URL":"https://doi.org/10.1177/0033294120909447","volume":"124","author":[{"family":"Barry","given":"Elaine S."}],"accessed":{"date-parts":[["2021",5,12]]},"issued":{"date-parts":[["2021",4,1]]}}}],"schema":"https://github.com/citation-style-language/schema/raw/master/csl-citation.json"} </w:instrText>
      </w:r>
      <w:r w:rsidR="005D4D8C">
        <w:rPr>
          <w:sz w:val="24"/>
          <w:szCs w:val="24"/>
        </w:rPr>
        <w:fldChar w:fldCharType="separate"/>
      </w:r>
      <w:r w:rsidR="00171ECB" w:rsidRPr="00171ECB">
        <w:rPr>
          <w:sz w:val="24"/>
        </w:rPr>
        <w:t>(Barry, 2021)</w:t>
      </w:r>
      <w:r w:rsidR="005D4D8C">
        <w:rPr>
          <w:sz w:val="24"/>
          <w:szCs w:val="24"/>
        </w:rPr>
        <w:fldChar w:fldCharType="end"/>
      </w:r>
      <w:r w:rsidR="00026AAF">
        <w:rPr>
          <w:sz w:val="24"/>
          <w:szCs w:val="24"/>
        </w:rPr>
        <w:t xml:space="preserve">. </w:t>
      </w:r>
      <w:r w:rsidR="008A46E0">
        <w:rPr>
          <w:sz w:val="24"/>
          <w:szCs w:val="24"/>
        </w:rPr>
        <w:t>Nonetheless, research shows</w:t>
      </w:r>
      <w:r w:rsidR="008A46E0" w:rsidRPr="00202692">
        <w:rPr>
          <w:sz w:val="24"/>
          <w:szCs w:val="24"/>
        </w:rPr>
        <w:t xml:space="preserve"> </w:t>
      </w:r>
      <w:r w:rsidR="008A46E0">
        <w:rPr>
          <w:sz w:val="24"/>
          <w:szCs w:val="24"/>
        </w:rPr>
        <w:t>s</w:t>
      </w:r>
      <w:r w:rsidR="008A46E0" w:rsidRPr="00202692">
        <w:rPr>
          <w:sz w:val="24"/>
          <w:szCs w:val="24"/>
        </w:rPr>
        <w:t>leep quantity and quality are important for infant development</w:t>
      </w:r>
      <w:r w:rsidR="00F04129">
        <w:rPr>
          <w:sz w:val="24"/>
          <w:szCs w:val="24"/>
        </w:rPr>
        <w:t xml:space="preserve"> </w:t>
      </w:r>
      <w:r w:rsidR="00DE2128">
        <w:rPr>
          <w:sz w:val="24"/>
          <w:szCs w:val="24"/>
        </w:rPr>
        <w:t>–</w:t>
      </w:r>
      <w:r w:rsidR="00F04129">
        <w:rPr>
          <w:sz w:val="24"/>
          <w:szCs w:val="24"/>
        </w:rPr>
        <w:t xml:space="preserve"> i</w:t>
      </w:r>
      <w:r w:rsidR="00524E9A">
        <w:rPr>
          <w:sz w:val="24"/>
          <w:szCs w:val="24"/>
        </w:rPr>
        <w:t>nfant</w:t>
      </w:r>
      <w:r w:rsidR="00DE2128">
        <w:rPr>
          <w:sz w:val="24"/>
          <w:szCs w:val="24"/>
        </w:rPr>
        <w:t xml:space="preserve"> </w:t>
      </w:r>
      <w:r w:rsidR="00524E9A">
        <w:rPr>
          <w:sz w:val="24"/>
          <w:szCs w:val="24"/>
        </w:rPr>
        <w:t>sleep is</w:t>
      </w:r>
      <w:r w:rsidR="00A8141D">
        <w:rPr>
          <w:sz w:val="24"/>
          <w:szCs w:val="24"/>
        </w:rPr>
        <w:t xml:space="preserve"> positively</w:t>
      </w:r>
      <w:r w:rsidR="00524E9A">
        <w:rPr>
          <w:sz w:val="24"/>
          <w:szCs w:val="24"/>
        </w:rPr>
        <w:t xml:space="preserve"> associated</w:t>
      </w:r>
      <w:r w:rsidR="00207789">
        <w:rPr>
          <w:sz w:val="24"/>
          <w:szCs w:val="24"/>
        </w:rPr>
        <w:t xml:space="preserve"> </w:t>
      </w:r>
      <w:r w:rsidR="00524E9A">
        <w:rPr>
          <w:sz w:val="24"/>
          <w:szCs w:val="24"/>
        </w:rPr>
        <w:t xml:space="preserve">with </w:t>
      </w:r>
      <w:r w:rsidR="00644C27">
        <w:rPr>
          <w:sz w:val="24"/>
          <w:szCs w:val="24"/>
        </w:rPr>
        <w:t xml:space="preserve">physical and </w:t>
      </w:r>
      <w:r w:rsidR="00524E9A">
        <w:rPr>
          <w:sz w:val="24"/>
          <w:szCs w:val="24"/>
        </w:rPr>
        <w:t xml:space="preserve">cognitive development </w:t>
      </w:r>
      <w:r w:rsidR="0022744B">
        <w:rPr>
          <w:sz w:val="24"/>
          <w:szCs w:val="24"/>
        </w:rPr>
        <w:fldChar w:fldCharType="begin"/>
      </w:r>
      <w:r w:rsidR="003C78E4">
        <w:rPr>
          <w:sz w:val="24"/>
          <w:szCs w:val="24"/>
        </w:rPr>
        <w:instrText xml:space="preserve"> ADDIN ZOTERO_ITEM CSL_CITATION {"citationID":"HvU6OGTc","properties":{"formattedCitation":"(Ednick et al., 2009; Tham et al., 2017)","plainCitation":"(Ednick et al., 2009; Tham et al., 2017)","noteIndex":0},"citationItems":[{"id":"q6iWfLPn/TM1Qluvi","uris":["http://zotero.org/users/244229/items/KPB57ULF"],"uri":["http://zotero.org/users/244229/items/KPB57ULF"],"itemData":{"id":15506,"type":"article-journal","container-title":"Sleep","issue":"11","note":"publisher: Oxford University Press","page":"1449–1458","source":"Google Scholar","title":"A review of the effects of sleep during the first year of life on cognitive, psychomotor, and temperament development","volume":"32","author":[{"family":"Ednick","given":"Mathew"},{"family":"Cohen","given":"Aliza P."},{"family":"McPhail","given":"Gary L."},{"family":"Beebe","given":"Dean"},{"family":"Simakajornboon","given":"Narong"},{"family":"Amin","given":"Raouf S."}],"issued":{"date-parts":[["2009"]]}}},{"id":"q6iWfLPn/ILXkiFe1","uris":["http://zotero.org/users/244229/items/8K72AKGT"],"uri":["http://zotero.org/users/244229/items/8K72AKGT"],"itemData":{"id":15498,"type":"article-journal","abstract":"Objective\nInfant sleep development is a highly dynamic process occurring in parallel to and in interaction with cognitive and physical growth. This narrative review aims to summarize and discuss recent literature and provide an overview of the relation between infant sleep and cognitive development as well as physical growth.\n\nMethods\nWe conducted online literature search using MEDLINE, Embase, and Cochrane Library databases. We considered original research on humans published in the English language from January 2005 to December 2015. Search terms included “sleep” AND “infant” AND “cognition” OR “memory” OR “executive functioning”, OR “growth” OR “obesity” OR “growth hormone” OR “stunting”, and combinations thereof.\n\nResults\nTen studies on infant sleep and cognition were included in this review. Overall, findings indicated a positive association between sleep, memory, language, executive function, and overall cognitive development in typically developing infants and young children. An additional 20 studies support the positive role of infant sleep in physical growth, with the current literature focusing largely on weight gain and obesity rather than healthy growth. Existing evidence in both the domains is mainly based on cross-sectional designs, on association studies, and on parental reports. In contrast, there were limited studies on longitudinal sleep trajectories and intervention effects, or studies have not used more objective sleep measures such as actigraphy and polysomnography.\n\nConclusion\nThe reviewed studies support a critical and positive role of infant sleep in cognition and physical growth. Future studies should consider key environmental and parental confounders, include a combination of more objective (actigraphy) and subjective measures (sleep diaries and questionnaires), and move towards longitudinal trajectory designs of infant sleep and development.","container-title":"Nature and Science of Sleep","DOI":"10.2147/NSS.S125992","ISSN":"1179-1608","journalAbbreviation":"Nat Sci Sleep","note":"PMID: 28553151\nPMCID: PMC5440010","page":"135-149","source":"PubMed Central","title":"Infant sleep and its relation with cognition and growth: a narrative review","title-short":"Infant sleep and its relation with cognition and growth","URL":"https://www.ncbi.nlm.nih.gov/pmc/articles/PMC5440010/","volume":"9","author":[{"family":"Tham","given":"Elaine KH"},{"family":"Schneider","given":"Nora"},{"family":"Broekman","given":"Birit FP"}],"accessed":{"date-parts":[["2021",5,12]]},"issued":{"date-parts":[["2017",5,15]]}}}],"schema":"https://github.com/citation-style-language/schema/raw/master/csl-citation.json"} </w:instrText>
      </w:r>
      <w:r w:rsidR="0022744B">
        <w:rPr>
          <w:sz w:val="24"/>
          <w:szCs w:val="24"/>
        </w:rPr>
        <w:fldChar w:fldCharType="separate"/>
      </w:r>
      <w:r w:rsidR="00171ECB" w:rsidRPr="00171ECB">
        <w:rPr>
          <w:sz w:val="24"/>
        </w:rPr>
        <w:t>(Ednick et al., 2009; Tham et al., 2017)</w:t>
      </w:r>
      <w:r w:rsidR="0022744B">
        <w:rPr>
          <w:sz w:val="24"/>
          <w:szCs w:val="24"/>
        </w:rPr>
        <w:fldChar w:fldCharType="end"/>
      </w:r>
      <w:r w:rsidR="002617F1">
        <w:rPr>
          <w:sz w:val="24"/>
          <w:szCs w:val="24"/>
        </w:rPr>
        <w:t xml:space="preserve"> and with measures of </w:t>
      </w:r>
      <w:r w:rsidR="00AF6C9B">
        <w:rPr>
          <w:sz w:val="24"/>
          <w:szCs w:val="24"/>
        </w:rPr>
        <w:t xml:space="preserve">infant </w:t>
      </w:r>
      <w:r w:rsidR="002617F1">
        <w:rPr>
          <w:sz w:val="24"/>
          <w:szCs w:val="24"/>
        </w:rPr>
        <w:t xml:space="preserve">temperament </w:t>
      </w:r>
      <w:r w:rsidR="00800322">
        <w:rPr>
          <w:sz w:val="24"/>
          <w:szCs w:val="24"/>
        </w:rPr>
        <w:fldChar w:fldCharType="begin"/>
      </w:r>
      <w:r w:rsidR="003C78E4">
        <w:rPr>
          <w:sz w:val="24"/>
          <w:szCs w:val="24"/>
        </w:rPr>
        <w:instrText xml:space="preserve"> ADDIN ZOTERO_ITEM CSL_CITATION {"citationID":"J5MFeSTT","properties":{"formattedCitation":"(Sorondo &amp; Reeb-Sutherland, 2015; Spruyt et al., 2008)","plainCitation":"(Sorondo &amp; Reeb-Sutherland, 2015; Spruyt et al., 2008)","noteIndex":0},"citationItems":[{"id":"q6iWfLPn/YrwVGNhh","uris":["http://zotero.org/users/244229/items/RZJYPMBF"],"uri":["http://zotero.org/users/244229/items/RZJYPMBF"],"itemData":{"id":15507,"type":"article-journal","container-title":"Infant Behavior and Development","note":"publisher: Elsevier","page":"131–135","source":"Google Scholar","title":"Associations between infant temperament, maternal stress, and infants’ sleep across the first year of life","volume":"39","author":[{"family":"Sorondo","given":"Barbara M."},{"family":"Reeb-Sutherland","given":"Bethany C."}],"issued":{"date-parts":[["2015"]]}}},{"id":"q6iWfLPn/qfMTDD4t","uris":["http://zotero.org/users/244229/items/PAUM8UMM"],"uri":["http://zotero.org/users/244229/items/PAUM8UMM"],"itemData":{"id":15512,"type":"article-journal","container-title":"Early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SC"}],"issued":{"date-parts":[["2008"]]}}}],"schema":"https://github.com/citation-style-language/schema/raw/master/csl-citation.json"} </w:instrText>
      </w:r>
      <w:r w:rsidR="00800322">
        <w:rPr>
          <w:sz w:val="24"/>
          <w:szCs w:val="24"/>
        </w:rPr>
        <w:fldChar w:fldCharType="separate"/>
      </w:r>
      <w:r w:rsidR="00171ECB" w:rsidRPr="00171ECB">
        <w:rPr>
          <w:sz w:val="24"/>
        </w:rPr>
        <w:t>(Sorondo &amp; Reeb-Sutherland, 2015; Spruyt et al., 2008)</w:t>
      </w:r>
      <w:r w:rsidR="00800322">
        <w:rPr>
          <w:sz w:val="24"/>
          <w:szCs w:val="24"/>
        </w:rPr>
        <w:fldChar w:fldCharType="end"/>
      </w:r>
      <w:r w:rsidR="00077888">
        <w:rPr>
          <w:sz w:val="24"/>
          <w:szCs w:val="24"/>
        </w:rPr>
        <w:t>. In turn,</w:t>
      </w:r>
      <w:r w:rsidR="00E5200D">
        <w:rPr>
          <w:sz w:val="24"/>
          <w:szCs w:val="24"/>
        </w:rPr>
        <w:t xml:space="preserve"> poor</w:t>
      </w:r>
      <w:r w:rsidR="00924F6B">
        <w:rPr>
          <w:sz w:val="24"/>
          <w:szCs w:val="24"/>
        </w:rPr>
        <w:t xml:space="preserve"> </w:t>
      </w:r>
      <w:r w:rsidR="00077888">
        <w:rPr>
          <w:sz w:val="24"/>
          <w:szCs w:val="24"/>
        </w:rPr>
        <w:t>infant sleep can affect</w:t>
      </w:r>
      <w:r w:rsidR="001A12D0">
        <w:rPr>
          <w:sz w:val="24"/>
          <w:szCs w:val="24"/>
        </w:rPr>
        <w:t xml:space="preserve"> parents</w:t>
      </w:r>
      <w:r w:rsidR="00E5200D">
        <w:rPr>
          <w:sz w:val="24"/>
          <w:szCs w:val="24"/>
        </w:rPr>
        <w:t xml:space="preserve"> own sleep and mental health</w:t>
      </w:r>
      <w:r w:rsidR="006743C5">
        <w:rPr>
          <w:sz w:val="24"/>
          <w:szCs w:val="24"/>
        </w:rPr>
        <w:t xml:space="preserve"> </w:t>
      </w:r>
      <w:r w:rsidR="00D400AA">
        <w:rPr>
          <w:sz w:val="24"/>
          <w:szCs w:val="24"/>
        </w:rPr>
        <w:fldChar w:fldCharType="begin"/>
      </w:r>
      <w:r w:rsidR="00D400AA">
        <w:rPr>
          <w:sz w:val="24"/>
          <w:szCs w:val="24"/>
        </w:rPr>
        <w:instrText xml:space="preserve"> ADDIN ZOTERO_ITEM CSL_CITATION {"citationID":"2o5J5wjM","properties":{"formattedCitation":"(Sadeh et al., 2010)","plainCitation":"(Sadeh et al., 2010)","noteIndex":0},"citationItems":[{"id":9137,"uris":["http://zotero.org/users/244229/items/YTXXSUA2"],"uri":["http://zotero.org/users/244229/items/YTXXSUA2"],"itemData":{"id":9137,"type":"article-journal","container-title":"Sleep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D400AA">
        <w:rPr>
          <w:sz w:val="24"/>
          <w:szCs w:val="24"/>
        </w:rPr>
        <w:fldChar w:fldCharType="separate"/>
      </w:r>
      <w:r w:rsidR="00D400AA" w:rsidRPr="00D400AA">
        <w:rPr>
          <w:sz w:val="24"/>
        </w:rPr>
        <w:t>(Sadeh et al., 2010)</w:t>
      </w:r>
      <w:r w:rsidR="00D400AA">
        <w:rPr>
          <w:sz w:val="24"/>
          <w:szCs w:val="24"/>
        </w:rPr>
        <w:fldChar w:fldCharType="end"/>
      </w:r>
      <w:r w:rsidR="002A333D">
        <w:rPr>
          <w:sz w:val="24"/>
          <w:szCs w:val="24"/>
        </w:rPr>
        <w:t xml:space="preserve">. Even the perception of poor sleep can </w:t>
      </w:r>
      <w:r w:rsidR="00E5200D">
        <w:rPr>
          <w:sz w:val="24"/>
          <w:szCs w:val="24"/>
        </w:rPr>
        <w:t>increase</w:t>
      </w:r>
      <w:r w:rsidR="00147AEC">
        <w:rPr>
          <w:sz w:val="24"/>
          <w:szCs w:val="24"/>
        </w:rPr>
        <w:t xml:space="preserve"> parents stress </w:t>
      </w:r>
      <w:r w:rsidR="00147AEC">
        <w:rPr>
          <w:sz w:val="24"/>
          <w:szCs w:val="24"/>
        </w:rPr>
        <w:fldChar w:fldCharType="begin"/>
      </w:r>
      <w:r w:rsidR="00147AEC">
        <w:rPr>
          <w:sz w:val="24"/>
          <w:szCs w:val="24"/>
        </w:rPr>
        <w:instrText xml:space="preserve"> ADDIN ZOTERO_ITEM CSL_CITATION {"citationID":"Ft386qPq","properties":{"formattedCitation":"(Sinai &amp; Tikotzky, 2012)","plainCitation":"(Sinai &amp; Tikotzky, 2012)","noteIndex":0},"citationItems":[{"id":9064,"uris":["http://zotero.org/users/244229/items/KL4CFG46"],"uri":["http://zotero.org/users/244229/items/KL4CFG46"],"itemData":{"id":9064,"type":"article-journal","abstract":"The purpose of the present study was to investigate the links between infants’ sleep and their parents’ sleep and to assess the links between infant/parent sleep and parenting stress. Furthermore, we explored whether the links between sleep and parenting stress are moderated by maternal leave status. Participants were 50 families with an infant between the ages of 4–5 months. Half of the mothers were on maternity leave while the others returned to work. Parents completed daily sleep logs about infants’ and their own sleep for 4 consecutive nights. Each parent also completed the Parenting Stress Index. Infant sleep was associated with sleep of both mothers and fathers, but the correlations with maternal sleep were stronger. Parental perceptions of their infant's sleep as problematic were associated with higher parenting stress. Poorer infant and maternal sleep patterns were associated with parenting stress only in families with mothers on maternity leave, probably because these mothers need to provide intensive caregiving “around the clock” without sufficient opportunities to rest.","container-title":"Infant Behavior and Development","DOI":"10/gj2vjb","ISSN":"0163-6383","issue":"2","journalAbbreviation":"Infant Behavior and Development","language":"en","page":"179-186","source":"ScienceDirect","title":"Infant sleep, parental sleep and parenting stress in families of mothers on maternity leave and in families of working mothers","volume":"35","author":[{"family":"Sinai","given":"Dana"},{"family":"Tikotzky","given":"Liat"}],"issued":{"date-parts":[["2012",4,1]]}}}],"schema":"https://github.com/citation-style-language/schema/raw/master/csl-citation.json"} </w:instrText>
      </w:r>
      <w:r w:rsidR="00147AEC">
        <w:rPr>
          <w:sz w:val="24"/>
          <w:szCs w:val="24"/>
        </w:rPr>
        <w:fldChar w:fldCharType="separate"/>
      </w:r>
      <w:r w:rsidR="00147AEC" w:rsidRPr="00147AEC">
        <w:rPr>
          <w:sz w:val="24"/>
        </w:rPr>
        <w:t>(Sinai &amp; Tikotzky, 2012)</w:t>
      </w:r>
      <w:r w:rsidR="00147AEC">
        <w:rPr>
          <w:sz w:val="24"/>
          <w:szCs w:val="24"/>
        </w:rPr>
        <w:fldChar w:fldCharType="end"/>
      </w:r>
      <w:r w:rsidR="005C24B3">
        <w:rPr>
          <w:sz w:val="24"/>
          <w:szCs w:val="24"/>
        </w:rPr>
        <w:t xml:space="preserve">. </w:t>
      </w:r>
      <w:r w:rsidR="005D48C9">
        <w:rPr>
          <w:sz w:val="24"/>
          <w:szCs w:val="24"/>
        </w:rPr>
        <w:t xml:space="preserve">Despite this, infants </w:t>
      </w:r>
      <w:r w:rsidR="00507D0A">
        <w:rPr>
          <w:sz w:val="24"/>
          <w:szCs w:val="24"/>
        </w:rPr>
        <w:t>typically</w:t>
      </w:r>
      <w:r w:rsidR="00960FA2">
        <w:rPr>
          <w:sz w:val="24"/>
          <w:szCs w:val="24"/>
        </w:rPr>
        <w:t xml:space="preserve"> wake</w:t>
      </w:r>
      <w:r w:rsidR="00507D0A">
        <w:rPr>
          <w:sz w:val="24"/>
          <w:szCs w:val="24"/>
        </w:rPr>
        <w:t xml:space="preserve"> in a good mood</w:t>
      </w:r>
      <w:r w:rsidR="00960FA2">
        <w:rPr>
          <w:sz w:val="24"/>
          <w:szCs w:val="24"/>
        </w:rPr>
        <w:t xml:space="preserve"> </w:t>
      </w:r>
      <w:r w:rsidR="00175820">
        <w:rPr>
          <w:sz w:val="24"/>
          <w:szCs w:val="24"/>
        </w:rPr>
        <w:t xml:space="preserve"> </w:t>
      </w:r>
      <w:r w:rsidR="00175820">
        <w:rPr>
          <w:sz w:val="24"/>
          <w:szCs w:val="24"/>
        </w:rPr>
        <w:fldChar w:fldCharType="begin"/>
      </w:r>
      <w:r w:rsidR="00175820">
        <w:rPr>
          <w:sz w:val="24"/>
          <w:szCs w:val="24"/>
        </w:rPr>
        <w:instrText xml:space="preserve"> ADDIN ZOTERO_ITEM CSL_CITATION {"citationID":"0MQjydRy","properties":{"formattedCitation":"(Mindell &amp; Lee, 2015)","plainCitation":"(Mindell &amp; Lee, 2015)","noteIndex":0},"citationItems":[{"id":1153,"uris":["http://zotero.org/users/244229/items/RA73G7KC"],"uri":["http://zotero.org/users/244229/items/RA73G7KC"],"itemData":{"id":1153,"type":"article-journal","abstract":"Background: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175820">
        <w:rPr>
          <w:sz w:val="24"/>
          <w:szCs w:val="24"/>
        </w:rPr>
        <w:fldChar w:fldCharType="separate"/>
      </w:r>
      <w:r w:rsidR="00175820" w:rsidRPr="00175820">
        <w:rPr>
          <w:sz w:val="24"/>
        </w:rPr>
        <w:t>(Mindell &amp; Lee, 2015)</w:t>
      </w:r>
      <w:r w:rsidR="00175820">
        <w:rPr>
          <w:sz w:val="24"/>
          <w:szCs w:val="24"/>
        </w:rPr>
        <w:fldChar w:fldCharType="end"/>
      </w:r>
      <w:r w:rsidR="00507D0A">
        <w:rPr>
          <w:sz w:val="24"/>
          <w:szCs w:val="24"/>
        </w:rPr>
        <w:t xml:space="preserve">. </w:t>
      </w:r>
      <w:r w:rsidR="00077888">
        <w:rPr>
          <w:sz w:val="24"/>
          <w:szCs w:val="24"/>
        </w:rPr>
        <w:t xml:space="preserve">The present study </w:t>
      </w:r>
      <w:r w:rsidR="005C24B3">
        <w:rPr>
          <w:sz w:val="24"/>
          <w:szCs w:val="24"/>
        </w:rPr>
        <w:t>aims to use</w:t>
      </w:r>
      <w:r w:rsidR="00ED3DF9">
        <w:rPr>
          <w:sz w:val="24"/>
          <w:szCs w:val="24"/>
        </w:rPr>
        <w:t xml:space="preserve"> </w:t>
      </w:r>
      <w:r w:rsidR="005C24B3">
        <w:rPr>
          <w:sz w:val="24"/>
          <w:szCs w:val="24"/>
        </w:rPr>
        <w:t xml:space="preserve">sleep diaries </w:t>
      </w:r>
      <w:r w:rsidR="007B6ECB">
        <w:rPr>
          <w:sz w:val="24"/>
          <w:szCs w:val="24"/>
        </w:rPr>
        <w:t xml:space="preserve">with </w:t>
      </w:r>
      <w:r w:rsidR="00836211">
        <w:rPr>
          <w:sz w:val="24"/>
          <w:szCs w:val="24"/>
        </w:rPr>
        <w:t>families of infants</w:t>
      </w:r>
      <w:r w:rsidR="007B6ECB">
        <w:rPr>
          <w:sz w:val="24"/>
          <w:szCs w:val="24"/>
        </w:rPr>
        <w:t xml:space="preserve"> in</w:t>
      </w:r>
      <w:r w:rsidR="005C24B3">
        <w:rPr>
          <w:sz w:val="24"/>
          <w:szCs w:val="24"/>
        </w:rPr>
        <w:t xml:space="preserve"> </w:t>
      </w:r>
      <w:r w:rsidR="004918CE">
        <w:rPr>
          <w:sz w:val="24"/>
          <w:szCs w:val="24"/>
        </w:rPr>
        <w:t xml:space="preserve">Brazil and the United Kingdom to </w:t>
      </w:r>
      <w:r w:rsidR="007B6ECB">
        <w:rPr>
          <w:sz w:val="24"/>
          <w:szCs w:val="24"/>
        </w:rPr>
        <w:t xml:space="preserve">investigate how </w:t>
      </w:r>
      <w:r w:rsidR="00CD532B">
        <w:rPr>
          <w:sz w:val="24"/>
          <w:szCs w:val="24"/>
        </w:rPr>
        <w:t xml:space="preserve">temperament and </w:t>
      </w:r>
      <w:r w:rsidR="00C3566D">
        <w:rPr>
          <w:sz w:val="24"/>
          <w:szCs w:val="24"/>
        </w:rPr>
        <w:t xml:space="preserve">sleep duration and </w:t>
      </w:r>
      <w:r w:rsidR="00CD76DF">
        <w:rPr>
          <w:sz w:val="24"/>
          <w:szCs w:val="24"/>
        </w:rPr>
        <w:t>disturbances relate</w:t>
      </w:r>
      <w:r w:rsidR="00743A50">
        <w:rPr>
          <w:sz w:val="24"/>
          <w:szCs w:val="24"/>
        </w:rPr>
        <w:t xml:space="preserve"> infant sleep patterns </w:t>
      </w:r>
      <w:r w:rsidR="00766B9A">
        <w:rPr>
          <w:sz w:val="24"/>
          <w:szCs w:val="24"/>
        </w:rPr>
        <w:t xml:space="preserve">and morning mood. </w:t>
      </w:r>
    </w:p>
    <w:p w14:paraId="7DC2FD5F" w14:textId="46239DC4" w:rsidR="001600EF" w:rsidRDefault="001600EF" w:rsidP="00082175">
      <w:pPr>
        <w:spacing w:before="10" w:line="360" w:lineRule="auto"/>
        <w:rPr>
          <w:sz w:val="24"/>
          <w:szCs w:val="24"/>
        </w:rPr>
      </w:pPr>
    </w:p>
    <w:p w14:paraId="5F683A19" w14:textId="4FA7E629" w:rsidR="00766B9A" w:rsidRDefault="00CE2131" w:rsidP="00082175">
      <w:pPr>
        <w:spacing w:before="10" w:line="360" w:lineRule="auto"/>
        <w:rPr>
          <w:sz w:val="24"/>
          <w:szCs w:val="24"/>
        </w:rPr>
      </w:pPr>
      <w:r>
        <w:rPr>
          <w:sz w:val="24"/>
          <w:szCs w:val="24"/>
        </w:rPr>
        <w:tab/>
        <w:t>P</w:t>
      </w:r>
      <w:r w:rsidR="00ED3DF9">
        <w:rPr>
          <w:sz w:val="24"/>
          <w:szCs w:val="24"/>
        </w:rPr>
        <w:t xml:space="preserve">arental </w:t>
      </w:r>
      <w:r w:rsidR="00CE2CC0">
        <w:rPr>
          <w:sz w:val="24"/>
          <w:szCs w:val="24"/>
        </w:rPr>
        <w:t xml:space="preserve">diaries </w:t>
      </w:r>
      <w:r w:rsidR="00EE1EBC">
        <w:rPr>
          <w:sz w:val="24"/>
          <w:szCs w:val="24"/>
        </w:rPr>
        <w:t xml:space="preserve">are </w:t>
      </w:r>
      <w:r w:rsidR="002766F3">
        <w:rPr>
          <w:sz w:val="24"/>
          <w:szCs w:val="24"/>
        </w:rPr>
        <w:t>cheap and simple to administer. They</w:t>
      </w:r>
      <w:r w:rsidR="00ED3DF9">
        <w:rPr>
          <w:sz w:val="24"/>
          <w:szCs w:val="24"/>
        </w:rPr>
        <w:t xml:space="preserve"> represent a good compromise between </w:t>
      </w:r>
      <w:r w:rsidR="00B83A1B">
        <w:rPr>
          <w:sz w:val="24"/>
          <w:szCs w:val="24"/>
        </w:rPr>
        <w:t xml:space="preserve">sleep questionnaires and more objective measures like actigraphy and </w:t>
      </w:r>
      <w:r w:rsidR="00926747">
        <w:rPr>
          <w:sz w:val="24"/>
          <w:szCs w:val="24"/>
        </w:rPr>
        <w:t xml:space="preserve">somnography </w:t>
      </w:r>
      <w:r w:rsidR="00CD0FE1">
        <w:rPr>
          <w:sz w:val="24"/>
          <w:szCs w:val="24"/>
        </w:rPr>
        <w:fldChar w:fldCharType="begin"/>
      </w:r>
      <w:r w:rsidR="00D070FC">
        <w:rPr>
          <w:sz w:val="24"/>
          <w:szCs w:val="24"/>
        </w:rPr>
        <w:instrText xml:space="preserve"> ADDIN ZOTERO_ITEM CSL_CITATION {"citationID":"g8EjnMvn","properties":{"formattedCitation":"(Camerota et al., 2018; Hall et al., 2015)","plainCitation":"(Camerota et al., 2018; Hall et al., 2015)","noteIndex":0},"citationItems":[{"id":9071,"uris":["http://zotero.org/users/244229/items/NPV7MHK9"],"uri":["http://zotero.org/users/244229/items/NPV7MHK9"],"itemData":{"id":9071,"type":"article-journal","abstract":"The current study compares sleep variables obtained from videosomnography, actigraphy, and sleep diaries, three of the most common sleep assessment methods used in infant sleep studies. Using a sample of 90 African American 3-month olds, we compare correlations and discrepancies for seven sleep variables across each of the three pairs of assessment methods for one night of a week-long sleep study. These seven variables are indicative of sleep schedule (e.g. sleep onset time, rise time), duration (e.g. sleep period, sleep time, wake time), and fragmentation (e.g. night wakings, longest sleep period). We find that across all sleep assessment methods, correlations are highest for variables indicative of sleep schedule, and lowest for variables indicative of sleep fragmentation. Comparing the magnitude and significance of the discrepancies, we find that actigraphy and sleep diaries significantly overestimate sleep period duration and underestimate the number of night waking episodes, compared with videosomnography. Actigraphy and sleep diaries were more concordant with one another than with videosomnography. Epoch-by-epoch analyses indicated that actigraphy had low sensitivity to detect wakefulness, compared with videosomnography. Contrary to our hypothesis, the discrepancies between sleep assessment methods did not vary widely based on infant sleep location (own room vs. parent’s room) or sleep surface (own bed vs. parent’s bed). Limitations and implications of these findings for future research are discussed.","container-title":"Sleep","DOI":"10/gj2xx5","ISSN":"0161-8105","issue":"zsy146","journalAbbreviation":"Sleep","source":"Silverchair","title":"Assessment of infant sleep: how well do multiple methods compare?","title-short":"Assessment of infant sleep","URL":"https://doi.org/10.1093/sleep/zsy146","volume":"41","author":[{"family":"Camerota","given":"Marie"},{"family":"Tully","given":"Kristin P"},{"family":"Grimes","given":"Melissa"},{"family":"Gueron-Sela","given":"Noa"},{"family":"Propper","given":"Cathi B"}],"accessed":{"date-parts":[["2021",5,14]]},"issued":{"date-parts":[["2018",10,1]]}}},{"id":9081,"uris":["http://zotero.org/users/244229/items/36I2YDZY"],"uri":["http://zotero.org/users/244229/items/36I2YDZY"],"itemData":{"id":9081,"type":"article-journal","abstract":"Detecting the effectiveness of behavioral interventions to reduce infant night waking requires valid sleep measures. Although viewed as an objective measure, actigraphy has overestimated night waking. Sleep diaries are criticized for only documenting night waking with infant crying. To support potential outcome measure validity, we examined differences between sleep diaries and actigraphy in detecting night waking and sleep duration. We recruited 5.5 to 8-month-old infants for a behavioral sleep intervention trial conducted from 2009-2011. Intervention (sleep education and support) and control groups (safety education and support) collected infant diary and actigraphy data for 5 days. We compared night-time sleep actigraphy with diary data at baseline (194 cases), and 6 weeks (166 cases) and 24 weeks post-education (118 cases). We hypothesized numbers of wakes and wakes of ≥ 20 minutes would be higher and longest sleep time and total sleep time shorter by actigraphy compared with diaries. Using paired t-tests, there were significantly more actigraphy night wakes than diary wakes at baseline (t = 29.14, df = 193, p &lt; .001), 6 weeks (t = 23.99, df = 165, p &lt; .001), and 24 weeks (t = 22.01, df = 117, p &lt; .001); and significantly more night wakes of ≥ 20 minutes by actigraphy than diary at baseline (t = 5.03, df = 183, p &lt; .001), and 24 weeks (t = 2.19, df = 107, p &lt; .05), but not 6 weeks (t = 1.37, df = 156, n.s.). Longest sleep duration was significantly higher by diary than actigraphy at baseline (t = 14.71, df = 186, p &lt; .001), 6 weeks (t = 7.94, df = 158, p &lt; .001), and 24 weeks (t = 17.18, df = 114, p &lt; .001). Night sleep duration was significantly higher by diary than actigraphy at baseline (t = 9.46, df = 185, p &lt; .001), 6 weeks (t = 13.34, df = 158, p &lt; .001), and 24 weeks (t = 13.48, df = 114, p &lt; .001). Discrepancies in actigraphy and diary data may indicate accurate actigraphy recording of movement but not sleep given active infant sleep and self-soothing.","container-title":"Frontiers in Psychiatry","DOI":"10/gj2x4r","ISSN":"1664-0640","journalAbbreviation":"Front. Psychiatry","language":"English","note":"publisher: Frontiers","source":"Frontiers","title":"A Comparison of Actigraphy and Sleep Diaries for Infants’ Sleep Behavior","URL":"https://www.frontiersin.org/articles/10.3389/fpsyt.2015.00019/full","volume":"6","author":[{"family":"Hall","given":"Wendy A."},{"family":"Liva","given":"Sarah"},{"family":"Moynihan","given":"Melissa"},{"family":"Saunders","given":"Roy"}],"accessed":{"date-parts":[["2021",5,14]]},"issued":{"date-parts":[["2015"]]}}}],"schema":"https://github.com/citation-style-language/schema/raw/master/csl-citation.json"} </w:instrText>
      </w:r>
      <w:r w:rsidR="00CD0FE1">
        <w:rPr>
          <w:sz w:val="24"/>
          <w:szCs w:val="24"/>
        </w:rPr>
        <w:fldChar w:fldCharType="separate"/>
      </w:r>
      <w:r w:rsidR="00D070FC" w:rsidRPr="43B726E2">
        <w:rPr>
          <w:sz w:val="24"/>
          <w:szCs w:val="24"/>
        </w:rPr>
        <w:t>(Camerota et al., 2018; Hall et al., 2015)</w:t>
      </w:r>
      <w:r w:rsidR="00CD0FE1">
        <w:rPr>
          <w:sz w:val="24"/>
          <w:szCs w:val="24"/>
        </w:rPr>
        <w:fldChar w:fldCharType="end"/>
      </w:r>
      <w:r w:rsidR="002D298C">
        <w:rPr>
          <w:sz w:val="24"/>
          <w:szCs w:val="24"/>
        </w:rPr>
        <w:t xml:space="preserve">. </w:t>
      </w:r>
      <w:r w:rsidR="00521C5C">
        <w:rPr>
          <w:sz w:val="24"/>
          <w:szCs w:val="24"/>
        </w:rPr>
        <w:t>By asking parents to r</w:t>
      </w:r>
      <w:r w:rsidR="00EC0FF5">
        <w:rPr>
          <w:sz w:val="24"/>
          <w:szCs w:val="24"/>
        </w:rPr>
        <w:t>ecord</w:t>
      </w:r>
      <w:r w:rsidR="00521C5C">
        <w:rPr>
          <w:sz w:val="24"/>
          <w:szCs w:val="24"/>
        </w:rPr>
        <w:t xml:space="preserve"> </w:t>
      </w:r>
      <w:r w:rsidR="00EC0FF5">
        <w:rPr>
          <w:sz w:val="24"/>
          <w:szCs w:val="24"/>
        </w:rPr>
        <w:t>sleep onset, wake</w:t>
      </w:r>
      <w:r w:rsidR="002B04C9">
        <w:rPr>
          <w:sz w:val="24"/>
          <w:szCs w:val="24"/>
        </w:rPr>
        <w:t xml:space="preserve"> time</w:t>
      </w:r>
      <w:r w:rsidR="00EC0FF5">
        <w:rPr>
          <w:sz w:val="24"/>
          <w:szCs w:val="24"/>
        </w:rPr>
        <w:t xml:space="preserve"> and </w:t>
      </w:r>
      <w:r w:rsidR="002B04C9">
        <w:rPr>
          <w:sz w:val="24"/>
          <w:szCs w:val="24"/>
        </w:rPr>
        <w:t xml:space="preserve">night disturbances each morning </w:t>
      </w:r>
      <w:r w:rsidR="00521C5C">
        <w:rPr>
          <w:sz w:val="24"/>
          <w:szCs w:val="24"/>
        </w:rPr>
        <w:t>for an extended period</w:t>
      </w:r>
      <w:r w:rsidR="00D07954">
        <w:rPr>
          <w:sz w:val="24"/>
          <w:szCs w:val="24"/>
        </w:rPr>
        <w:t xml:space="preserve">, diaries </w:t>
      </w:r>
      <w:r w:rsidR="004B264E">
        <w:rPr>
          <w:sz w:val="24"/>
          <w:szCs w:val="24"/>
        </w:rPr>
        <w:t xml:space="preserve">average </w:t>
      </w:r>
      <w:r w:rsidR="00D07954">
        <w:rPr>
          <w:sz w:val="24"/>
          <w:szCs w:val="24"/>
        </w:rPr>
        <w:t>are less susceptible to parental biases</w:t>
      </w:r>
      <w:r w:rsidR="00CE03C6">
        <w:rPr>
          <w:sz w:val="24"/>
          <w:szCs w:val="24"/>
        </w:rPr>
        <w:t>. Additionally</w:t>
      </w:r>
      <w:r w:rsidR="005129D9">
        <w:rPr>
          <w:sz w:val="24"/>
          <w:szCs w:val="24"/>
        </w:rPr>
        <w:t xml:space="preserve">, </w:t>
      </w:r>
      <w:r w:rsidR="00FA4A77">
        <w:rPr>
          <w:sz w:val="24"/>
          <w:szCs w:val="24"/>
        </w:rPr>
        <w:t xml:space="preserve">they capture intra-individual variations allowing </w:t>
      </w:r>
      <w:r w:rsidR="006923F5">
        <w:rPr>
          <w:sz w:val="24"/>
          <w:szCs w:val="24"/>
        </w:rPr>
        <w:t>investigation of a wider range of sleep variables such as</w:t>
      </w:r>
      <w:r w:rsidR="0062703B">
        <w:rPr>
          <w:sz w:val="24"/>
          <w:szCs w:val="24"/>
        </w:rPr>
        <w:t xml:space="preserve"> </w:t>
      </w:r>
      <w:r w:rsidR="00D54CB3">
        <w:rPr>
          <w:sz w:val="24"/>
          <w:szCs w:val="24"/>
        </w:rPr>
        <w:t>night</w:t>
      </w:r>
      <w:r w:rsidR="0088521D">
        <w:rPr>
          <w:sz w:val="24"/>
          <w:szCs w:val="24"/>
        </w:rPr>
        <w:t xml:space="preserve"> </w:t>
      </w:r>
      <w:r w:rsidR="00D2334B">
        <w:rPr>
          <w:sz w:val="24"/>
          <w:szCs w:val="24"/>
        </w:rPr>
        <w:t>disturbances</w:t>
      </w:r>
      <w:r w:rsidR="00FD2043">
        <w:rPr>
          <w:sz w:val="24"/>
          <w:szCs w:val="24"/>
        </w:rPr>
        <w:t xml:space="preserve"> like</w:t>
      </w:r>
      <w:r w:rsidR="00D54CB3">
        <w:rPr>
          <w:sz w:val="24"/>
          <w:szCs w:val="24"/>
        </w:rPr>
        <w:t xml:space="preserve"> wakes</w:t>
      </w:r>
      <w:r w:rsidR="005A1E42">
        <w:rPr>
          <w:sz w:val="24"/>
          <w:szCs w:val="24"/>
        </w:rPr>
        <w:t xml:space="preserve"> a</w:t>
      </w:r>
      <w:r w:rsidR="007403EC">
        <w:rPr>
          <w:sz w:val="24"/>
          <w:szCs w:val="24"/>
        </w:rPr>
        <w:t>n</w:t>
      </w:r>
      <w:r w:rsidR="005A1E42">
        <w:rPr>
          <w:sz w:val="24"/>
          <w:szCs w:val="24"/>
        </w:rPr>
        <w:t>d</w:t>
      </w:r>
      <w:r w:rsidR="00D54CB3">
        <w:rPr>
          <w:sz w:val="24"/>
          <w:szCs w:val="24"/>
        </w:rPr>
        <w:t xml:space="preserve"> diaper changes</w:t>
      </w:r>
      <w:r w:rsidR="0088521D">
        <w:rPr>
          <w:sz w:val="24"/>
          <w:szCs w:val="24"/>
        </w:rPr>
        <w:t xml:space="preserve">. </w:t>
      </w:r>
      <w:r w:rsidR="00B80F7F">
        <w:rPr>
          <w:sz w:val="24"/>
          <w:szCs w:val="24"/>
        </w:rPr>
        <w:t>Sleep diaries</w:t>
      </w:r>
      <w:r w:rsidR="0088521D">
        <w:rPr>
          <w:sz w:val="24"/>
          <w:szCs w:val="24"/>
        </w:rPr>
        <w:t xml:space="preserve"> also allow investigation of </w:t>
      </w:r>
      <w:r w:rsidR="0005688F">
        <w:rPr>
          <w:sz w:val="24"/>
          <w:szCs w:val="24"/>
        </w:rPr>
        <w:t>how an individual night</w:t>
      </w:r>
      <w:r w:rsidR="00B80F7F">
        <w:rPr>
          <w:sz w:val="24"/>
          <w:szCs w:val="24"/>
        </w:rPr>
        <w:t>’s sleep</w:t>
      </w:r>
      <w:r w:rsidR="0005688F">
        <w:rPr>
          <w:sz w:val="24"/>
          <w:szCs w:val="24"/>
        </w:rPr>
        <w:t xml:space="preserve"> might relate to an infant</w:t>
      </w:r>
      <w:ins w:id="0" w:author="Guest User" w:date="2021-05-17T16:18:00Z">
        <w:r w:rsidR="0005688F">
          <w:rPr>
            <w:sz w:val="24"/>
            <w:szCs w:val="24"/>
          </w:rPr>
          <w:t>’</w:t>
        </w:r>
      </w:ins>
      <w:r w:rsidR="0005688F">
        <w:rPr>
          <w:sz w:val="24"/>
          <w:szCs w:val="24"/>
        </w:rPr>
        <w:t>s mood in the morning.</w:t>
      </w:r>
      <w:r w:rsidR="00FB7540">
        <w:rPr>
          <w:sz w:val="24"/>
          <w:szCs w:val="24"/>
        </w:rPr>
        <w:t xml:space="preserve"> Mood has been linked to </w:t>
      </w:r>
      <w:r w:rsidR="00E969DB">
        <w:rPr>
          <w:sz w:val="24"/>
          <w:szCs w:val="24"/>
        </w:rPr>
        <w:t xml:space="preserve">infant </w:t>
      </w:r>
      <w:r w:rsidR="00FB7540">
        <w:rPr>
          <w:sz w:val="24"/>
          <w:szCs w:val="24"/>
        </w:rPr>
        <w:t xml:space="preserve">sleep </w:t>
      </w:r>
      <w:r w:rsidR="009660F7">
        <w:rPr>
          <w:sz w:val="24"/>
          <w:szCs w:val="24"/>
        </w:rPr>
        <w:fldChar w:fldCharType="begin"/>
      </w:r>
      <w:r w:rsidR="00A023BE">
        <w:rPr>
          <w:sz w:val="24"/>
          <w:szCs w:val="24"/>
        </w:rPr>
        <w:instrText xml:space="preserve"> ADDIN ZOTERO_ITEM CSL_CITATION {"citationID":"ow91xVSX","properties":{"formattedCitation":"(Mindell et al., 2018; Mindell &amp; Lee, 2015)","plainCitation":"(Mindell et al., 2018; Mindell &amp; Lee, 2015)","noteIndex":0},"citationItems":[{"id":9084,"uris":["http://zotero.org/users/244229/items/XKYAZWLP"],"uri":["http://zotero.org/users/244229/items/XKYAZWLP"],"itemData":{"id":9084,"type":"article-journal","abstract":"Establishment of a consistent bedtime routine is often recommended to families with young children with sleep difficulties. However, there are limited studies assessing specific bedtime routines in the treatment of infant and toddler sleep disturbances. Thus, the purpose of this study was to examine the impact of a massage-based bedtime routine on infant sleep, maternal sleep, and maternal mood. A total of 123 mothers and their 3- to 18-month-old infant were randomly assigned to a routine (one-week baseline of usual bedtime routine, two-weeks intervention) or control group (three-weeks of their usual bedtime routine). All mothers completed the Brief Infant Sleep Questionnaire (BISQ) on a weekly basis and measures of maternal sleep and mood (eg, Pittsburgh Sleep Quality Index, Epworth Sleepiness Scale, and Edinburgh Postnatal Depression Scale). This bedtime routine resulted in improvements in child and mother night wakings, maternal perceptions of child sleep and mood (ie, sleep problem, bedtime ease, and morning mood), and improvements in maternal sleep quality. No comparative changes were seen in the control group. Notably, other than number of night wakings for both the child and the mother, there were no changes in other sleep patterns including sleep onset latency, duration of night wakings, longest stretch of sleep, or sleep duration. This study supports recommending a massage-based routine in those families, with the codicil that improvements in maternal perceptions and maternal sleep will be noted, with few improvements in sleep itself other than night wakings.","container-title":"Sleep Medicine","DOI":"10/ggzdmn","ISSN":"1389-9457","journalAbbreviation":"Sleep Medicine","language":"en","page":"51-57","source":"ScienceDirect","title":"Massage-based bedtime routine: impact on sleep and mood in infants and mothers","title-short":"Massage-based bedtime routine","volume":"41","author":[{"family":"Mindell","given":"Jodi A."},{"family":"Lee","given":"Christina I."},{"family":"Leichman","given":"Erin S."},{"family":"Rotella","given":"Katie N."}],"issued":{"date-parts":[["2018",1,1]]}}},{"id":1153,"uris":["http://zotero.org/users/244229/items/RA73G7KC"],"uri":["http://zotero.org/users/244229/items/RA73G7KC"],"itemData":{"id":1153,"type":"article-journal","abstract":"Background: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9660F7">
        <w:rPr>
          <w:sz w:val="24"/>
          <w:szCs w:val="24"/>
        </w:rPr>
        <w:fldChar w:fldCharType="separate"/>
      </w:r>
      <w:r w:rsidR="00A023BE" w:rsidRPr="43B726E2">
        <w:rPr>
          <w:sz w:val="24"/>
          <w:szCs w:val="24"/>
        </w:rPr>
        <w:t>(Mindell et al., 2018; Mindell &amp; Lee, 2015)</w:t>
      </w:r>
      <w:r w:rsidR="009660F7">
        <w:rPr>
          <w:sz w:val="24"/>
          <w:szCs w:val="24"/>
        </w:rPr>
        <w:fldChar w:fldCharType="end"/>
      </w:r>
      <w:r w:rsidR="003775BF">
        <w:rPr>
          <w:sz w:val="24"/>
          <w:szCs w:val="24"/>
        </w:rPr>
        <w:t xml:space="preserve"> </w:t>
      </w:r>
      <w:r w:rsidR="00ED7ABE">
        <w:rPr>
          <w:sz w:val="24"/>
          <w:szCs w:val="24"/>
        </w:rPr>
        <w:t>but</w:t>
      </w:r>
      <w:r w:rsidR="003775BF">
        <w:rPr>
          <w:sz w:val="24"/>
          <w:szCs w:val="24"/>
        </w:rPr>
        <w:t>,</w:t>
      </w:r>
      <w:r w:rsidR="00ED7ABE">
        <w:rPr>
          <w:sz w:val="24"/>
          <w:szCs w:val="24"/>
        </w:rPr>
        <w:t xml:space="preserve"> to our knowledge</w:t>
      </w:r>
      <w:r w:rsidR="003775BF">
        <w:rPr>
          <w:sz w:val="24"/>
          <w:szCs w:val="24"/>
        </w:rPr>
        <w:t>, has not</w:t>
      </w:r>
      <w:r w:rsidR="00ED7ABE">
        <w:rPr>
          <w:sz w:val="24"/>
          <w:szCs w:val="24"/>
        </w:rPr>
        <w:t xml:space="preserve"> been investigated with nightly data. </w:t>
      </w:r>
    </w:p>
    <w:p w14:paraId="1188435D" w14:textId="06C0A95A" w:rsidR="001600EF" w:rsidRDefault="001600EF" w:rsidP="00082175">
      <w:pPr>
        <w:spacing w:before="10" w:line="360" w:lineRule="auto"/>
        <w:rPr>
          <w:sz w:val="24"/>
          <w:szCs w:val="24"/>
        </w:rPr>
      </w:pPr>
    </w:p>
    <w:p w14:paraId="33FD2AB8" w14:textId="5833B910" w:rsidR="008B1D92" w:rsidRDefault="00A023BE" w:rsidP="00D01CF4">
      <w:pPr>
        <w:spacing w:before="10" w:line="360" w:lineRule="auto"/>
        <w:ind w:firstLine="720"/>
        <w:rPr>
          <w:sz w:val="24"/>
          <w:szCs w:val="24"/>
        </w:rPr>
      </w:pPr>
      <w:r>
        <w:rPr>
          <w:sz w:val="24"/>
          <w:szCs w:val="24"/>
        </w:rPr>
        <w:t xml:space="preserve">Mindell and Lee (2015) </w:t>
      </w:r>
      <w:r w:rsidR="00E1605C">
        <w:rPr>
          <w:sz w:val="24"/>
          <w:szCs w:val="24"/>
        </w:rPr>
        <w:t xml:space="preserve">had </w:t>
      </w:r>
      <w:r w:rsidR="00F21FF8">
        <w:rPr>
          <w:sz w:val="24"/>
          <w:szCs w:val="24"/>
        </w:rPr>
        <w:t>parents</w:t>
      </w:r>
      <w:r w:rsidR="00A05200">
        <w:rPr>
          <w:sz w:val="24"/>
          <w:szCs w:val="24"/>
        </w:rPr>
        <w:t xml:space="preserve"> of</w:t>
      </w:r>
      <w:r w:rsidR="00F21FF8">
        <w:rPr>
          <w:sz w:val="24"/>
          <w:szCs w:val="24"/>
        </w:rPr>
        <w:t xml:space="preserve"> </w:t>
      </w:r>
      <w:r w:rsidR="001E30B8">
        <w:rPr>
          <w:sz w:val="24"/>
          <w:szCs w:val="24"/>
        </w:rPr>
        <w:t xml:space="preserve"> 1</w:t>
      </w:r>
      <w:r w:rsidR="00AE5F58">
        <w:rPr>
          <w:sz w:val="24"/>
          <w:szCs w:val="24"/>
        </w:rPr>
        <w:t xml:space="preserve">351 infants (age 3-13 months) </w:t>
      </w:r>
      <w:r w:rsidR="00F21FF8">
        <w:rPr>
          <w:sz w:val="24"/>
          <w:szCs w:val="24"/>
        </w:rPr>
        <w:t xml:space="preserve">in Brazil complete a version of the Brief Infant Sleep Questionnaire </w:t>
      </w:r>
      <w:r w:rsidR="000E6BEB">
        <w:rPr>
          <w:sz w:val="24"/>
          <w:szCs w:val="24"/>
        </w:rPr>
        <w:fldChar w:fldCharType="begin"/>
      </w:r>
      <w:r w:rsidR="000E6BEB">
        <w:rPr>
          <w:sz w:val="24"/>
          <w:szCs w:val="24"/>
        </w:rPr>
        <w:instrText xml:space="preserve"> ADDIN ZOTERO_ITEM CSL_CITATION {"citationID":"FMQJJuzC","properties":{"formattedCitation":"(Sadeh, 2004)","plainCitation":"(Sadeh, 2004)","noteIndex":0},"citationItems":[{"id":942,"uris":["http://zotero.org/users/244229/items/HYJMLH2W"],"uri":["http://zotero.org/users/244229/items/HYJMLH2W"],"itemData":{"id":942,"type":"article-journal","abstract":"OBJECTIVE: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0E6BEB">
        <w:rPr>
          <w:sz w:val="24"/>
          <w:szCs w:val="24"/>
        </w:rPr>
        <w:fldChar w:fldCharType="separate"/>
      </w:r>
      <w:r w:rsidR="000E6BEB" w:rsidRPr="000E6BEB">
        <w:rPr>
          <w:sz w:val="24"/>
        </w:rPr>
        <w:t>(Sadeh, 2004)</w:t>
      </w:r>
      <w:r w:rsidR="000E6BEB">
        <w:rPr>
          <w:sz w:val="24"/>
          <w:szCs w:val="24"/>
        </w:rPr>
        <w:fldChar w:fldCharType="end"/>
      </w:r>
      <w:r w:rsidR="00935E8B">
        <w:rPr>
          <w:sz w:val="24"/>
          <w:szCs w:val="24"/>
        </w:rPr>
        <w:t xml:space="preserve"> an</w:t>
      </w:r>
      <w:r w:rsidR="00F5796F">
        <w:rPr>
          <w:sz w:val="24"/>
          <w:szCs w:val="24"/>
        </w:rPr>
        <w:t xml:space="preserve">d assess </w:t>
      </w:r>
      <w:r w:rsidR="009C797B">
        <w:rPr>
          <w:sz w:val="24"/>
          <w:szCs w:val="24"/>
        </w:rPr>
        <w:t xml:space="preserve">their </w:t>
      </w:r>
      <w:r w:rsidR="00F5796F">
        <w:rPr>
          <w:sz w:val="24"/>
          <w:szCs w:val="24"/>
        </w:rPr>
        <w:t>infant</w:t>
      </w:r>
      <w:r w:rsidR="00224893">
        <w:rPr>
          <w:sz w:val="24"/>
          <w:szCs w:val="24"/>
        </w:rPr>
        <w:t>’s typical</w:t>
      </w:r>
      <w:r w:rsidR="00F5796F">
        <w:rPr>
          <w:sz w:val="24"/>
          <w:szCs w:val="24"/>
        </w:rPr>
        <w:t xml:space="preserve"> mood </w:t>
      </w:r>
      <w:r w:rsidR="00224893">
        <w:rPr>
          <w:sz w:val="24"/>
          <w:szCs w:val="24"/>
        </w:rPr>
        <w:t xml:space="preserve">over </w:t>
      </w:r>
      <w:r w:rsidR="009C797B">
        <w:rPr>
          <w:sz w:val="24"/>
          <w:szCs w:val="24"/>
        </w:rPr>
        <w:t>the</w:t>
      </w:r>
      <w:r w:rsidR="00224893">
        <w:rPr>
          <w:sz w:val="24"/>
          <w:szCs w:val="24"/>
        </w:rPr>
        <w:t xml:space="preserve"> </w:t>
      </w:r>
      <w:r w:rsidR="009C797B">
        <w:rPr>
          <w:sz w:val="24"/>
          <w:szCs w:val="24"/>
        </w:rPr>
        <w:t xml:space="preserve">previous two </w:t>
      </w:r>
      <w:r w:rsidR="00224893">
        <w:rPr>
          <w:sz w:val="24"/>
          <w:szCs w:val="24"/>
        </w:rPr>
        <w:t>week</w:t>
      </w:r>
      <w:r w:rsidR="009C797B">
        <w:rPr>
          <w:sz w:val="24"/>
          <w:szCs w:val="24"/>
        </w:rPr>
        <w:t xml:space="preserve">s with </w:t>
      </w:r>
      <w:r w:rsidR="00F8049E">
        <w:rPr>
          <w:sz w:val="24"/>
          <w:szCs w:val="24"/>
        </w:rPr>
        <w:t xml:space="preserve">morning, daytime and bedtime </w:t>
      </w:r>
      <w:r w:rsidR="00BE23C7">
        <w:rPr>
          <w:sz w:val="24"/>
          <w:szCs w:val="24"/>
        </w:rPr>
        <w:t xml:space="preserve">mood </w:t>
      </w:r>
      <w:r w:rsidR="00F8049E">
        <w:rPr>
          <w:sz w:val="24"/>
          <w:szCs w:val="24"/>
        </w:rPr>
        <w:t xml:space="preserve">on </w:t>
      </w:r>
      <w:r w:rsidR="00F5796F">
        <w:rPr>
          <w:sz w:val="24"/>
          <w:szCs w:val="24"/>
        </w:rPr>
        <w:t>a five point scale (from very fussy to very happy)</w:t>
      </w:r>
      <w:r w:rsidR="00F8049E">
        <w:rPr>
          <w:sz w:val="24"/>
          <w:szCs w:val="24"/>
        </w:rPr>
        <w:t xml:space="preserve">. </w:t>
      </w:r>
      <w:r w:rsidR="00BE23C7">
        <w:rPr>
          <w:sz w:val="24"/>
          <w:szCs w:val="24"/>
        </w:rPr>
        <w:t>They found that mood at all three time</w:t>
      </w:r>
      <w:r w:rsidR="00F620B7">
        <w:rPr>
          <w:sz w:val="24"/>
          <w:szCs w:val="24"/>
        </w:rPr>
        <w:t>s of day</w:t>
      </w:r>
      <w:r w:rsidR="00BE23C7">
        <w:rPr>
          <w:sz w:val="24"/>
          <w:szCs w:val="24"/>
        </w:rPr>
        <w:t xml:space="preserve"> was </w:t>
      </w:r>
      <w:r w:rsidR="00C107C1">
        <w:rPr>
          <w:sz w:val="24"/>
          <w:szCs w:val="24"/>
        </w:rPr>
        <w:t xml:space="preserve">negatively correlated with </w:t>
      </w:r>
      <w:r w:rsidR="00220D95">
        <w:rPr>
          <w:sz w:val="24"/>
          <w:szCs w:val="24"/>
        </w:rPr>
        <w:t xml:space="preserve">perceived sleep problems and </w:t>
      </w:r>
      <w:r w:rsidR="00313412">
        <w:rPr>
          <w:sz w:val="24"/>
          <w:szCs w:val="24"/>
        </w:rPr>
        <w:t xml:space="preserve">number of night wakings. They found that morning mood </w:t>
      </w:r>
      <w:r w:rsidR="00CF498F">
        <w:rPr>
          <w:sz w:val="24"/>
          <w:szCs w:val="24"/>
        </w:rPr>
        <w:t xml:space="preserve">positively </w:t>
      </w:r>
      <w:r w:rsidR="00797013">
        <w:rPr>
          <w:sz w:val="24"/>
          <w:szCs w:val="24"/>
        </w:rPr>
        <w:t xml:space="preserve">correlated </w:t>
      </w:r>
      <w:r w:rsidR="00CF498F">
        <w:rPr>
          <w:sz w:val="24"/>
          <w:szCs w:val="24"/>
        </w:rPr>
        <w:t xml:space="preserve">with </w:t>
      </w:r>
      <w:r w:rsidR="00B308B2">
        <w:rPr>
          <w:sz w:val="24"/>
          <w:szCs w:val="24"/>
        </w:rPr>
        <w:t>longer night-time sleep</w:t>
      </w:r>
      <w:r w:rsidR="00FC634C">
        <w:rPr>
          <w:sz w:val="24"/>
          <w:szCs w:val="24"/>
        </w:rPr>
        <w:t xml:space="preserve"> and later waking whereas e</w:t>
      </w:r>
      <w:r w:rsidR="00C569A5">
        <w:rPr>
          <w:sz w:val="24"/>
          <w:szCs w:val="24"/>
        </w:rPr>
        <w:t xml:space="preserve">arlier bedtime was not correlated with </w:t>
      </w:r>
      <w:r w:rsidR="00754EFE">
        <w:rPr>
          <w:sz w:val="24"/>
          <w:szCs w:val="24"/>
        </w:rPr>
        <w:t xml:space="preserve">morning </w:t>
      </w:r>
      <w:r w:rsidR="00C569A5">
        <w:rPr>
          <w:sz w:val="24"/>
          <w:szCs w:val="24"/>
        </w:rPr>
        <w:t>mood.</w:t>
      </w:r>
      <w:r w:rsidR="00B308B2">
        <w:rPr>
          <w:sz w:val="24"/>
          <w:szCs w:val="24"/>
        </w:rPr>
        <w:t xml:space="preserve"> </w:t>
      </w:r>
      <w:r w:rsidR="00657E79">
        <w:rPr>
          <w:sz w:val="24"/>
          <w:szCs w:val="24"/>
        </w:rPr>
        <w:t xml:space="preserve">They also found </w:t>
      </w:r>
      <w:r w:rsidR="00D01CF4">
        <w:rPr>
          <w:sz w:val="24"/>
          <w:szCs w:val="24"/>
        </w:rPr>
        <w:t xml:space="preserve">that </w:t>
      </w:r>
      <w:r w:rsidR="00657E79">
        <w:rPr>
          <w:sz w:val="24"/>
          <w:szCs w:val="24"/>
        </w:rPr>
        <w:t xml:space="preserve">77% of babies were ‘very happy’ in the morning compared to only </w:t>
      </w:r>
      <w:r w:rsidR="00D01CF4">
        <w:rPr>
          <w:sz w:val="24"/>
          <w:szCs w:val="24"/>
        </w:rPr>
        <w:t xml:space="preserve">20% at bedtime. Taken together these </w:t>
      </w:r>
      <w:r w:rsidR="00BE7550">
        <w:rPr>
          <w:sz w:val="24"/>
          <w:szCs w:val="24"/>
        </w:rPr>
        <w:t>results</w:t>
      </w:r>
      <w:r w:rsidR="00CB5654">
        <w:rPr>
          <w:sz w:val="24"/>
          <w:szCs w:val="24"/>
        </w:rPr>
        <w:t xml:space="preserve"> from a large sample</w:t>
      </w:r>
      <w:r w:rsidR="00BE7550">
        <w:rPr>
          <w:sz w:val="24"/>
          <w:szCs w:val="24"/>
        </w:rPr>
        <w:t xml:space="preserve"> suggest a direct relationship between infant sleep </w:t>
      </w:r>
      <w:r w:rsidR="001B5312">
        <w:rPr>
          <w:sz w:val="24"/>
          <w:szCs w:val="24"/>
        </w:rPr>
        <w:t xml:space="preserve">and their mood. </w:t>
      </w:r>
      <w:r w:rsidR="00A2214B">
        <w:rPr>
          <w:sz w:val="24"/>
          <w:szCs w:val="24"/>
        </w:rPr>
        <w:t xml:space="preserve">However, </w:t>
      </w:r>
      <w:r w:rsidR="00895234">
        <w:rPr>
          <w:sz w:val="24"/>
          <w:szCs w:val="24"/>
        </w:rPr>
        <w:t xml:space="preserve">because the study used </w:t>
      </w:r>
      <w:r w:rsidR="00A05200">
        <w:rPr>
          <w:sz w:val="24"/>
          <w:szCs w:val="24"/>
        </w:rPr>
        <w:t xml:space="preserve">a sleep questionnaire and </w:t>
      </w:r>
      <w:r w:rsidR="00BF39EE">
        <w:rPr>
          <w:sz w:val="24"/>
          <w:szCs w:val="24"/>
        </w:rPr>
        <w:t xml:space="preserve">retrospective </w:t>
      </w:r>
      <w:r w:rsidR="00A05200">
        <w:rPr>
          <w:sz w:val="24"/>
          <w:szCs w:val="24"/>
        </w:rPr>
        <w:t xml:space="preserve">average measures </w:t>
      </w:r>
      <w:r w:rsidR="00BF39EE">
        <w:rPr>
          <w:sz w:val="24"/>
          <w:szCs w:val="24"/>
        </w:rPr>
        <w:t xml:space="preserve">of mood, it is susceptible to parental </w:t>
      </w:r>
      <w:r w:rsidR="00CB5654">
        <w:rPr>
          <w:sz w:val="24"/>
          <w:szCs w:val="24"/>
        </w:rPr>
        <w:t xml:space="preserve">biases. </w:t>
      </w:r>
      <w:r w:rsidR="008C40F8">
        <w:rPr>
          <w:sz w:val="24"/>
          <w:szCs w:val="24"/>
        </w:rPr>
        <w:t>Finally, the study did not collect any measures of infant temperament</w:t>
      </w:r>
      <w:r w:rsidR="00242D27">
        <w:rPr>
          <w:sz w:val="24"/>
          <w:szCs w:val="24"/>
        </w:rPr>
        <w:t xml:space="preserve"> which might have been a mediating variable.</w:t>
      </w:r>
    </w:p>
    <w:p w14:paraId="20CAF98F" w14:textId="77777777" w:rsidR="008B1D92" w:rsidRDefault="008B1D92" w:rsidP="00D01CF4">
      <w:pPr>
        <w:spacing w:before="10" w:line="360" w:lineRule="auto"/>
        <w:ind w:firstLine="720"/>
        <w:rPr>
          <w:sz w:val="24"/>
          <w:szCs w:val="24"/>
        </w:rPr>
      </w:pPr>
    </w:p>
    <w:p w14:paraId="38599158" w14:textId="350FB697" w:rsidR="00134D60" w:rsidRDefault="008B1D92" w:rsidP="007C0464">
      <w:pPr>
        <w:spacing w:before="10" w:line="360" w:lineRule="auto"/>
        <w:ind w:firstLine="720"/>
        <w:rPr>
          <w:sz w:val="24"/>
          <w:szCs w:val="24"/>
        </w:rPr>
      </w:pPr>
      <w:r>
        <w:rPr>
          <w:sz w:val="24"/>
          <w:szCs w:val="24"/>
        </w:rPr>
        <w:t>The relationship between infant temperament and sleep is complex.</w:t>
      </w:r>
      <w:r w:rsidR="00242D27">
        <w:rPr>
          <w:sz w:val="24"/>
          <w:szCs w:val="24"/>
        </w:rPr>
        <w:t xml:space="preserve"> </w:t>
      </w:r>
      <w:r w:rsidR="008157CE">
        <w:rPr>
          <w:sz w:val="24"/>
          <w:szCs w:val="24"/>
        </w:rPr>
        <w:t>In some cases, i</w:t>
      </w:r>
      <w:r w:rsidR="004A7319">
        <w:rPr>
          <w:sz w:val="24"/>
          <w:szCs w:val="24"/>
        </w:rPr>
        <w:t xml:space="preserve">nfants with an ‘easy’ temperament </w:t>
      </w:r>
      <w:r w:rsidR="00657F32">
        <w:rPr>
          <w:sz w:val="24"/>
          <w:szCs w:val="24"/>
        </w:rPr>
        <w:t xml:space="preserve">will have </w:t>
      </w:r>
      <w:r w:rsidR="004A7319">
        <w:rPr>
          <w:sz w:val="24"/>
          <w:szCs w:val="24"/>
        </w:rPr>
        <w:t xml:space="preserve">longer sleep  </w:t>
      </w:r>
      <w:r w:rsidR="004A7319">
        <w:rPr>
          <w:sz w:val="24"/>
          <w:szCs w:val="24"/>
        </w:rPr>
        <w:fldChar w:fldCharType="begin"/>
      </w:r>
      <w:r w:rsidR="003C78E4">
        <w:rPr>
          <w:sz w:val="24"/>
          <w:szCs w:val="24"/>
        </w:rPr>
        <w:instrText xml:space="preserve"> ADDIN ZOTERO_ITEM CSL_CITATION {"citationID":"3aNo1Cs2","properties":{"formattedCitation":"(Kaley et al., 2012; Spruyt et al., 2008)","plainCitation":"(Kaley et al., 2012; Spruyt et al., 2008)","noteIndex":0},"citationItems":[{"id":9107,"uris":["http://zotero.org/users/244229/items/VC9DVWCP"],"uri":["http://zotero.org/users/244229/items/VC9DVWCP"],"itemData":{"id":9107,"type":"article-journal","container-title":"Infant Behavior and Development","DOI":"10/f378vz","issue":"3","note":"publisher: Elsevier","page":"596–605","source":"Google Scholar","title":"Investigating the biographic, social and temperamental correlates of young infants’ sleeping, crying and feeding routines","volume":"35","author":[{"family":"Kaley","given":"Fiona"},{"family":"Reid","given":"Vincent"},{"family":"Flynn","given":"Emma"}],"issued":{"date-parts":[["2012"]]}}},{"id":"q6iWfLPn/qfMTDD4t","uris":["http://zotero.org/users/244229/items/PAUM8UMM"],"uri":["http://zotero.org/users/244229/items/PAUM8UMM"],"itemData":{"id":"HD9EXWU8/RTU6O2yn","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SC"}],"issued":{"date-parts":[["2008"]]}}}],"schema":"https://github.com/citation-style-language/schema/raw/master/csl-citation.json"} </w:instrText>
      </w:r>
      <w:r w:rsidR="004A7319">
        <w:rPr>
          <w:sz w:val="24"/>
          <w:szCs w:val="24"/>
        </w:rPr>
        <w:fldChar w:fldCharType="separate"/>
      </w:r>
      <w:r w:rsidR="004A7319" w:rsidRPr="004A7319">
        <w:rPr>
          <w:sz w:val="24"/>
        </w:rPr>
        <w:t>(Kaley et al., 2012; Spruyt et al., 2008)</w:t>
      </w:r>
      <w:r w:rsidR="004A7319">
        <w:rPr>
          <w:sz w:val="24"/>
          <w:szCs w:val="24"/>
        </w:rPr>
        <w:fldChar w:fldCharType="end"/>
      </w:r>
      <w:r w:rsidR="008157CE">
        <w:rPr>
          <w:sz w:val="24"/>
          <w:szCs w:val="24"/>
        </w:rPr>
        <w:t xml:space="preserve"> </w:t>
      </w:r>
      <w:r w:rsidR="00DB5698">
        <w:rPr>
          <w:sz w:val="24"/>
          <w:szCs w:val="24"/>
        </w:rPr>
        <w:t xml:space="preserve">while </w:t>
      </w:r>
      <w:r w:rsidR="00BC5050">
        <w:rPr>
          <w:sz w:val="24"/>
          <w:szCs w:val="24"/>
        </w:rPr>
        <w:fldChar w:fldCharType="begin"/>
      </w:r>
      <w:r w:rsidR="00786A12">
        <w:rPr>
          <w:sz w:val="24"/>
          <w:szCs w:val="24"/>
        </w:rPr>
        <w:instrText xml:space="preserve"> ADDIN ZOTERO_ITEM CSL_CITATION {"citationID":"AcTGNJ9z","properties":{"formattedCitation":"(Jian &amp; Teti, 2016)","plainCitation":"(Jian &amp; Teti, 2016)","dontUpdate":true,"noteIndex":0},"citationItems":[{"id":9049,"uris":["http://zotero.org/users/244229/items/FVNXTLRY"],"uri":["http://zotero.org/users/244229/items/FVNXTLRY"],"itemData":{"id":9049,"type":"article-journal","container-title":"Sleep medicine","DOI":"10/gj2vg3","note":"publisher: Elsevier","page":"49–58","source":"Google Scholar","title":"Emotional availability at bedtime, infant temperament, and infant sleep development from one to six months","volume":"23","author":[{"family":"Jian","given":"Ni"},{"family":"Teti","given":"Douglas M."}],"issued":{"date-parts":[["2016"]]}}}],"schema":"https://github.com/citation-style-language/schema/raw/master/csl-citation.json"} </w:instrText>
      </w:r>
      <w:r w:rsidR="00BC5050">
        <w:rPr>
          <w:sz w:val="24"/>
          <w:szCs w:val="24"/>
        </w:rPr>
        <w:fldChar w:fldCharType="separate"/>
      </w:r>
      <w:r w:rsidR="00BC5050" w:rsidRPr="00BC5050">
        <w:rPr>
          <w:sz w:val="24"/>
        </w:rPr>
        <w:t>Jian</w:t>
      </w:r>
      <w:r w:rsidR="00E3160B">
        <w:rPr>
          <w:sz w:val="24"/>
        </w:rPr>
        <w:t xml:space="preserve"> and</w:t>
      </w:r>
      <w:r w:rsidR="00BC5050" w:rsidRPr="00BC5050">
        <w:rPr>
          <w:sz w:val="24"/>
        </w:rPr>
        <w:t xml:space="preserve"> Teti</w:t>
      </w:r>
      <w:r w:rsidR="00E3160B">
        <w:rPr>
          <w:sz w:val="24"/>
        </w:rPr>
        <w:t xml:space="preserve"> (</w:t>
      </w:r>
      <w:r w:rsidR="00BC5050" w:rsidRPr="00BC5050">
        <w:rPr>
          <w:sz w:val="24"/>
        </w:rPr>
        <w:t>2016)</w:t>
      </w:r>
      <w:r w:rsidR="00BC5050">
        <w:rPr>
          <w:sz w:val="24"/>
          <w:szCs w:val="24"/>
        </w:rPr>
        <w:fldChar w:fldCharType="end"/>
      </w:r>
      <w:r w:rsidR="00A51945">
        <w:rPr>
          <w:sz w:val="24"/>
          <w:szCs w:val="24"/>
        </w:rPr>
        <w:t xml:space="preserve"> found </w:t>
      </w:r>
      <w:r w:rsidR="00835FA8">
        <w:rPr>
          <w:sz w:val="24"/>
          <w:szCs w:val="24"/>
        </w:rPr>
        <w:t>a more complex pattern where</w:t>
      </w:r>
      <w:r w:rsidR="00A51945">
        <w:rPr>
          <w:sz w:val="24"/>
          <w:szCs w:val="24"/>
        </w:rPr>
        <w:t xml:space="preserve"> an easy temperament </w:t>
      </w:r>
      <w:r w:rsidR="00835FA8">
        <w:rPr>
          <w:sz w:val="24"/>
          <w:szCs w:val="24"/>
        </w:rPr>
        <w:t xml:space="preserve">increased sleep </w:t>
      </w:r>
      <w:r w:rsidR="00C95FDF">
        <w:rPr>
          <w:sz w:val="24"/>
          <w:szCs w:val="24"/>
        </w:rPr>
        <w:t xml:space="preserve">only </w:t>
      </w:r>
      <w:r w:rsidR="00835FA8">
        <w:rPr>
          <w:sz w:val="24"/>
          <w:szCs w:val="24"/>
        </w:rPr>
        <w:t xml:space="preserve">when mothers were more </w:t>
      </w:r>
      <w:r w:rsidR="00E3160B">
        <w:rPr>
          <w:sz w:val="24"/>
          <w:szCs w:val="24"/>
        </w:rPr>
        <w:t>emotionally available.</w:t>
      </w:r>
      <w:r w:rsidR="00281E81">
        <w:rPr>
          <w:sz w:val="24"/>
          <w:szCs w:val="24"/>
        </w:rPr>
        <w:t xml:space="preserve"> Conversely, a ‘difficult’ temperament can </w:t>
      </w:r>
      <w:r w:rsidR="00E56130">
        <w:rPr>
          <w:sz w:val="24"/>
          <w:szCs w:val="24"/>
        </w:rPr>
        <w:t xml:space="preserve">lead to poor sleep consolidation </w:t>
      </w:r>
      <w:r w:rsidR="00D00E89">
        <w:rPr>
          <w:sz w:val="24"/>
          <w:szCs w:val="24"/>
        </w:rPr>
        <w:fldChar w:fldCharType="begin"/>
      </w:r>
      <w:r w:rsidR="00786A12">
        <w:rPr>
          <w:sz w:val="24"/>
          <w:szCs w:val="24"/>
        </w:rPr>
        <w:instrText xml:space="preserve"> ADDIN ZOTERO_ITEM CSL_CITATION {"citationID":"MYH1xRUa","properties":{"formattedCitation":"(Touchette et al., 2005, 2009)","plainCitation":"(Touchette et al., 2005, 2009)","noteIndex":0},"citationItems":[{"id":9116,"uris":["http://zotero.org/users/244229/items/V48YKS7J"],"uri":["http://zotero.org/users/244229/items/V48YKS7J"],"itemData":{"id":9116,"type":"article-journal","container-title":"Pediatrics","DOI":"10/b86qq7","issue":"5","note":"publisher: Am Acad Pediatrics","page":"e985–e993","source":"Google Scholar","title":"Short nighttime sleep-duration and hyperactivity trajectories in early childhood","volume":"124","author":[{"family":"Touchette","given":"Evelyne"},{"family":"Côté","given":"Sylvana M."},{"family":"Petit","given":"Dominique"},{"family":"Liu","given":"Xuecheng"},{"family":"Boivin","given":"Michel"},{"family":"Falissard","given":"Bruno"},{"family":"Tremblay","given":"Richard E."},{"family":"Montplaisir","given":"Jacques Y."}],"issued":{"date-parts":[["2009"]]}}},{"id":9117,"uris":["http://zotero.org/users/244229/items/9Q3AKEBB"],"uri":["http://zotero.org/users/244229/items/9Q3AKEBB"],"itemData":{"id":9117,"type":"article-journal","container-title":"Archives of pediatrics &amp; adolescent medicine","DOI":"10/dhbphd","issue":"3","note":"publisher: American Medical Association","page":"242–249","source":"Google Scholar","title":"Factors associated with fragmented sleep at night across early childhood","volume":"159","author":[{"family":"Touchette","given":"Evelyne"},{"family":"Petit","given":"Dominique"},{"family":"Paquet","given":"Jean"},{"family":"Boivin","given":"Michel"},{"family":"Japel","given":"Chista"},{"family":"Tremblay","given":"Richard E."},{"family":"Montplaisir","given":"Jacques Y."}],"issued":{"date-parts":[["2005"]]}}}],"schema":"https://github.com/citation-style-language/schema/raw/master/csl-citation.json"} </w:instrText>
      </w:r>
      <w:r w:rsidR="00D00E89">
        <w:rPr>
          <w:sz w:val="24"/>
          <w:szCs w:val="24"/>
        </w:rPr>
        <w:fldChar w:fldCharType="separate"/>
      </w:r>
      <w:r w:rsidR="00786A12" w:rsidRPr="00786A12">
        <w:rPr>
          <w:sz w:val="24"/>
        </w:rPr>
        <w:t>(Touchette et al., 2005, 2009)</w:t>
      </w:r>
      <w:r w:rsidR="00D00E89">
        <w:rPr>
          <w:sz w:val="24"/>
          <w:szCs w:val="24"/>
        </w:rPr>
        <w:fldChar w:fldCharType="end"/>
      </w:r>
      <w:r w:rsidR="007B731D">
        <w:rPr>
          <w:sz w:val="24"/>
          <w:szCs w:val="24"/>
        </w:rPr>
        <w:t xml:space="preserve">. </w:t>
      </w:r>
      <w:r w:rsidR="00C6406B">
        <w:rPr>
          <w:sz w:val="24"/>
          <w:szCs w:val="24"/>
        </w:rPr>
        <w:t>Examining two large cohorts</w:t>
      </w:r>
      <w:r w:rsidR="00474AFD">
        <w:rPr>
          <w:sz w:val="24"/>
          <w:szCs w:val="24"/>
        </w:rPr>
        <w:t xml:space="preserve"> from the United Kingdom and the Netherlands</w:t>
      </w:r>
      <w:r w:rsidR="003F3E17">
        <w:rPr>
          <w:sz w:val="24"/>
          <w:szCs w:val="24"/>
        </w:rPr>
        <w:t xml:space="preserve">, Netsi and colleagues found that reactivity at 6 months was </w:t>
      </w:r>
      <w:r w:rsidR="007E0DFB">
        <w:rPr>
          <w:sz w:val="24"/>
          <w:szCs w:val="24"/>
        </w:rPr>
        <w:t xml:space="preserve">not </w:t>
      </w:r>
      <w:r w:rsidR="00402119">
        <w:rPr>
          <w:sz w:val="24"/>
          <w:szCs w:val="24"/>
        </w:rPr>
        <w:t xml:space="preserve">directly </w:t>
      </w:r>
      <w:r w:rsidR="000F3606">
        <w:rPr>
          <w:sz w:val="24"/>
          <w:szCs w:val="24"/>
        </w:rPr>
        <w:t xml:space="preserve">associated with greater night wakings </w:t>
      </w:r>
      <w:r w:rsidR="00442CB0">
        <w:rPr>
          <w:sz w:val="24"/>
          <w:szCs w:val="24"/>
        </w:rPr>
        <w:t>or sleep duration</w:t>
      </w:r>
      <w:r w:rsidR="00540E7D">
        <w:rPr>
          <w:sz w:val="24"/>
          <w:szCs w:val="24"/>
        </w:rPr>
        <w:t xml:space="preserve"> </w:t>
      </w:r>
      <w:r w:rsidR="00442CB0">
        <w:rPr>
          <w:sz w:val="24"/>
          <w:szCs w:val="24"/>
        </w:rPr>
        <w:t xml:space="preserve">but was </w:t>
      </w:r>
      <w:r w:rsidR="00A63476">
        <w:rPr>
          <w:sz w:val="24"/>
          <w:szCs w:val="24"/>
        </w:rPr>
        <w:t>a moderator</w:t>
      </w:r>
      <w:r w:rsidR="00402119">
        <w:rPr>
          <w:sz w:val="24"/>
          <w:szCs w:val="24"/>
        </w:rPr>
        <w:t xml:space="preserve"> of the effects of maternal depression </w:t>
      </w:r>
      <w:r w:rsidR="00402119">
        <w:rPr>
          <w:sz w:val="24"/>
          <w:szCs w:val="24"/>
        </w:rPr>
        <w:fldChar w:fldCharType="begin"/>
      </w:r>
      <w:r w:rsidR="00402119">
        <w:rPr>
          <w:sz w:val="24"/>
          <w:szCs w:val="24"/>
        </w:rPr>
        <w:instrText xml:space="preserve"> ADDIN ZOTERO_ITEM CSL_CITATION {"citationID":"sLwWBmek","properties":{"formattedCitation":"(Netsi et al., 2015)","plainCitation":"(Netsi et al., 2015)","noteIndex":0},"citationItems":[{"id":9125,"uris":["http://zotero.org/users/244229/items/2T9N7JBB"],"uri":["http://zotero.org/users/244229/items/2T9N7JBB"],"itemData":{"id":9125,"type":"article-journal","container-title":"Journal of developmental and behavioral pediatrics: JDBP","DOI":"10/ggs6br","issue":"6","note":"publisher: Europe PMC Funders","page":"440","source":"Google Scholar","title":"Does infant reactivity moderate the association between antenatal maternal depression and infant sleep?","volume":"36","author":[{"family":"Netsi","given":"Elena"},{"family":"Van Ijzendoorn","given":"Marinus H."},{"family":"Bakermans-Kranenburg","given":"Marian J."},{"family":"Wulff","given":"Katharina"},{"family":"Jansen","given":"Pauline W."},{"family":"Jaddoe","given":"Vincent WV"},{"family":"Verhulst","given":"Frank C."},{"family":"Tiemeier","given":"Henning"},{"family":"Ramchandani","given":"Paul G."}],"issued":{"date-parts":[["2015"]]}}}],"schema":"https://github.com/citation-style-language/schema/raw/master/csl-citation.json"} </w:instrText>
      </w:r>
      <w:r w:rsidR="00402119">
        <w:rPr>
          <w:sz w:val="24"/>
          <w:szCs w:val="24"/>
        </w:rPr>
        <w:fldChar w:fldCharType="separate"/>
      </w:r>
      <w:r w:rsidR="00402119" w:rsidRPr="00402119">
        <w:rPr>
          <w:sz w:val="24"/>
        </w:rPr>
        <w:t>(Netsi et al., 2015)</w:t>
      </w:r>
      <w:r w:rsidR="00402119">
        <w:rPr>
          <w:sz w:val="24"/>
          <w:szCs w:val="24"/>
        </w:rPr>
        <w:fldChar w:fldCharType="end"/>
      </w:r>
      <w:r w:rsidR="00D01DCB">
        <w:rPr>
          <w:sz w:val="24"/>
          <w:szCs w:val="24"/>
        </w:rPr>
        <w:t>.</w:t>
      </w:r>
      <w:r w:rsidR="00B357F3">
        <w:rPr>
          <w:sz w:val="24"/>
          <w:szCs w:val="24"/>
        </w:rPr>
        <w:t xml:space="preserve"> </w:t>
      </w:r>
      <w:r w:rsidR="001E0C96" w:rsidRPr="00112777">
        <w:rPr>
          <w:sz w:val="24"/>
          <w:szCs w:val="24"/>
        </w:rPr>
        <w:t>Morales-Muñoz</w:t>
      </w:r>
      <w:r w:rsidR="001E0C96">
        <w:rPr>
          <w:sz w:val="24"/>
          <w:szCs w:val="24"/>
        </w:rPr>
        <w:t xml:space="preserve"> and colleagues </w:t>
      </w:r>
      <w:r w:rsidR="00BE0364">
        <w:rPr>
          <w:sz w:val="24"/>
          <w:szCs w:val="24"/>
        </w:rPr>
        <w:t xml:space="preserve">found </w:t>
      </w:r>
      <w:r w:rsidR="00C35708">
        <w:rPr>
          <w:sz w:val="24"/>
          <w:szCs w:val="24"/>
        </w:rPr>
        <w:t>that</w:t>
      </w:r>
      <w:r w:rsidR="00823869">
        <w:rPr>
          <w:sz w:val="24"/>
          <w:szCs w:val="24"/>
        </w:rPr>
        <w:t xml:space="preserve"> </w:t>
      </w:r>
      <w:r w:rsidR="006A0337">
        <w:rPr>
          <w:sz w:val="24"/>
          <w:szCs w:val="24"/>
        </w:rPr>
        <w:t xml:space="preserve">negative affectivity and </w:t>
      </w:r>
      <w:r w:rsidR="007D00AE">
        <w:rPr>
          <w:sz w:val="24"/>
          <w:szCs w:val="24"/>
        </w:rPr>
        <w:t>self-</w:t>
      </w:r>
      <w:r w:rsidR="00823869">
        <w:rPr>
          <w:sz w:val="24"/>
          <w:szCs w:val="24"/>
        </w:rPr>
        <w:t>regulation</w:t>
      </w:r>
      <w:r w:rsidR="007D00AE">
        <w:rPr>
          <w:sz w:val="24"/>
          <w:szCs w:val="24"/>
        </w:rPr>
        <w:t xml:space="preserve"> at six months </w:t>
      </w:r>
      <w:r w:rsidR="00823869">
        <w:rPr>
          <w:sz w:val="24"/>
          <w:szCs w:val="24"/>
        </w:rPr>
        <w:t xml:space="preserve">predicted sleep problems at 12 months but surgency/positive affectivity did not </w:t>
      </w:r>
      <w:r w:rsidR="002B1B59">
        <w:rPr>
          <w:sz w:val="24"/>
          <w:szCs w:val="24"/>
        </w:rPr>
        <w:fldChar w:fldCharType="begin"/>
      </w:r>
      <w:r w:rsidR="002B1B59">
        <w:rPr>
          <w:sz w:val="24"/>
          <w:szCs w:val="24"/>
        </w:rPr>
        <w:instrText xml:space="preserve"> ADDIN ZOTERO_ITEM CSL_CITATION {"citationID":"PNRITudP","properties":{"formattedCitation":"(Morales-Mu\\uc0\\u241{}oz et al., 2020)","plainCitation":"(Morales-Muñoz et al., 2020)","noteIndex":0},"citationItems":[{"id":9057,"uris":["http://zotero.org/users/244229/items/7TZSD3CD"],"uri":["http://zotero.org/users/244229/items/7TZSD3CD"],"itemData":{"id":9057,"type":"article-journal","abstract":"Temperament and sleep in infants are related but also distinct concepts. The longitudinal effects of temperament on sleep in infancy remain unclear, although this information is potentially important for the prevention and treatment of early sleep problems. We examined how various temperament features influence sleep development during the first year of life in a large birth cohort. This study comprised mother-infant dyads with complete longitudinal data on sleep, temperament and sociodemographic measurements at six and 12 months (N = 1436). We observed that higher infant Negative Affectivity was related to several sleep problems, and that many subscales of Negative Affectivity and Orienting/Regulation predicted worse sleep and deterioration in sleep problems from six to 12 months. Few associations between Surgency and sleep were found. Our findings highlight especially Negative Affectivity as a risk factor for persistent and increasing sleep problems, and also the specific importance of the fine-grained aspects of temperament in predicting infant sleep development.","container-title":"Infant Behavior and Development","DOI":"10/gj2vg4","ISSN":"0163-6383","journalAbbreviation":"Infant Behavior and Development","language":"en","page":"101485","source":"ScienceDirect","title":"The longitudinal associations between temperament and sleep during the first year of life","volume":"61","author":[{"family":"Morales-Muñoz","given":"Isabel"},{"family":"Nolvi","given":"Saara"},{"family":"Virta","given":"Minna"},{"family":"Karlsson","given":"Hasse"},{"family":"Paavonen","given":"E. Juulia"},{"family":"Karlsson","given":"Linnea"}],"issued":{"date-parts":[["2020",11,1]]}}}],"schema":"https://github.com/citation-style-language/schema/raw/master/csl-citation.json"} </w:instrText>
      </w:r>
      <w:r w:rsidR="002B1B59">
        <w:rPr>
          <w:sz w:val="24"/>
          <w:szCs w:val="24"/>
        </w:rPr>
        <w:fldChar w:fldCharType="separate"/>
      </w:r>
      <w:r w:rsidR="002B1B59" w:rsidRPr="002B1B59">
        <w:rPr>
          <w:sz w:val="24"/>
          <w:szCs w:val="24"/>
        </w:rPr>
        <w:t>(Morales-Muñoz et al., 2020)</w:t>
      </w:r>
      <w:r w:rsidR="002B1B59">
        <w:rPr>
          <w:sz w:val="24"/>
          <w:szCs w:val="24"/>
        </w:rPr>
        <w:fldChar w:fldCharType="end"/>
      </w:r>
      <w:r w:rsidR="002B1B59">
        <w:rPr>
          <w:sz w:val="24"/>
          <w:szCs w:val="24"/>
        </w:rPr>
        <w:t>.</w:t>
      </w:r>
      <w:r w:rsidR="005E108A" w:rsidRPr="005E108A">
        <w:rPr>
          <w:sz w:val="24"/>
          <w:szCs w:val="24"/>
        </w:rPr>
        <w:t xml:space="preserve"> </w:t>
      </w:r>
      <w:r w:rsidR="007C0464">
        <w:rPr>
          <w:sz w:val="24"/>
          <w:szCs w:val="24"/>
        </w:rPr>
        <w:t xml:space="preserve">Hoiwever, </w:t>
      </w:r>
      <w:r w:rsidR="007C0464">
        <w:rPr>
          <w:sz w:val="24"/>
          <w:szCs w:val="24"/>
        </w:rPr>
        <w:t>caution must be used if temperament at one age is used as predictor of sleep at another</w:t>
      </w:r>
      <w:r w:rsidR="007C0464">
        <w:rPr>
          <w:sz w:val="24"/>
          <w:szCs w:val="24"/>
        </w:rPr>
        <w:t xml:space="preserve"> as t</w:t>
      </w:r>
      <w:r w:rsidR="004B4F56">
        <w:rPr>
          <w:sz w:val="24"/>
          <w:szCs w:val="24"/>
        </w:rPr>
        <w:t xml:space="preserve">emperament itself </w:t>
      </w:r>
      <w:r w:rsidR="00BF5126">
        <w:rPr>
          <w:sz w:val="24"/>
          <w:szCs w:val="24"/>
        </w:rPr>
        <w:t xml:space="preserve">is </w:t>
      </w:r>
      <w:r w:rsidR="00010F6B">
        <w:rPr>
          <w:sz w:val="24"/>
          <w:szCs w:val="24"/>
        </w:rPr>
        <w:t>only moderately stable over the first few years of life</w:t>
      </w:r>
      <w:r w:rsidR="00F34D3F">
        <w:rPr>
          <w:sz w:val="24"/>
          <w:szCs w:val="24"/>
        </w:rPr>
        <w:t xml:space="preserve"> </w:t>
      </w:r>
      <w:r w:rsidR="00F34D3F">
        <w:rPr>
          <w:sz w:val="24"/>
          <w:szCs w:val="24"/>
        </w:rPr>
        <w:fldChar w:fldCharType="begin"/>
      </w:r>
      <w:r w:rsidR="00F34D3F">
        <w:rPr>
          <w:sz w:val="24"/>
          <w:szCs w:val="24"/>
        </w:rPr>
        <w:instrText xml:space="preserve"> ADDIN ZOTERO_ITEM CSL_CITATION {"citationID":"W5DajBsd","properties":{"formattedCitation":"(Bates &amp; Rothbart, 2006; Planalp &amp; Goldsmith, 2020)","plainCitation":"(Bates &amp; Rothbart, 2006; Planalp &amp; Goldsmith, 2020)","noteIndex":0},"citationItems":[{"id":9133,"uris":["http://zotero.org/users/244229/items/AVJMAAV4"],"uri":["http://zotero.org/users/244229/items/AVJMAAV4"],"itemData":{"id":9133,"type":"chapter","container-title":"Handbook of child psychology: Vol. 3. Social, emotional and personality development.","edition":"6th","event-place":"Washington, DC","page":"99–166","publisher":"American Psychological Association","publisher-place":"Washington, DC","title":"Temperament : individual differences at the interface of biology and behavior","author":[{"family":"Bates","given":"John. E."},{"family":"Rothbart","given":"Mary K."}],"editor":[{"family":"Eisenberg","given":"N."},{"family":"Damon","given":"W."},{"literal":"R. M. Lerner"}],"issued":{"date-parts":[["2006"]]}}},{"id":9134,"uris":["http://zotero.org/users/244229/items/Z5RMY6T5"],"uri":["http://zotero.org/users/244229/items/Z5RMY6T5"],"itemData":{"id":9134,"type":"article-journal","abstract":"Profiles of infant temperament were derived from 990 infants at 6 and 12 months of age using observed measures from the Laboratory Temperament Assessment Battery. Mothers and fathers completed questionnaires measuring parent affect and stress. Four profiles emerged at each age (typical, low negative, withdrawn/inhibited, and positive/active or low reactive) using latent profile analysis. Temperament profiles show some evidence of stability and heritability, particularly for the withdrawn/inhibited group. In addition, profiles relate to parent affect and stress in different ways for mothers and fathers. Results highlight the utility of a person-centered approach to temperamental research and are discussed in relation to developmental patterns of infant temperament.","container-title":"Child Development","DOI":"10/ghjp64","ISSN":"1467-8624","issue":"3","language":"en","note":"_eprint: https://srcd.onlinelibrary.wiley.com/doi/pdf/10.1111/cdev.13277","page":"e563-e580","source":"Wiley Online Library","title":"Observed Profiles of Infant Temperament: Stability, Heritability, and Associations With Parenting","title-short":"Observed Profiles of Infant Temperament","volume":"91","author":[{"family":"Planalp","given":"Elizabeth M."},{"family":"Goldsmith","given":"H. Hill"}],"issued":{"date-parts":[["2020"]]}}}],"schema":"https://github.com/citation-style-language/schema/raw/master/csl-citation.json"} </w:instrText>
      </w:r>
      <w:r w:rsidR="00F34D3F">
        <w:rPr>
          <w:sz w:val="24"/>
          <w:szCs w:val="24"/>
        </w:rPr>
        <w:fldChar w:fldCharType="separate"/>
      </w:r>
      <w:r w:rsidR="00F34D3F" w:rsidRPr="00F34D3F">
        <w:rPr>
          <w:sz w:val="24"/>
        </w:rPr>
        <w:t>(Bates &amp; Rothbart, 2006; Planalp &amp; Goldsmith, 2020)</w:t>
      </w:r>
      <w:r w:rsidR="00F34D3F">
        <w:rPr>
          <w:sz w:val="24"/>
          <w:szCs w:val="24"/>
        </w:rPr>
        <w:fldChar w:fldCharType="end"/>
      </w:r>
      <w:r w:rsidR="007C0464">
        <w:rPr>
          <w:sz w:val="24"/>
          <w:szCs w:val="24"/>
        </w:rPr>
        <w:t>. Additionally, m</w:t>
      </w:r>
      <w:r w:rsidR="00B00836">
        <w:rPr>
          <w:sz w:val="24"/>
          <w:szCs w:val="24"/>
        </w:rPr>
        <w:t xml:space="preserve">ultiple studies find no associations </w:t>
      </w:r>
      <w:r w:rsidR="00B00836">
        <w:rPr>
          <w:sz w:val="24"/>
          <w:szCs w:val="24"/>
        </w:rPr>
        <w:fldChar w:fldCharType="begin"/>
      </w:r>
      <w:r w:rsidR="00A22E24">
        <w:rPr>
          <w:sz w:val="24"/>
          <w:szCs w:val="24"/>
        </w:rPr>
        <w:instrText xml:space="preserve"> ADDIN ZOTERO_ITEM CSL_CITATION {"citationID":"o42P3kk6","properties":{"formattedCitation":"(DeLeon &amp; Karraker, 2007; Martini et al., 2017; Morrell &amp; Steele, 2003)","plainCitation":"(DeLeon &amp; Karraker, 2007; Martini et al., 2017; Morrell &amp; Steele, 2003)","noteIndex":0},"citationItems":[{"id":9097,"uris":["http://zotero.org/users/244229/items/HDJJCI8R"],"uri":["http://zotero.org/users/244229/items/HDJJCI8R"],"itemData":{"id":9097,"type":"article-journal","container-title":"Infant behavior and Development","DOI":"10/fdkxzq","issue":"4","note":"publisher: Elsevier","page":"596–605","source":"Google Scholar","title":"Intrinsic and extrinsic factors associated with night waking in 9-month-old infants","volume":"30","author":[{"family":"DeLeon","given":"Cheryl W."},{"family":"Karraker","given":"Katherine Hildebrandt"}],"issued":{"date-parts":[["2007"]]}}},{"id":9095,"uris":["http://zotero.org/users/244229/items/BNH8558Z"],"uri":["http://zotero.org/users/244229/items/BNH8558Z"],"itemData":{"id":9095,"type":"article-journal","container-title":"Early Human Development","DOI":"10/gcncr9","note":"publisher: Elsevier","page":"23–31","source":"Google Scholar","title":"Infant, maternal, and familial predictors and correlates of regulatory problems in early infancy: The differential role of infant temperament and maternal anxiety and depression","title-short":"Infant, maternal, and familial predictors and correlates of regulatory problems in early infancy","volume":"115","author":[{"family":"Martini","given":"Julia"},{"family":"Petzoldt","given":"Johanna"},{"family":"Knappe","given":"Susanne"},{"family":"Garthus-Niegel","given":"Susan"},{"family":"Asselmann","given":"Eva"},{"family":"Wittchen","given":"Hans-Ulrich"}],"issued":{"date-parts":[["2017"]]}}},{"id":9111,"uris":["http://zotero.org/users/244229/items/8AQAD65F"],"uri":["http://zotero.org/users/244229/items/8AQAD65F"],"itemData":{"id":9111,"type":"article-journal","container-title":"Infant Mental Health Journal: Official Publication of The World Association for Infant Mental Health","issue":"5","note":"publisher: Wiley Online Library","page":"447–468","source":"Google Scholar","title":"The role of attachment security, temperament, maternal perception, and care-giving behavior in persistent infant sleeping problems","volume":"24","author":[{"family":"Morrell","given":"J. M."},{"family":"Steele","given":"Howard"}],"issued":{"date-parts":[["2003"]]}}}],"schema":"https://github.com/citation-style-language/schema/raw/master/csl-citation.json"} </w:instrText>
      </w:r>
      <w:r w:rsidR="00B00836">
        <w:rPr>
          <w:sz w:val="24"/>
          <w:szCs w:val="24"/>
        </w:rPr>
        <w:fldChar w:fldCharType="separate"/>
      </w:r>
      <w:r w:rsidR="00A22E24" w:rsidRPr="00A22E24">
        <w:rPr>
          <w:sz w:val="24"/>
        </w:rPr>
        <w:t>(DeLeon &amp; Karraker, 2007; Martini et al., 2017; Morrell &amp; Steele, 2003)</w:t>
      </w:r>
      <w:r w:rsidR="00B00836">
        <w:rPr>
          <w:sz w:val="24"/>
          <w:szCs w:val="24"/>
        </w:rPr>
        <w:fldChar w:fldCharType="end"/>
      </w:r>
      <w:r w:rsidR="00B00836">
        <w:rPr>
          <w:sz w:val="24"/>
          <w:szCs w:val="24"/>
        </w:rPr>
        <w:t>.</w:t>
      </w:r>
    </w:p>
    <w:p w14:paraId="646A843D" w14:textId="77777777" w:rsidR="00B00836" w:rsidRDefault="00B00836" w:rsidP="00082175">
      <w:pPr>
        <w:spacing w:before="10" w:line="360" w:lineRule="auto"/>
        <w:rPr>
          <w:sz w:val="24"/>
          <w:szCs w:val="24"/>
        </w:rPr>
      </w:pPr>
    </w:p>
    <w:p w14:paraId="03003B0F" w14:textId="2EBAE78C" w:rsidR="000E0B2A" w:rsidRDefault="00682A86" w:rsidP="00082175">
      <w:pPr>
        <w:spacing w:before="10" w:line="360" w:lineRule="auto"/>
        <w:rPr>
          <w:sz w:val="24"/>
          <w:szCs w:val="24"/>
        </w:rPr>
      </w:pPr>
      <w:r>
        <w:rPr>
          <w:sz w:val="24"/>
          <w:szCs w:val="24"/>
        </w:rPr>
        <w:tab/>
      </w:r>
      <w:r w:rsidR="00B37873">
        <w:rPr>
          <w:sz w:val="24"/>
          <w:szCs w:val="24"/>
        </w:rPr>
        <w:t xml:space="preserve">A wide range of other variables can </w:t>
      </w:r>
      <w:r w:rsidR="00341ECA">
        <w:rPr>
          <w:sz w:val="24"/>
          <w:szCs w:val="24"/>
        </w:rPr>
        <w:t xml:space="preserve">affect infant sleep. </w:t>
      </w:r>
      <w:r w:rsidR="00826B31">
        <w:rPr>
          <w:sz w:val="24"/>
          <w:szCs w:val="24"/>
        </w:rPr>
        <w:t>Theoretical approaches</w:t>
      </w:r>
      <w:r w:rsidR="00711047">
        <w:rPr>
          <w:sz w:val="24"/>
          <w:szCs w:val="24"/>
        </w:rPr>
        <w:t xml:space="preserve"> to</w:t>
      </w:r>
      <w:r w:rsidR="008B43B4">
        <w:rPr>
          <w:sz w:val="24"/>
          <w:szCs w:val="24"/>
        </w:rPr>
        <w:t xml:space="preserve"> </w:t>
      </w:r>
      <w:r w:rsidR="00826B31">
        <w:rPr>
          <w:sz w:val="24"/>
          <w:szCs w:val="24"/>
        </w:rPr>
        <w:t>infant sleep</w:t>
      </w:r>
      <w:r w:rsidR="009262A6">
        <w:rPr>
          <w:sz w:val="24"/>
          <w:szCs w:val="24"/>
        </w:rPr>
        <w:t>,</w:t>
      </w:r>
      <w:r w:rsidR="00C57B0C">
        <w:rPr>
          <w:sz w:val="24"/>
          <w:szCs w:val="24"/>
        </w:rPr>
        <w:t xml:space="preserve"> </w:t>
      </w:r>
      <w:r w:rsidR="009262A6">
        <w:rPr>
          <w:sz w:val="24"/>
          <w:szCs w:val="24"/>
        </w:rPr>
        <w:t>like the Transactional Model</w:t>
      </w:r>
      <w:r w:rsidR="009262A6">
        <w:rPr>
          <w:sz w:val="24"/>
          <w:szCs w:val="24"/>
        </w:rPr>
        <w:t xml:space="preserve"> </w:t>
      </w:r>
      <w:r w:rsidR="00EC1DDD">
        <w:rPr>
          <w:sz w:val="24"/>
          <w:szCs w:val="24"/>
        </w:rPr>
        <w:fldChar w:fldCharType="begin"/>
      </w:r>
      <w:r w:rsidR="00CD6DA0">
        <w:rPr>
          <w:sz w:val="24"/>
          <w:szCs w:val="24"/>
        </w:rPr>
        <w:instrText xml:space="preserve"> ADDIN ZOTERO_ITEM CSL_CITATION {"citationID":"ohHYcUO6","properties":{"formattedCitation":"(El-Sheikh &amp; Sadeh, 2015; Sadeh et al., 2010)","plainCitation":"(El-Sheikh &amp; Sadeh, 2015; Sadeh et al., 2010)","noteIndex":0},"citationItems":[{"id":9086,"uris":["http://zotero.org/users/244229/items/VGTCNEHG"],"uri":["http://zotero.org/users/244229/items/VGTCNEHG"],"itemData":{"id":9086,"type":"article-journal","container-title":"Monographs of the Society for Research in Child Development","DOI":"10/gg2hhw","issue":"1","note":"publisher: Wiley Online Library","page":"1–14","source":"Google Scholar","title":"I. Sleep and development: introduction to the monograph","title-short":"I. Sleep and development","volume":"80","author":[{"family":"El-Sheikh","given":"Mona"},{"family":"Sadeh","given":"Avi"}],"issued":{"date-parts":[["2015"]]}}},{"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EC1DDD">
        <w:rPr>
          <w:sz w:val="24"/>
          <w:szCs w:val="24"/>
        </w:rPr>
        <w:fldChar w:fldCharType="separate"/>
      </w:r>
      <w:r w:rsidR="00CD6DA0" w:rsidRPr="00CD6DA0">
        <w:rPr>
          <w:sz w:val="24"/>
        </w:rPr>
        <w:t>(El-Sheikh &amp; Sadeh, 2015; Sadeh et al., 2010)</w:t>
      </w:r>
      <w:r w:rsidR="00EC1DDD">
        <w:rPr>
          <w:sz w:val="24"/>
          <w:szCs w:val="24"/>
        </w:rPr>
        <w:fldChar w:fldCharType="end"/>
      </w:r>
      <w:r w:rsidR="009262A6">
        <w:rPr>
          <w:sz w:val="24"/>
          <w:szCs w:val="24"/>
        </w:rPr>
        <w:t>, advise that context matters</w:t>
      </w:r>
      <w:r w:rsidR="00341ECA">
        <w:rPr>
          <w:sz w:val="24"/>
          <w:szCs w:val="24"/>
        </w:rPr>
        <w:t xml:space="preserve"> at multiple levels. As well as internal </w:t>
      </w:r>
      <w:r w:rsidR="003E36A3">
        <w:rPr>
          <w:sz w:val="24"/>
          <w:szCs w:val="24"/>
        </w:rPr>
        <w:t xml:space="preserve">variables like </w:t>
      </w:r>
      <w:r w:rsidR="00031286">
        <w:rPr>
          <w:sz w:val="24"/>
          <w:szCs w:val="24"/>
        </w:rPr>
        <w:t xml:space="preserve">age and </w:t>
      </w:r>
      <w:r w:rsidR="003E36A3">
        <w:rPr>
          <w:sz w:val="24"/>
          <w:szCs w:val="24"/>
        </w:rPr>
        <w:t>temperament, sleep can be affected by</w:t>
      </w:r>
      <w:r w:rsidR="00C57B0C">
        <w:rPr>
          <w:sz w:val="24"/>
          <w:szCs w:val="24"/>
        </w:rPr>
        <w:t xml:space="preserve"> immediate context </w:t>
      </w:r>
      <w:r w:rsidR="003E36A3">
        <w:rPr>
          <w:sz w:val="24"/>
          <w:szCs w:val="24"/>
        </w:rPr>
        <w:t xml:space="preserve">such as </w:t>
      </w:r>
      <w:r w:rsidR="002C763D">
        <w:rPr>
          <w:sz w:val="24"/>
          <w:szCs w:val="24"/>
        </w:rPr>
        <w:t>sleep location</w:t>
      </w:r>
      <w:r w:rsidR="00ED0E7C">
        <w:rPr>
          <w:sz w:val="24"/>
          <w:szCs w:val="24"/>
        </w:rPr>
        <w:t>,</w:t>
      </w:r>
      <w:r w:rsidR="00D7291A">
        <w:rPr>
          <w:sz w:val="24"/>
          <w:szCs w:val="24"/>
        </w:rPr>
        <w:t xml:space="preserve"> </w:t>
      </w:r>
      <w:r w:rsidR="00176CE1">
        <w:rPr>
          <w:sz w:val="24"/>
          <w:szCs w:val="24"/>
        </w:rPr>
        <w:t>home environment</w:t>
      </w:r>
      <w:r w:rsidR="00ED0E7C">
        <w:rPr>
          <w:sz w:val="24"/>
          <w:szCs w:val="24"/>
        </w:rPr>
        <w:t xml:space="preserve"> and </w:t>
      </w:r>
      <w:r w:rsidR="00ED0E7C">
        <w:rPr>
          <w:sz w:val="24"/>
          <w:szCs w:val="24"/>
        </w:rPr>
        <w:t>family situation</w:t>
      </w:r>
      <w:r w:rsidR="00ED0E7C">
        <w:rPr>
          <w:sz w:val="24"/>
          <w:szCs w:val="24"/>
        </w:rPr>
        <w:t>.</w:t>
      </w:r>
      <w:r w:rsidR="000E0B2A">
        <w:rPr>
          <w:sz w:val="24"/>
          <w:szCs w:val="24"/>
        </w:rPr>
        <w:t xml:space="preserve"> </w:t>
      </w:r>
      <w:r w:rsidR="00AA0011">
        <w:rPr>
          <w:sz w:val="24"/>
          <w:szCs w:val="24"/>
        </w:rPr>
        <w:t xml:space="preserve">Social context like parents work routines and cultural expectations </w:t>
      </w:r>
      <w:r w:rsidR="006A421F">
        <w:rPr>
          <w:sz w:val="24"/>
          <w:szCs w:val="24"/>
        </w:rPr>
        <w:t xml:space="preserve">such as typical bedtime </w:t>
      </w:r>
      <w:r w:rsidR="003D67A9">
        <w:rPr>
          <w:sz w:val="24"/>
          <w:szCs w:val="24"/>
        </w:rPr>
        <w:t>and wake time</w:t>
      </w:r>
      <w:r w:rsidR="00055CDF">
        <w:rPr>
          <w:sz w:val="24"/>
          <w:szCs w:val="24"/>
        </w:rPr>
        <w:t>, attitudes to sleep settling and night feeding</w:t>
      </w:r>
      <w:r w:rsidR="00641AC2">
        <w:rPr>
          <w:sz w:val="24"/>
          <w:szCs w:val="24"/>
        </w:rPr>
        <w:t xml:space="preserve"> </w:t>
      </w:r>
      <w:r w:rsidR="00641AC2">
        <w:rPr>
          <w:sz w:val="24"/>
          <w:szCs w:val="24"/>
        </w:rPr>
        <w:fldChar w:fldCharType="begin"/>
      </w:r>
      <w:r w:rsidR="004E748F">
        <w:rPr>
          <w:sz w:val="24"/>
          <w:szCs w:val="24"/>
        </w:rPr>
        <w:instrText xml:space="preserve"> ADDIN ZOTERO_ITEM CSL_CITATION {"citationID":"0cGTrC9k","properties":{"formattedCitation":"(Lin et al., 2019; Mindell et al., 2015)","plainCitation":"(Lin et al., 2019; Mindell et al., 2015)","noteIndex":0},"citationItems":[{"id":9101,"uris":["http://zotero.org/users/244229/items/TC7TQD9J"],"uri":["http://zotero.org/users/244229/items/TC7TQD9J"],"itemData":{"id":9101,"type":"article-journal","container-title":"Sleep medicine reviews","DOI":"10/gj25s5","note":"publisher: Elsevier","page":"101203","source":"Google Scholar","title":"Cross-cultural disparities of subjective sleep parameters and their age-related trends over the first three years of human life: A systematic review and meta-analysis","title-short":"Cross-cultural disparities of subjective sleep parameters and their age-related trends over the first three years of human life","volume":"48","author":[{"family":"Lin","given":"Qing-Min"},{"family":"Spruyt","given":"Karen"},{"family":"Leng","given":"Yue"},{"family":"Jiang","given":"Yan-Rui"},{"family":"Wang","given":"Guang-Hai"},{"family":"Dong","given":"Shu-Mei"},{"family":"Mei","given":"Hao"},{"family":"Jiang","given":"Fan"}],"issued":{"date-parts":[["2019"]]}}},{"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T"}],"issued":{"date-parts":[["2015"]]}}}],"schema":"https://github.com/citation-style-language/schema/raw/master/csl-citation.json"} </w:instrText>
      </w:r>
      <w:r w:rsidR="00641AC2">
        <w:rPr>
          <w:sz w:val="24"/>
          <w:szCs w:val="24"/>
        </w:rPr>
        <w:fldChar w:fldCharType="separate"/>
      </w:r>
      <w:r w:rsidR="004E748F" w:rsidRPr="004E748F">
        <w:rPr>
          <w:sz w:val="24"/>
        </w:rPr>
        <w:t>(Lin et al., 2019; Mindell et al., 2015)</w:t>
      </w:r>
      <w:r w:rsidR="00641AC2">
        <w:rPr>
          <w:sz w:val="24"/>
          <w:szCs w:val="24"/>
        </w:rPr>
        <w:fldChar w:fldCharType="end"/>
      </w:r>
      <w:r w:rsidR="00205C1F">
        <w:rPr>
          <w:sz w:val="24"/>
          <w:szCs w:val="24"/>
        </w:rPr>
        <w:t xml:space="preserve">. </w:t>
      </w:r>
    </w:p>
    <w:p w14:paraId="5E4742C2" w14:textId="77777777" w:rsidR="00205C1F" w:rsidRDefault="00205C1F" w:rsidP="00082175">
      <w:pPr>
        <w:spacing w:before="10" w:line="360" w:lineRule="auto"/>
        <w:rPr>
          <w:sz w:val="24"/>
          <w:szCs w:val="24"/>
        </w:rPr>
      </w:pPr>
    </w:p>
    <w:p w14:paraId="660E51A2" w14:textId="0ABE0270" w:rsidR="0097572A" w:rsidRDefault="00ED0615" w:rsidP="00ED0615">
      <w:pPr>
        <w:spacing w:before="10" w:line="360" w:lineRule="auto"/>
        <w:ind w:firstLine="720"/>
        <w:rPr>
          <w:sz w:val="24"/>
          <w:szCs w:val="24"/>
        </w:rPr>
      </w:pPr>
      <w:r>
        <w:rPr>
          <w:sz w:val="24"/>
          <w:szCs w:val="24"/>
        </w:rPr>
        <w:t>A</w:t>
      </w:r>
      <w:r w:rsidR="007A1BDF">
        <w:rPr>
          <w:sz w:val="24"/>
          <w:szCs w:val="24"/>
        </w:rPr>
        <w:t xml:space="preserve"> </w:t>
      </w:r>
      <w:r w:rsidR="00052033">
        <w:rPr>
          <w:sz w:val="24"/>
          <w:szCs w:val="24"/>
        </w:rPr>
        <w:t xml:space="preserve">rarely studied </w:t>
      </w:r>
      <w:r>
        <w:rPr>
          <w:sz w:val="24"/>
          <w:szCs w:val="24"/>
        </w:rPr>
        <w:t>aspect of immediate context i</w:t>
      </w:r>
      <w:r w:rsidR="007A1BDF">
        <w:rPr>
          <w:sz w:val="24"/>
          <w:szCs w:val="24"/>
        </w:rPr>
        <w:t xml:space="preserve">s </w:t>
      </w:r>
      <w:r w:rsidR="00BB00A5">
        <w:rPr>
          <w:sz w:val="24"/>
          <w:szCs w:val="24"/>
        </w:rPr>
        <w:t>diaper</w:t>
      </w:r>
      <w:r>
        <w:rPr>
          <w:sz w:val="24"/>
          <w:szCs w:val="24"/>
        </w:rPr>
        <w:t xml:space="preserve"> type and state. </w:t>
      </w:r>
      <w:r w:rsidR="000C53EE">
        <w:rPr>
          <w:sz w:val="24"/>
          <w:szCs w:val="24"/>
        </w:rPr>
        <w:t>L</w:t>
      </w:r>
      <w:r w:rsidR="00B41747">
        <w:rPr>
          <w:sz w:val="24"/>
          <w:szCs w:val="24"/>
        </w:rPr>
        <w:t>u</w:t>
      </w:r>
      <w:r w:rsidR="000C53EE">
        <w:rPr>
          <w:sz w:val="24"/>
          <w:szCs w:val="24"/>
        </w:rPr>
        <w:t>kowski and colleagues ran a</w:t>
      </w:r>
      <w:r w:rsidR="00710ACA">
        <w:rPr>
          <w:sz w:val="24"/>
          <w:szCs w:val="24"/>
        </w:rPr>
        <w:t xml:space="preserve"> 6 week long </w:t>
      </w:r>
      <w:r w:rsidR="000C53EE">
        <w:rPr>
          <w:sz w:val="24"/>
          <w:szCs w:val="24"/>
        </w:rPr>
        <w:t>experimental</w:t>
      </w:r>
      <w:r w:rsidR="00710ACA">
        <w:rPr>
          <w:sz w:val="24"/>
          <w:szCs w:val="24"/>
        </w:rPr>
        <w:t xml:space="preserve"> intervention w</w:t>
      </w:r>
      <w:r w:rsidR="000C53EE">
        <w:rPr>
          <w:sz w:val="24"/>
          <w:szCs w:val="24"/>
        </w:rPr>
        <w:t xml:space="preserve">here they compared </w:t>
      </w:r>
      <w:r w:rsidR="00167856">
        <w:rPr>
          <w:sz w:val="24"/>
          <w:szCs w:val="24"/>
        </w:rPr>
        <w:t xml:space="preserve">groups of </w:t>
      </w:r>
      <w:r w:rsidR="0011310C">
        <w:rPr>
          <w:sz w:val="24"/>
          <w:szCs w:val="24"/>
        </w:rPr>
        <w:t xml:space="preserve">Chinese </w:t>
      </w:r>
      <w:r w:rsidR="00167856">
        <w:rPr>
          <w:sz w:val="24"/>
          <w:szCs w:val="24"/>
        </w:rPr>
        <w:t xml:space="preserve">infants sleeping in </w:t>
      </w:r>
      <w:r w:rsidR="0011310C">
        <w:rPr>
          <w:sz w:val="24"/>
          <w:szCs w:val="24"/>
        </w:rPr>
        <w:t>traditional c</w:t>
      </w:r>
      <w:r w:rsidR="00F95682">
        <w:rPr>
          <w:sz w:val="24"/>
          <w:szCs w:val="24"/>
        </w:rPr>
        <w:t xml:space="preserve">loth diapers </w:t>
      </w:r>
      <w:r w:rsidR="0011310C">
        <w:rPr>
          <w:sz w:val="24"/>
          <w:szCs w:val="24"/>
        </w:rPr>
        <w:t xml:space="preserve">or in high </w:t>
      </w:r>
      <w:r w:rsidR="00962646">
        <w:rPr>
          <w:sz w:val="24"/>
          <w:szCs w:val="24"/>
        </w:rPr>
        <w:t>absorbency</w:t>
      </w:r>
      <w:r w:rsidR="0011310C">
        <w:rPr>
          <w:sz w:val="24"/>
          <w:szCs w:val="24"/>
        </w:rPr>
        <w:t xml:space="preserve"> disposable diapers.</w:t>
      </w:r>
      <w:r w:rsidR="00962646">
        <w:rPr>
          <w:sz w:val="24"/>
          <w:szCs w:val="24"/>
        </w:rPr>
        <w:t xml:space="preserve"> Sleep diaries showed that </w:t>
      </w:r>
      <w:r w:rsidR="00710ACA">
        <w:rPr>
          <w:sz w:val="24"/>
          <w:szCs w:val="24"/>
        </w:rPr>
        <w:t xml:space="preserve">disposable diapers led to fewer sleep disruptions and diaper changes while actigraphy </w:t>
      </w:r>
      <w:r w:rsidR="005C66EC">
        <w:rPr>
          <w:sz w:val="24"/>
          <w:szCs w:val="24"/>
        </w:rPr>
        <w:t xml:space="preserve">showed </w:t>
      </w:r>
      <w:r w:rsidR="00811F32">
        <w:rPr>
          <w:sz w:val="24"/>
          <w:szCs w:val="24"/>
        </w:rPr>
        <w:t xml:space="preserve">these </w:t>
      </w:r>
      <w:r w:rsidR="00E25704">
        <w:rPr>
          <w:sz w:val="24"/>
          <w:szCs w:val="24"/>
        </w:rPr>
        <w:t xml:space="preserve">infants </w:t>
      </w:r>
      <w:r w:rsidR="00811F32">
        <w:rPr>
          <w:sz w:val="24"/>
          <w:szCs w:val="24"/>
        </w:rPr>
        <w:t xml:space="preserve">sleeping </w:t>
      </w:r>
      <w:r w:rsidR="00E25704">
        <w:rPr>
          <w:sz w:val="24"/>
          <w:szCs w:val="24"/>
        </w:rPr>
        <w:t>a greater proportion of the night</w:t>
      </w:r>
      <w:r w:rsidR="00207345">
        <w:rPr>
          <w:sz w:val="24"/>
          <w:szCs w:val="24"/>
        </w:rPr>
        <w:t xml:space="preserve">. </w:t>
      </w:r>
      <w:r w:rsidR="00811F32">
        <w:rPr>
          <w:sz w:val="24"/>
          <w:szCs w:val="24"/>
        </w:rPr>
        <w:t>Notably, t</w:t>
      </w:r>
      <w:r w:rsidR="0097572A">
        <w:rPr>
          <w:sz w:val="24"/>
          <w:szCs w:val="24"/>
        </w:rPr>
        <w:t xml:space="preserve">he infants in the disposable diapers showed greater positive affect at the end of the </w:t>
      </w:r>
      <w:r w:rsidR="00811F32">
        <w:rPr>
          <w:sz w:val="24"/>
          <w:szCs w:val="24"/>
        </w:rPr>
        <w:t>intervention</w:t>
      </w:r>
      <w:r w:rsidR="00207345">
        <w:rPr>
          <w:sz w:val="24"/>
          <w:szCs w:val="24"/>
        </w:rPr>
        <w:t xml:space="preserve"> </w:t>
      </w:r>
      <w:r w:rsidR="00207345">
        <w:rPr>
          <w:sz w:val="24"/>
          <w:szCs w:val="24"/>
        </w:rPr>
        <w:fldChar w:fldCharType="begin"/>
      </w:r>
      <w:r w:rsidR="00207345">
        <w:rPr>
          <w:sz w:val="24"/>
          <w:szCs w:val="24"/>
        </w:rPr>
        <w:instrText xml:space="preserve"> ADDIN ZOTERO_ITEM CSL_CITATION {"citationID":"CAv6wtXb","properties":{"formattedCitation":"(Lukowski et al., 2015)","plainCitation":"(Lukowski et al., 2015)","noteIndex":0},"citationItems":[{"id":9025,"uris":["http://zotero.org/users/244229/items/3GXF7QDB"],"uri":["http://zotero.org/users/244229/items/3GXF7QDB"],"itemData":{"id":9025,"type":"article-journal","abstract":"The emergence of consolidated nighttime sleep and the formation and maintenance of parent-infant relationships are 2 primary developmental achievements of the infancy period. Despite the development of a transactional model that links parenting behaviors to infant sleep, limited attention has been devoted to examining experimental manipulations of infant sleep that may impact the discrete parent-infant interactions that may form the foundation for emerging attachment relationships. In the present study, infants were randomly assigned to wear high-absorbency disposable diapers or to continue using traditional low-absorbency cloth diapers that necessitate frequent changes and associated disruptions of nighttime sleep. Parents reported on infant sleep before and during the 6-week experimental manipulation; a subset of infants also wore actigraphs. Parents and infants also participated in a parent-infant interaction task both before and near the end of the experimental manipulation. Infants who wore cloth diapers experienced more frequent sleep disruptions overall as well as a greater number of disruptions that did and did not wake the infant from sleep. Infants who wore disposable diapers were rated as experiencing more engagement and positive affect near the end of the intervention relative to infants who wore cloth diapers; mothers of infants who wore disposable diapers were rated as more engaged and sensitive near the end of the intervention relative to mothers of infants who wore cloth diapers. These findings suggest that the disposable diaper manipulation was causally related to characteristics of mother-infant interactions that may form the foundation for emerging attachment relationships.","container-title":"Journal of Family Psychology","DOI":"10/gjpxtm","ISSN":"1939-1293, 0893-3200","issue":"3","journalAbbreviation":"Journal of Family Psychology","language":"en","page":"371-381","source":"DOI.org (Crossref)","title":"Disposable diaper use promotes consolidated nighttime sleep and positive mother-infant interactions in Chinese 6-month-olds.","volume":"29","author":[{"family":"Lukowski","given":"Angela F."},{"family":"Liu","given":"Xicheng"},{"family":"Peirano","given":"Patricio"},{"family":"Odio","given":"Mauricio"},{"family":"Bauer","given":"Patricia J."}],"issued":{"date-parts":[["2015",6]]}}}],"schema":"https://github.com/citation-style-language/schema/raw/master/csl-citation.json"} </w:instrText>
      </w:r>
      <w:r w:rsidR="00207345">
        <w:rPr>
          <w:sz w:val="24"/>
          <w:szCs w:val="24"/>
        </w:rPr>
        <w:fldChar w:fldCharType="separate"/>
      </w:r>
      <w:r w:rsidR="00207345" w:rsidRPr="00811F32">
        <w:rPr>
          <w:sz w:val="24"/>
        </w:rPr>
        <w:t>(Lukowski et al., 2015)</w:t>
      </w:r>
      <w:r w:rsidR="00207345">
        <w:rPr>
          <w:sz w:val="24"/>
          <w:szCs w:val="24"/>
        </w:rPr>
        <w:fldChar w:fldCharType="end"/>
      </w:r>
      <w:r w:rsidR="00207345">
        <w:rPr>
          <w:sz w:val="24"/>
          <w:szCs w:val="24"/>
        </w:rPr>
        <w:t>.</w:t>
      </w:r>
      <w:r w:rsidR="00207345">
        <w:rPr>
          <w:sz w:val="24"/>
          <w:szCs w:val="24"/>
        </w:rPr>
        <w:t xml:space="preserve"> </w:t>
      </w:r>
    </w:p>
    <w:p w14:paraId="27345D81" w14:textId="017B060A" w:rsidR="001600EF" w:rsidRDefault="001600EF" w:rsidP="00082175">
      <w:pPr>
        <w:spacing w:before="10" w:line="360" w:lineRule="auto"/>
        <w:rPr>
          <w:sz w:val="24"/>
          <w:szCs w:val="24"/>
        </w:rPr>
      </w:pPr>
    </w:p>
    <w:p w14:paraId="7D8C5563" w14:textId="6C6930DE" w:rsidR="00063A96" w:rsidRPr="00CF4A3D" w:rsidRDefault="008342C1" w:rsidP="009528CA">
      <w:pPr>
        <w:spacing w:before="10" w:line="360" w:lineRule="auto"/>
        <w:ind w:firstLine="720"/>
        <w:rPr>
          <w:sz w:val="24"/>
          <w:szCs w:val="24"/>
        </w:rPr>
      </w:pPr>
      <w:r>
        <w:rPr>
          <w:sz w:val="24"/>
          <w:szCs w:val="24"/>
        </w:rPr>
        <w:t>The objective of the p</w:t>
      </w:r>
      <w:r w:rsidR="002B376D">
        <w:rPr>
          <w:sz w:val="24"/>
          <w:szCs w:val="24"/>
        </w:rPr>
        <w:t>resent study</w:t>
      </w:r>
      <w:r w:rsidR="005B5B3C">
        <w:rPr>
          <w:sz w:val="24"/>
          <w:szCs w:val="24"/>
        </w:rPr>
        <w:t xml:space="preserve"> </w:t>
      </w:r>
      <w:r>
        <w:rPr>
          <w:sz w:val="24"/>
          <w:szCs w:val="24"/>
        </w:rPr>
        <w:t>investiga</w:t>
      </w:r>
      <w:r w:rsidR="00A45CFD">
        <w:rPr>
          <w:sz w:val="24"/>
          <w:szCs w:val="24"/>
        </w:rPr>
        <w:t>te how infant sleep is related to morning mood</w:t>
      </w:r>
      <w:r w:rsidR="00456C9A">
        <w:rPr>
          <w:sz w:val="24"/>
          <w:szCs w:val="24"/>
        </w:rPr>
        <w:t xml:space="preserve"> using</w:t>
      </w:r>
      <w:r w:rsidR="005B5B3C">
        <w:rPr>
          <w:sz w:val="24"/>
          <w:szCs w:val="24"/>
        </w:rPr>
        <w:t xml:space="preserve"> sleep diaries to </w:t>
      </w:r>
      <w:r w:rsidR="00456C9A">
        <w:rPr>
          <w:sz w:val="24"/>
          <w:szCs w:val="24"/>
        </w:rPr>
        <w:t>capture night by night</w:t>
      </w:r>
      <w:r w:rsidR="00BC3857">
        <w:rPr>
          <w:sz w:val="24"/>
          <w:szCs w:val="24"/>
        </w:rPr>
        <w:t xml:space="preserve"> variations to number of wakes, diaper changes and other disturbances. </w:t>
      </w:r>
      <w:r w:rsidR="00F317D8">
        <w:rPr>
          <w:sz w:val="24"/>
          <w:szCs w:val="24"/>
        </w:rPr>
        <w:t xml:space="preserve">We </w:t>
      </w:r>
      <w:r w:rsidR="0059705A">
        <w:rPr>
          <w:sz w:val="24"/>
          <w:szCs w:val="24"/>
        </w:rPr>
        <w:t xml:space="preserve">will </w:t>
      </w:r>
      <w:r w:rsidR="00DE60EA">
        <w:rPr>
          <w:sz w:val="24"/>
          <w:szCs w:val="24"/>
        </w:rPr>
        <w:t>investigate how</w:t>
      </w:r>
      <w:r w:rsidR="00F317D8">
        <w:rPr>
          <w:sz w:val="24"/>
          <w:szCs w:val="24"/>
        </w:rPr>
        <w:t xml:space="preserve"> </w:t>
      </w:r>
      <w:r w:rsidR="0059705A">
        <w:rPr>
          <w:sz w:val="24"/>
          <w:szCs w:val="24"/>
        </w:rPr>
        <w:t xml:space="preserve">components of </w:t>
      </w:r>
      <w:r w:rsidR="00DA6693">
        <w:rPr>
          <w:sz w:val="24"/>
          <w:szCs w:val="24"/>
        </w:rPr>
        <w:t>temperament relate to sleep</w:t>
      </w:r>
      <w:r w:rsidR="00D61BC4">
        <w:rPr>
          <w:sz w:val="24"/>
          <w:szCs w:val="24"/>
        </w:rPr>
        <w:t xml:space="preserve"> duration and</w:t>
      </w:r>
      <w:r w:rsidR="00DE60EA">
        <w:rPr>
          <w:sz w:val="24"/>
          <w:szCs w:val="24"/>
        </w:rPr>
        <w:t xml:space="preserve"> morning mood but </w:t>
      </w:r>
      <w:r w:rsidR="00007E6A">
        <w:rPr>
          <w:sz w:val="24"/>
          <w:szCs w:val="24"/>
        </w:rPr>
        <w:t>based on the inconsistent results reported above we do not make any predictions</w:t>
      </w:r>
      <w:r w:rsidR="009528CA">
        <w:rPr>
          <w:sz w:val="24"/>
          <w:szCs w:val="24"/>
        </w:rPr>
        <w:t xml:space="preserve"> about relationships. </w:t>
      </w:r>
      <w:r w:rsidR="00523AA2">
        <w:rPr>
          <w:sz w:val="24"/>
          <w:szCs w:val="24"/>
        </w:rPr>
        <w:t xml:space="preserve">We predict that </w:t>
      </w:r>
      <w:r w:rsidR="00972AAF">
        <w:rPr>
          <w:sz w:val="24"/>
          <w:szCs w:val="24"/>
        </w:rPr>
        <w:t xml:space="preserve">infant morning mood will be improved by </w:t>
      </w:r>
      <w:r w:rsidR="00F317D8">
        <w:rPr>
          <w:sz w:val="24"/>
          <w:szCs w:val="24"/>
        </w:rPr>
        <w:t xml:space="preserve">longer, less interrupted </w:t>
      </w:r>
      <w:r w:rsidR="00972AAF">
        <w:rPr>
          <w:sz w:val="24"/>
          <w:szCs w:val="24"/>
        </w:rPr>
        <w:t>sleep</w:t>
      </w:r>
      <w:r w:rsidR="009528CA">
        <w:rPr>
          <w:sz w:val="24"/>
          <w:szCs w:val="24"/>
        </w:rPr>
        <w:t xml:space="preserve">. </w:t>
      </w:r>
      <w:r w:rsidR="00AF1883">
        <w:rPr>
          <w:sz w:val="24"/>
          <w:szCs w:val="24"/>
        </w:rPr>
        <w:t>We will also investigate if d</w:t>
      </w:r>
      <w:r w:rsidR="00D47A20">
        <w:rPr>
          <w:sz w:val="24"/>
          <w:szCs w:val="24"/>
        </w:rPr>
        <w:t>iaper quality</w:t>
      </w:r>
      <w:r w:rsidR="00AF1883">
        <w:rPr>
          <w:sz w:val="24"/>
          <w:szCs w:val="24"/>
        </w:rPr>
        <w:t xml:space="preserve"> affects sleep and mood. </w:t>
      </w:r>
      <w:r w:rsidR="00DE60EA">
        <w:rPr>
          <w:sz w:val="24"/>
          <w:szCs w:val="24"/>
        </w:rPr>
        <w:t xml:space="preserve">Finally, we will test samples in Brazil and the United Kingdom to allow an examination of cultural factors. </w:t>
      </w:r>
    </w:p>
    <w:p w14:paraId="40F0A98D" w14:textId="6086A568" w:rsidR="00063A96" w:rsidRPr="004C4EB2" w:rsidRDefault="00063A96" w:rsidP="006F6452">
      <w:pPr>
        <w:spacing w:before="11" w:line="360" w:lineRule="auto"/>
        <w:ind w:left="120" w:right="210" w:firstLine="720"/>
        <w:rPr>
          <w:b/>
          <w:bCs/>
          <w:sz w:val="24"/>
          <w:szCs w:val="24"/>
        </w:rPr>
      </w:pPr>
    </w:p>
    <w:p w14:paraId="0EAB2CCA" w14:textId="704E7FC4" w:rsidR="00063A96" w:rsidRPr="004C4EB2" w:rsidRDefault="004C4EB2" w:rsidP="00A83EB1">
      <w:pPr>
        <w:spacing w:before="11" w:line="360" w:lineRule="auto"/>
        <w:ind w:right="210"/>
        <w:rPr>
          <w:b/>
          <w:bCs/>
          <w:sz w:val="24"/>
          <w:szCs w:val="24"/>
        </w:rPr>
      </w:pPr>
      <w:r w:rsidRPr="004C4EB2">
        <w:rPr>
          <w:b/>
          <w:bCs/>
          <w:sz w:val="24"/>
          <w:szCs w:val="24"/>
        </w:rPr>
        <w:t xml:space="preserve">Study 1 – Brazil </w:t>
      </w:r>
    </w:p>
    <w:p w14:paraId="636F6FA6" w14:textId="77777777" w:rsidR="00063A96" w:rsidRPr="00CF4A3D" w:rsidRDefault="00063A96" w:rsidP="00C31BDA">
      <w:pPr>
        <w:spacing w:before="11" w:line="360" w:lineRule="auto"/>
        <w:ind w:right="210"/>
        <w:rPr>
          <w:b/>
          <w:bCs/>
          <w:sz w:val="24"/>
          <w:szCs w:val="24"/>
        </w:rPr>
      </w:pPr>
      <w:r w:rsidRPr="00CF4A3D">
        <w:rPr>
          <w:b/>
          <w:bCs/>
          <w:sz w:val="24"/>
          <w:szCs w:val="24"/>
        </w:rPr>
        <w:t>Method</w:t>
      </w:r>
    </w:p>
    <w:p w14:paraId="17EEBABD" w14:textId="68950681" w:rsidR="006564CF" w:rsidRPr="00CF4A3D" w:rsidRDefault="006564CF" w:rsidP="00C31BDA">
      <w:pPr>
        <w:pStyle w:val="BodyText"/>
        <w:tabs>
          <w:tab w:val="left" w:pos="1075"/>
        </w:tabs>
        <w:spacing w:before="253" w:line="360" w:lineRule="auto"/>
        <w:rPr>
          <w:rFonts w:ascii="Times New Roman" w:hAnsi="Times New Roman" w:cs="Times New Roman"/>
        </w:rPr>
      </w:pPr>
      <w:r w:rsidRPr="00CF4A3D">
        <w:rPr>
          <w:rFonts w:ascii="Times New Roman" w:hAnsi="Times New Roman" w:cs="Times New Roman"/>
          <w:spacing w:val="-10"/>
        </w:rPr>
        <w:t xml:space="preserve">We </w:t>
      </w:r>
      <w:r w:rsidRPr="00CF4A3D">
        <w:rPr>
          <w:rFonts w:ascii="Times New Roman" w:hAnsi="Times New Roman" w:cs="Times New Roman"/>
        </w:rPr>
        <w:t xml:space="preserve">report </w:t>
      </w:r>
      <w:r w:rsidRPr="00CF4A3D">
        <w:rPr>
          <w:rFonts w:ascii="Times New Roman" w:hAnsi="Times New Roman" w:cs="Times New Roman"/>
          <w:spacing w:val="-3"/>
        </w:rPr>
        <w:t xml:space="preserve">how </w:t>
      </w:r>
      <w:r w:rsidRPr="00CF4A3D">
        <w:rPr>
          <w:rFonts w:ascii="Times New Roman" w:hAnsi="Times New Roman" w:cs="Times New Roman"/>
          <w:spacing w:val="-4"/>
        </w:rPr>
        <w:t xml:space="preserve">we </w:t>
      </w:r>
      <w:r w:rsidRPr="00CF4A3D">
        <w:rPr>
          <w:rFonts w:ascii="Times New Roman" w:hAnsi="Times New Roman" w:cs="Times New Roman"/>
        </w:rPr>
        <w:t>determined our sample size, all data exclusions,</w:t>
      </w:r>
      <w:r w:rsidRPr="00CF4A3D">
        <w:rPr>
          <w:rFonts w:ascii="Times New Roman" w:hAnsi="Times New Roman" w:cs="Times New Roman"/>
          <w:spacing w:val="-5"/>
        </w:rPr>
        <w:t xml:space="preserve"> </w:t>
      </w:r>
      <w:r w:rsidRPr="00CF4A3D">
        <w:rPr>
          <w:rFonts w:ascii="Times New Roman" w:hAnsi="Times New Roman" w:cs="Times New Roman"/>
        </w:rPr>
        <w:t>all</w:t>
      </w:r>
      <w:r w:rsidR="003B4E00">
        <w:rPr>
          <w:rFonts w:ascii="Times New Roman" w:hAnsi="Times New Roman" w:cs="Times New Roman"/>
        </w:rPr>
        <w:t xml:space="preserve"> </w:t>
      </w:r>
      <w:r w:rsidRPr="00CF4A3D">
        <w:rPr>
          <w:rFonts w:ascii="Times New Roman" w:hAnsi="Times New Roman" w:cs="Times New Roman"/>
        </w:rPr>
        <w:t>manipulations, and all measures in the study.</w:t>
      </w:r>
      <w:r w:rsidR="00AF125F">
        <w:rPr>
          <w:rFonts w:ascii="Times New Roman" w:hAnsi="Times New Roman" w:cs="Times New Roman"/>
        </w:rPr>
        <w:t xml:space="preserve"> </w:t>
      </w:r>
    </w:p>
    <w:p w14:paraId="451B1DC7" w14:textId="77777777" w:rsidR="00063A96" w:rsidRPr="00CF4A3D" w:rsidRDefault="00063A96" w:rsidP="006F6452">
      <w:pPr>
        <w:spacing w:before="11" w:line="360" w:lineRule="auto"/>
        <w:ind w:left="120" w:right="210" w:firstLine="720"/>
        <w:rPr>
          <w:sz w:val="24"/>
          <w:szCs w:val="24"/>
        </w:rPr>
      </w:pPr>
    </w:p>
    <w:p w14:paraId="5DC82EE3" w14:textId="77777777" w:rsidR="003830FD" w:rsidRDefault="00284C99" w:rsidP="003830FD">
      <w:pPr>
        <w:spacing w:before="11" w:line="360" w:lineRule="auto"/>
        <w:ind w:right="210"/>
        <w:rPr>
          <w:b/>
          <w:bCs/>
          <w:sz w:val="24"/>
          <w:szCs w:val="24"/>
        </w:rPr>
      </w:pPr>
      <w:r w:rsidRPr="007419DD">
        <w:rPr>
          <w:b/>
          <w:bCs/>
          <w:sz w:val="24"/>
          <w:szCs w:val="24"/>
        </w:rPr>
        <w:t>Participants</w:t>
      </w:r>
    </w:p>
    <w:p w14:paraId="0F1FDC74" w14:textId="5703AE0C" w:rsidR="0006399D" w:rsidRPr="003830FD" w:rsidRDefault="00AF3A36" w:rsidP="003830FD">
      <w:pPr>
        <w:spacing w:before="11" w:line="360" w:lineRule="auto"/>
        <w:ind w:right="210"/>
        <w:rPr>
          <w:b/>
          <w:bCs/>
          <w:sz w:val="24"/>
          <w:szCs w:val="24"/>
        </w:rPr>
      </w:pPr>
      <w:r w:rsidRPr="003830FD">
        <w:rPr>
          <w:sz w:val="24"/>
          <w:szCs w:val="24"/>
        </w:rPr>
        <w:t>The par</w:t>
      </w:r>
      <w:r w:rsidR="00C27586" w:rsidRPr="003830FD">
        <w:rPr>
          <w:sz w:val="24"/>
          <w:szCs w:val="24"/>
        </w:rPr>
        <w:t>ticipants were</w:t>
      </w:r>
      <w:r w:rsidR="00047C27" w:rsidRPr="003830FD">
        <w:rPr>
          <w:sz w:val="24"/>
          <w:szCs w:val="24"/>
        </w:rPr>
        <w:t xml:space="preserve"> </w:t>
      </w:r>
      <w:r w:rsidR="00376AAF" w:rsidRPr="003830FD">
        <w:rPr>
          <w:sz w:val="24"/>
          <w:szCs w:val="24"/>
        </w:rPr>
        <w:t>11</w:t>
      </w:r>
      <w:r w:rsidR="009B2028" w:rsidRPr="003830FD">
        <w:rPr>
          <w:sz w:val="24"/>
          <w:szCs w:val="24"/>
        </w:rPr>
        <w:t>4</w:t>
      </w:r>
      <w:r w:rsidR="00376AAF" w:rsidRPr="003830FD">
        <w:rPr>
          <w:sz w:val="24"/>
          <w:szCs w:val="24"/>
        </w:rPr>
        <w:t xml:space="preserve"> mothers and infants</w:t>
      </w:r>
      <w:r w:rsidR="00B803D5" w:rsidRPr="003830FD">
        <w:rPr>
          <w:sz w:val="24"/>
          <w:szCs w:val="24"/>
        </w:rPr>
        <w:t xml:space="preserve"> from</w:t>
      </w:r>
      <w:r w:rsidR="00B803D5" w:rsidRPr="003830FD">
        <w:rPr>
          <w:spacing w:val="-3"/>
          <w:sz w:val="24"/>
          <w:szCs w:val="24"/>
        </w:rPr>
        <w:t xml:space="preserve"> middle class and lower middle class backgrounds in </w:t>
      </w:r>
      <w:r w:rsidR="00B803D5" w:rsidRPr="003830FD">
        <w:rPr>
          <w:sz w:val="24"/>
          <w:szCs w:val="24"/>
        </w:rPr>
        <w:t>southern</w:t>
      </w:r>
      <w:r w:rsidR="00B803D5" w:rsidRPr="003830FD">
        <w:rPr>
          <w:spacing w:val="-10"/>
          <w:sz w:val="24"/>
          <w:szCs w:val="24"/>
        </w:rPr>
        <w:t xml:space="preserve"> </w:t>
      </w:r>
      <w:r w:rsidR="00B803D5" w:rsidRPr="003830FD">
        <w:rPr>
          <w:sz w:val="24"/>
          <w:szCs w:val="24"/>
        </w:rPr>
        <w:t>central</w:t>
      </w:r>
      <w:r w:rsidR="00B803D5" w:rsidRPr="003830FD">
        <w:rPr>
          <w:spacing w:val="-10"/>
          <w:sz w:val="24"/>
          <w:szCs w:val="24"/>
        </w:rPr>
        <w:t xml:space="preserve"> </w:t>
      </w:r>
      <w:r w:rsidR="00B803D5" w:rsidRPr="003830FD">
        <w:rPr>
          <w:sz w:val="24"/>
          <w:szCs w:val="24"/>
        </w:rPr>
        <w:t>São</w:t>
      </w:r>
      <w:r w:rsidR="00B803D5" w:rsidRPr="003830FD">
        <w:rPr>
          <w:spacing w:val="-10"/>
          <w:sz w:val="24"/>
          <w:szCs w:val="24"/>
        </w:rPr>
        <w:t xml:space="preserve"> </w:t>
      </w:r>
      <w:r w:rsidR="00B803D5" w:rsidRPr="003830FD">
        <w:rPr>
          <w:spacing w:val="-3"/>
          <w:sz w:val="24"/>
          <w:szCs w:val="24"/>
        </w:rPr>
        <w:t>Paulo.</w:t>
      </w:r>
      <w:r w:rsidR="007D12BF" w:rsidRPr="003830FD">
        <w:rPr>
          <w:spacing w:val="-3"/>
          <w:sz w:val="24"/>
          <w:szCs w:val="24"/>
        </w:rPr>
        <w:t xml:space="preserve"> </w:t>
      </w:r>
      <w:r w:rsidR="00FB6CD4" w:rsidRPr="003830FD">
        <w:rPr>
          <w:spacing w:val="-3"/>
          <w:sz w:val="24"/>
          <w:szCs w:val="24"/>
        </w:rPr>
        <w:t xml:space="preserve">The </w:t>
      </w:r>
      <w:r w:rsidR="00FB6CD4" w:rsidRPr="003830FD">
        <w:rPr>
          <w:sz w:val="24"/>
          <w:szCs w:val="24"/>
        </w:rPr>
        <w:t xml:space="preserve">babies </w:t>
      </w:r>
      <w:r w:rsidR="00FA353D" w:rsidRPr="003830FD">
        <w:rPr>
          <w:sz w:val="24"/>
          <w:szCs w:val="24"/>
        </w:rPr>
        <w:t>had a</w:t>
      </w:r>
      <w:r w:rsidR="00FB6CD4" w:rsidRPr="003830FD">
        <w:rPr>
          <w:sz w:val="24"/>
          <w:szCs w:val="24"/>
        </w:rPr>
        <w:t xml:space="preserve"> mean age </w:t>
      </w:r>
      <w:r w:rsidR="00FA353D" w:rsidRPr="003830FD">
        <w:rPr>
          <w:sz w:val="24"/>
          <w:szCs w:val="24"/>
        </w:rPr>
        <w:t>of</w:t>
      </w:r>
      <w:r w:rsidR="00FB6CD4" w:rsidRPr="003830FD">
        <w:rPr>
          <w:w w:val="125"/>
          <w:sz w:val="24"/>
          <w:szCs w:val="24"/>
        </w:rPr>
        <w:t xml:space="preserve"> </w:t>
      </w:r>
      <w:r w:rsidR="00FB6CD4" w:rsidRPr="003830FD">
        <w:rPr>
          <w:sz w:val="24"/>
          <w:szCs w:val="24"/>
        </w:rPr>
        <w:t>13.</w:t>
      </w:r>
      <w:r w:rsidR="00E4530F">
        <w:rPr>
          <w:sz w:val="24"/>
          <w:szCs w:val="24"/>
        </w:rPr>
        <w:t>8</w:t>
      </w:r>
      <w:r w:rsidR="00FB6CD4" w:rsidRPr="003830FD">
        <w:rPr>
          <w:sz w:val="24"/>
          <w:szCs w:val="24"/>
        </w:rPr>
        <w:t xml:space="preserve"> months</w:t>
      </w:r>
      <w:r w:rsidR="00FA353D" w:rsidRPr="003830FD">
        <w:rPr>
          <w:sz w:val="24"/>
          <w:szCs w:val="24"/>
        </w:rPr>
        <w:t xml:space="preserve"> (</w:t>
      </w:r>
      <w:r w:rsidR="00FB6CD4" w:rsidRPr="003830FD">
        <w:rPr>
          <w:sz w:val="24"/>
          <w:szCs w:val="24"/>
        </w:rPr>
        <w:t xml:space="preserve">range </w:t>
      </w:r>
      <w:r w:rsidR="00FB6CD4" w:rsidRPr="003830FD">
        <w:rPr>
          <w:w w:val="125"/>
          <w:sz w:val="24"/>
          <w:szCs w:val="24"/>
        </w:rPr>
        <w:t>=</w:t>
      </w:r>
      <w:r w:rsidR="00FB6CD4" w:rsidRPr="003830FD">
        <w:rPr>
          <w:spacing w:val="65"/>
          <w:w w:val="125"/>
          <w:sz w:val="24"/>
          <w:szCs w:val="24"/>
        </w:rPr>
        <w:t xml:space="preserve"> </w:t>
      </w:r>
      <w:r w:rsidR="00FB6CD4" w:rsidRPr="003830FD">
        <w:rPr>
          <w:sz w:val="24"/>
          <w:szCs w:val="24"/>
        </w:rPr>
        <w:t>2-27</w:t>
      </w:r>
      <w:r w:rsidR="00FA353D" w:rsidRPr="003830FD">
        <w:rPr>
          <w:sz w:val="24"/>
          <w:szCs w:val="24"/>
        </w:rPr>
        <w:t xml:space="preserve"> </w:t>
      </w:r>
      <w:r w:rsidR="00FB6CD4" w:rsidRPr="003830FD">
        <w:rPr>
          <w:sz w:val="24"/>
          <w:szCs w:val="24"/>
        </w:rPr>
        <w:t>m</w:t>
      </w:r>
      <w:r w:rsidR="00FA353D" w:rsidRPr="003830FD">
        <w:rPr>
          <w:sz w:val="24"/>
          <w:szCs w:val="24"/>
        </w:rPr>
        <w:t>onths</w:t>
      </w:r>
      <w:r w:rsidR="00FB6CD4" w:rsidRPr="003830FD">
        <w:rPr>
          <w:sz w:val="24"/>
          <w:szCs w:val="24"/>
        </w:rPr>
        <w:t>)</w:t>
      </w:r>
      <w:r w:rsidR="00FA353D" w:rsidRPr="003830FD">
        <w:rPr>
          <w:sz w:val="24"/>
          <w:szCs w:val="24"/>
        </w:rPr>
        <w:t xml:space="preserve"> and 5</w:t>
      </w:r>
      <w:r w:rsidR="001C33C0" w:rsidRPr="003830FD">
        <w:rPr>
          <w:sz w:val="24"/>
          <w:szCs w:val="24"/>
        </w:rPr>
        <w:t>1</w:t>
      </w:r>
      <w:r w:rsidR="00FA353D" w:rsidRPr="003830FD">
        <w:rPr>
          <w:sz w:val="24"/>
          <w:szCs w:val="24"/>
        </w:rPr>
        <w:t xml:space="preserve"> were female. </w:t>
      </w:r>
      <w:r w:rsidR="00D36F9C" w:rsidRPr="003830FD">
        <w:rPr>
          <w:spacing w:val="-3"/>
          <w:sz w:val="24"/>
          <w:szCs w:val="24"/>
        </w:rPr>
        <w:t xml:space="preserve">A further </w:t>
      </w:r>
      <w:r w:rsidR="001C33C0" w:rsidRPr="003830FD">
        <w:rPr>
          <w:spacing w:val="-3"/>
          <w:sz w:val="24"/>
          <w:szCs w:val="24"/>
        </w:rPr>
        <w:t>three</w:t>
      </w:r>
      <w:r w:rsidR="00D36F9C" w:rsidRPr="003830FD">
        <w:rPr>
          <w:spacing w:val="-3"/>
          <w:sz w:val="24"/>
          <w:szCs w:val="24"/>
        </w:rPr>
        <w:t xml:space="preserve"> were exclude</w:t>
      </w:r>
      <w:r w:rsidR="003F5CE2" w:rsidRPr="003830FD">
        <w:rPr>
          <w:spacing w:val="-3"/>
          <w:sz w:val="24"/>
          <w:szCs w:val="24"/>
        </w:rPr>
        <w:t xml:space="preserve">d; one had a </w:t>
      </w:r>
      <w:r w:rsidR="00D36F9C" w:rsidRPr="003830FD">
        <w:rPr>
          <w:spacing w:val="-3"/>
          <w:sz w:val="24"/>
          <w:szCs w:val="24"/>
        </w:rPr>
        <w:t>respiratory condition</w:t>
      </w:r>
      <w:r w:rsidR="001C33C0" w:rsidRPr="003830FD">
        <w:rPr>
          <w:spacing w:val="-3"/>
          <w:sz w:val="24"/>
          <w:szCs w:val="24"/>
        </w:rPr>
        <w:t xml:space="preserve">, </w:t>
      </w:r>
      <w:r w:rsidR="009E368F" w:rsidRPr="003830FD">
        <w:rPr>
          <w:spacing w:val="-3"/>
          <w:sz w:val="24"/>
          <w:szCs w:val="24"/>
        </w:rPr>
        <w:t xml:space="preserve">one </w:t>
      </w:r>
      <w:r w:rsidR="003F5CE2" w:rsidRPr="003830FD">
        <w:rPr>
          <w:spacing w:val="-3"/>
          <w:sz w:val="24"/>
          <w:szCs w:val="24"/>
        </w:rPr>
        <w:t>was too old</w:t>
      </w:r>
      <w:r w:rsidR="00916324" w:rsidRPr="003830FD">
        <w:rPr>
          <w:spacing w:val="-3"/>
          <w:sz w:val="24"/>
          <w:szCs w:val="24"/>
        </w:rPr>
        <w:t xml:space="preserve"> (825 days)</w:t>
      </w:r>
      <w:r w:rsidR="003F5CE2" w:rsidRPr="003830FD">
        <w:rPr>
          <w:spacing w:val="-3"/>
          <w:sz w:val="24"/>
          <w:szCs w:val="24"/>
        </w:rPr>
        <w:t xml:space="preserve"> and </w:t>
      </w:r>
      <w:r w:rsidR="001C33C0" w:rsidRPr="003830FD">
        <w:rPr>
          <w:spacing w:val="-3"/>
          <w:sz w:val="24"/>
          <w:szCs w:val="24"/>
        </w:rPr>
        <w:t xml:space="preserve">one </w:t>
      </w:r>
      <w:r w:rsidR="009E368F" w:rsidRPr="003830FD">
        <w:rPr>
          <w:spacing w:val="-3"/>
          <w:sz w:val="24"/>
          <w:szCs w:val="24"/>
        </w:rPr>
        <w:t>had only 2 sleep diary entries</w:t>
      </w:r>
      <w:r w:rsidR="00D1120A" w:rsidRPr="003830FD">
        <w:rPr>
          <w:spacing w:val="-3"/>
          <w:sz w:val="24"/>
          <w:szCs w:val="24"/>
        </w:rPr>
        <w:t xml:space="preserve">. </w:t>
      </w:r>
      <w:r w:rsidR="009E4F04" w:rsidRPr="003830FD">
        <w:rPr>
          <w:spacing w:val="-3"/>
          <w:sz w:val="24"/>
          <w:szCs w:val="24"/>
        </w:rPr>
        <w:t xml:space="preserve">The mothers </w:t>
      </w:r>
      <w:r w:rsidR="007C5927" w:rsidRPr="003830FD">
        <w:rPr>
          <w:spacing w:val="-3"/>
          <w:sz w:val="24"/>
          <w:szCs w:val="24"/>
        </w:rPr>
        <w:t>mean age was</w:t>
      </w:r>
      <w:r w:rsidR="009E4F04" w:rsidRPr="003830FD">
        <w:rPr>
          <w:spacing w:val="-3"/>
          <w:sz w:val="24"/>
          <w:szCs w:val="24"/>
        </w:rPr>
        <w:t xml:space="preserve"> </w:t>
      </w:r>
      <w:r w:rsidR="00AC5A9E" w:rsidRPr="003830FD">
        <w:rPr>
          <w:spacing w:val="-3"/>
          <w:sz w:val="24"/>
          <w:szCs w:val="24"/>
        </w:rPr>
        <w:t>29.</w:t>
      </w:r>
      <w:r w:rsidR="003F5CE2" w:rsidRPr="003830FD">
        <w:rPr>
          <w:spacing w:val="-3"/>
          <w:sz w:val="24"/>
          <w:szCs w:val="24"/>
        </w:rPr>
        <w:t>6</w:t>
      </w:r>
      <w:r w:rsidR="00AC5A9E" w:rsidRPr="003830FD">
        <w:rPr>
          <w:spacing w:val="-3"/>
          <w:sz w:val="24"/>
          <w:szCs w:val="24"/>
        </w:rPr>
        <w:t xml:space="preserve"> years</w:t>
      </w:r>
      <w:r w:rsidR="007C5927" w:rsidRPr="003830FD">
        <w:rPr>
          <w:spacing w:val="-3"/>
          <w:sz w:val="24"/>
          <w:szCs w:val="24"/>
        </w:rPr>
        <w:t xml:space="preserve"> (</w:t>
      </w:r>
      <w:r w:rsidR="007C5927" w:rsidRPr="003830FD">
        <w:rPr>
          <w:i/>
          <w:iCs/>
          <w:spacing w:val="-3"/>
          <w:sz w:val="24"/>
          <w:szCs w:val="24"/>
        </w:rPr>
        <w:t>SD</w:t>
      </w:r>
      <w:r w:rsidR="007C5927" w:rsidRPr="003830FD">
        <w:rPr>
          <w:spacing w:val="-3"/>
          <w:sz w:val="24"/>
          <w:szCs w:val="24"/>
        </w:rPr>
        <w:t xml:space="preserve"> 6.3)</w:t>
      </w:r>
      <w:r w:rsidR="008D5CB5" w:rsidRPr="003830FD">
        <w:rPr>
          <w:spacing w:val="-3"/>
          <w:sz w:val="24"/>
          <w:szCs w:val="24"/>
        </w:rPr>
        <w:t xml:space="preserve">, 14 </w:t>
      </w:r>
      <w:r w:rsidR="00FE32F6" w:rsidRPr="003830FD">
        <w:rPr>
          <w:spacing w:val="-3"/>
          <w:sz w:val="24"/>
          <w:szCs w:val="24"/>
        </w:rPr>
        <w:t xml:space="preserve">(12%) </w:t>
      </w:r>
      <w:r w:rsidR="008D5CB5" w:rsidRPr="003830FD">
        <w:rPr>
          <w:spacing w:val="-3"/>
          <w:sz w:val="24"/>
          <w:szCs w:val="24"/>
        </w:rPr>
        <w:t xml:space="preserve">had completed college, </w:t>
      </w:r>
      <w:r w:rsidR="00C04B67" w:rsidRPr="003830FD">
        <w:rPr>
          <w:spacing w:val="-3"/>
          <w:sz w:val="24"/>
          <w:szCs w:val="24"/>
        </w:rPr>
        <w:t xml:space="preserve">65 had completed high school, </w:t>
      </w:r>
      <w:r w:rsidR="001F2F97" w:rsidRPr="003830FD">
        <w:rPr>
          <w:spacing w:val="-3"/>
          <w:sz w:val="24"/>
          <w:szCs w:val="24"/>
        </w:rPr>
        <w:t>2</w:t>
      </w:r>
      <w:r w:rsidR="00D646F0" w:rsidRPr="003830FD">
        <w:rPr>
          <w:spacing w:val="-3"/>
          <w:sz w:val="24"/>
          <w:szCs w:val="24"/>
        </w:rPr>
        <w:t>3</w:t>
      </w:r>
      <w:r w:rsidR="001F2F97" w:rsidRPr="003830FD">
        <w:rPr>
          <w:spacing w:val="-3"/>
          <w:sz w:val="24"/>
          <w:szCs w:val="24"/>
        </w:rPr>
        <w:t xml:space="preserve"> completed secondary</w:t>
      </w:r>
      <w:r w:rsidR="00CB5779" w:rsidRPr="003830FD">
        <w:rPr>
          <w:spacing w:val="-3"/>
          <w:sz w:val="24"/>
          <w:szCs w:val="24"/>
        </w:rPr>
        <w:t xml:space="preserve"> school</w:t>
      </w:r>
      <w:r w:rsidR="001F2F97" w:rsidRPr="003830FD">
        <w:rPr>
          <w:spacing w:val="-3"/>
          <w:sz w:val="24"/>
          <w:szCs w:val="24"/>
        </w:rPr>
        <w:t>, 12</w:t>
      </w:r>
      <w:r w:rsidR="00CB5779" w:rsidRPr="003830FD">
        <w:rPr>
          <w:spacing w:val="-3"/>
          <w:sz w:val="24"/>
          <w:szCs w:val="24"/>
        </w:rPr>
        <w:t xml:space="preserve"> who did not complete secondary school. </w:t>
      </w:r>
      <w:r w:rsidR="0006399D" w:rsidRPr="003830FD">
        <w:rPr>
          <w:spacing w:val="-3"/>
          <w:sz w:val="24"/>
          <w:szCs w:val="24"/>
        </w:rPr>
        <w:t xml:space="preserve">They were recruited by </w:t>
      </w:r>
      <w:r w:rsidR="00917A66" w:rsidRPr="003830FD">
        <w:rPr>
          <w:spacing w:val="-3"/>
          <w:sz w:val="24"/>
          <w:szCs w:val="24"/>
        </w:rPr>
        <w:t>a professional market research agency</w:t>
      </w:r>
      <w:r w:rsidR="00077116" w:rsidRPr="003830FD">
        <w:rPr>
          <w:spacing w:val="-3"/>
          <w:sz w:val="24"/>
          <w:szCs w:val="24"/>
        </w:rPr>
        <w:t xml:space="preserve"> who also conducted </w:t>
      </w:r>
      <w:r w:rsidR="00DC4040" w:rsidRPr="003830FD">
        <w:rPr>
          <w:spacing w:val="-3"/>
          <w:sz w:val="24"/>
          <w:szCs w:val="24"/>
        </w:rPr>
        <w:t>the in</w:t>
      </w:r>
      <w:r w:rsidR="00E16542" w:rsidRPr="003830FD">
        <w:rPr>
          <w:spacing w:val="-3"/>
          <w:sz w:val="24"/>
          <w:szCs w:val="24"/>
        </w:rPr>
        <w:t>-</w:t>
      </w:r>
      <w:r w:rsidR="00DC4040" w:rsidRPr="003830FD">
        <w:rPr>
          <w:spacing w:val="-3"/>
          <w:sz w:val="24"/>
          <w:szCs w:val="24"/>
        </w:rPr>
        <w:t xml:space="preserve">person data collection. </w:t>
      </w:r>
      <w:commentRangeStart w:id="1"/>
      <w:r w:rsidR="00C93947" w:rsidRPr="003830FD">
        <w:rPr>
          <w:spacing w:val="-3"/>
          <w:sz w:val="24"/>
          <w:szCs w:val="24"/>
        </w:rPr>
        <w:t xml:space="preserve">Parents were not paid for their participation but were </w:t>
      </w:r>
      <w:r w:rsidR="00772E47" w:rsidRPr="003830FD">
        <w:rPr>
          <w:spacing w:val="-3"/>
          <w:sz w:val="24"/>
          <w:szCs w:val="24"/>
        </w:rPr>
        <w:t>given several weeks supplies of free diapers at the end of the study</w:t>
      </w:r>
      <w:commentRangeEnd w:id="1"/>
      <w:r w:rsidR="00772E47" w:rsidRPr="003830FD">
        <w:rPr>
          <w:rStyle w:val="CommentReference"/>
          <w:sz w:val="24"/>
          <w:szCs w:val="24"/>
        </w:rPr>
        <w:commentReference w:id="1"/>
      </w:r>
      <w:r w:rsidR="00772E47" w:rsidRPr="003830FD">
        <w:rPr>
          <w:spacing w:val="-3"/>
          <w:sz w:val="24"/>
          <w:szCs w:val="24"/>
        </w:rPr>
        <w:t xml:space="preserve">. </w:t>
      </w:r>
      <w:r w:rsidR="0006399D" w:rsidRPr="003830FD">
        <w:rPr>
          <w:sz w:val="24"/>
          <w:szCs w:val="24"/>
        </w:rPr>
        <w:t xml:space="preserve"> </w:t>
      </w:r>
    </w:p>
    <w:p w14:paraId="4CB5CEF6" w14:textId="14F55E38" w:rsidR="0098509E" w:rsidRDefault="00723D11" w:rsidP="0098509E">
      <w:pPr>
        <w:pStyle w:val="BodyText"/>
        <w:tabs>
          <w:tab w:val="left" w:pos="1075"/>
        </w:tabs>
        <w:spacing w:before="254" w:line="360" w:lineRule="auto"/>
        <w:rPr>
          <w:rFonts w:ascii="Times New Roman" w:hAnsi="Times New Roman" w:cs="Times New Roman"/>
        </w:rPr>
      </w:pPr>
      <w:r>
        <w:rPr>
          <w:rFonts w:ascii="Times New Roman" w:hAnsi="Times New Roman" w:cs="Times New Roman"/>
        </w:rPr>
        <w:t xml:space="preserve">A power calculation showed that </w:t>
      </w:r>
      <w:r w:rsidR="00D54ABE">
        <w:rPr>
          <w:rFonts w:ascii="Times New Roman" w:hAnsi="Times New Roman" w:cs="Times New Roman"/>
        </w:rPr>
        <w:t xml:space="preserve">109 participants were needed </w:t>
      </w:r>
      <w:r w:rsidR="00BC306F">
        <w:rPr>
          <w:rFonts w:ascii="Times New Roman" w:hAnsi="Times New Roman" w:cs="Times New Roman"/>
        </w:rPr>
        <w:t xml:space="preserve">for a </w:t>
      </w:r>
      <w:r w:rsidR="003013E5">
        <w:rPr>
          <w:rFonts w:ascii="Times New Roman" w:hAnsi="Times New Roman" w:cs="Times New Roman"/>
        </w:rPr>
        <w:t>linear regression</w:t>
      </w:r>
      <w:r w:rsidR="00BC306F">
        <w:rPr>
          <w:rFonts w:ascii="Times New Roman" w:hAnsi="Times New Roman" w:cs="Times New Roman"/>
        </w:rPr>
        <w:t xml:space="preserve"> model with up to eight predictors</w:t>
      </w:r>
      <w:r w:rsidR="00E80E26">
        <w:rPr>
          <w:rFonts w:ascii="Times New Roman" w:hAnsi="Times New Roman" w:cs="Times New Roman"/>
        </w:rPr>
        <w:t xml:space="preserve"> to </w:t>
      </w:r>
      <w:r w:rsidR="003013E5">
        <w:rPr>
          <w:rFonts w:ascii="Times New Roman" w:hAnsi="Times New Roman" w:cs="Times New Roman"/>
        </w:rPr>
        <w:t>detect a medium effect size (f</w:t>
      </w:r>
      <w:r w:rsidR="00D54ABE">
        <w:rPr>
          <w:rFonts w:ascii="Times New Roman" w:hAnsi="Times New Roman" w:cs="Times New Roman"/>
          <w:vertAlign w:val="superscript"/>
        </w:rPr>
        <w:t>2</w:t>
      </w:r>
      <w:r w:rsidR="00D54ABE">
        <w:rPr>
          <w:rFonts w:ascii="Times New Roman" w:hAnsi="Times New Roman" w:cs="Times New Roman"/>
        </w:rPr>
        <w:t xml:space="preserve">=.15) with </w:t>
      </w:r>
      <w:r w:rsidR="003D2CD1">
        <w:rPr>
          <w:rFonts w:ascii="Times New Roman" w:hAnsi="Times New Roman" w:cs="Times New Roman"/>
        </w:rPr>
        <w:t>an alpha level of .05 and a power of .80</w:t>
      </w:r>
      <w:r w:rsidR="0016729D">
        <w:rPr>
          <w:rFonts w:ascii="Times New Roman" w:hAnsi="Times New Roman" w:cs="Times New Roman"/>
        </w:rPr>
        <w:t xml:space="preserve"> </w:t>
      </w:r>
      <w:r w:rsidR="008B4235">
        <w:rPr>
          <w:rFonts w:ascii="Times New Roman" w:hAnsi="Times New Roman" w:cs="Times New Roman"/>
        </w:rPr>
        <w:t>(G*</w:t>
      </w:r>
      <w:r w:rsidR="00171B6B">
        <w:rPr>
          <w:rFonts w:ascii="Times New Roman" w:hAnsi="Times New Roman" w:cs="Times New Roman"/>
        </w:rPr>
        <w:t xml:space="preserve"> </w:t>
      </w:r>
      <w:r w:rsidR="008B4235">
        <w:rPr>
          <w:rFonts w:ascii="Times New Roman" w:hAnsi="Times New Roman" w:cs="Times New Roman"/>
        </w:rPr>
        <w:t xml:space="preserve">Power 3.1.9, </w:t>
      </w:r>
      <w:r w:rsidR="00171B6B">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{"citationID":"7KWV0c6B","properties":{"formattedCitation":"(Faul et al., 2009)","plainCitation":"(Faul et al., 2009)","dontUpdate":true,"noteIndex":0},"citationItems":[{"id":"q6iWfLPn/W0pIM7gz","uris":["http://zotero.org/users/244229/items/J58Z4XHN"],"uri":["http://zotero.org/users/244229/items/J58Z4XHN"],"itemData":{"id":15503,"type":"article-journal","container-title":"Behavior research methods","issue":"4","note":"publisher: Springer","page":"1149–1160","source":"Google Scholar","title":"Statistical power analyses using G* Power 3.1: Tests for correlation and regression analyses","title-short":"Statistical power analyses using G* Power 3.1","volume":"41","author":[{"family":"Faul","given":"Franz"},{"family":"Erdfelder","given":"Edgar"},{"family":"Buchner","given":"Axel"},{"family":"Lang","given":"Albert-Georg"}],"issued":{"date-parts":[["2009"]]}}}],"schema":"https://github.com/citation-style-language/schema/raw/master/csl-citation.json"} </w:instrText>
      </w:r>
      <w:r w:rsidR="00171B6B">
        <w:rPr>
          <w:rFonts w:ascii="Times New Roman" w:hAnsi="Times New Roman" w:cs="Times New Roman"/>
        </w:rPr>
        <w:fldChar w:fldCharType="separate"/>
      </w:r>
      <w:r w:rsidR="00171B6B" w:rsidRPr="00171B6B">
        <w:rPr>
          <w:rFonts w:ascii="Times New Roman" w:hAnsi="Times New Roman" w:cs="Times New Roman"/>
        </w:rPr>
        <w:t>Faul et al., 2009)</w:t>
      </w:r>
      <w:r w:rsidR="00171B6B">
        <w:rPr>
          <w:rFonts w:ascii="Times New Roman" w:hAnsi="Times New Roman" w:cs="Times New Roman"/>
        </w:rPr>
        <w:fldChar w:fldCharType="end"/>
      </w:r>
      <w:r w:rsidR="00171B6B">
        <w:rPr>
          <w:rFonts w:ascii="Times New Roman" w:hAnsi="Times New Roman" w:cs="Times New Roman"/>
        </w:rPr>
        <w:t>.</w:t>
      </w:r>
      <w:r w:rsidR="008B4235">
        <w:rPr>
          <w:rFonts w:ascii="Times New Roman" w:hAnsi="Times New Roman" w:cs="Times New Roman"/>
        </w:rPr>
        <w:t xml:space="preserve"> </w:t>
      </w:r>
    </w:p>
    <w:p w14:paraId="721294A4" w14:textId="3B086920" w:rsidR="00854DEE" w:rsidRPr="0098509E" w:rsidRDefault="00854DEE" w:rsidP="0098509E">
      <w:pPr>
        <w:pStyle w:val="BodyText"/>
        <w:tabs>
          <w:tab w:val="left" w:pos="1075"/>
        </w:tabs>
        <w:spacing w:before="254" w:line="360" w:lineRule="auto"/>
        <w:rPr>
          <w:rFonts w:ascii="Times New Roman" w:hAnsi="Times New Roman" w:cs="Times New Roman"/>
        </w:rPr>
      </w:pPr>
      <w:r w:rsidRPr="0098509E">
        <w:rPr>
          <w:rFonts w:ascii="Times New Roman" w:hAnsi="Times New Roman" w:cs="Times New Roman"/>
        </w:rPr>
        <w:t>The study was conducted according to the guidelines in the Declaration of Helsinki and procedures were approved by the Ethics Committee of the Birkbeck, University of London</w:t>
      </w:r>
      <w:r w:rsidR="00077116" w:rsidRPr="0098509E">
        <w:rPr>
          <w:rFonts w:ascii="Times New Roman" w:hAnsi="Times New Roman" w:cs="Times New Roman"/>
        </w:rPr>
        <w:t xml:space="preserve"> </w:t>
      </w:r>
      <w:commentRangeStart w:id="2"/>
      <w:r w:rsidR="00077116" w:rsidRPr="0098509E">
        <w:rPr>
          <w:rFonts w:ascii="Times New Roman" w:hAnsi="Times New Roman" w:cs="Times New Roman"/>
        </w:rPr>
        <w:t xml:space="preserve">and </w:t>
      </w:r>
      <w:commentRangeStart w:id="3"/>
      <w:r w:rsidR="00077116" w:rsidRPr="0098509E">
        <w:rPr>
          <w:rFonts w:ascii="Times New Roman" w:hAnsi="Times New Roman" w:cs="Times New Roman"/>
        </w:rPr>
        <w:t xml:space="preserve">by </w:t>
      </w:r>
      <w:r w:rsidR="006E211F" w:rsidRPr="0098509E">
        <w:rPr>
          <w:rFonts w:ascii="Times New Roman" w:hAnsi="Times New Roman" w:cs="Times New Roman"/>
        </w:rPr>
        <w:t>the</w:t>
      </w:r>
      <w:r w:rsidR="006E211F" w:rsidRPr="0098509E">
        <w:rPr>
          <w:rFonts w:ascii="Times New Roman" w:hAnsi="Times New Roman" w:cs="Times New Roman"/>
        </w:rPr>
        <w:t xml:space="preserve"> Institutional Review Board at the Procter and Gamble Company</w:t>
      </w:r>
      <w:commentRangeEnd w:id="3"/>
      <w:r w:rsidR="00772E47">
        <w:rPr>
          <w:rStyle w:val="CommentReference"/>
        </w:rPr>
        <w:commentReference w:id="3"/>
      </w:r>
      <w:commentRangeEnd w:id="2"/>
      <w:r>
        <w:rPr>
          <w:rStyle w:val="CommentReference"/>
        </w:rPr>
        <w:commentReference w:id="2"/>
      </w:r>
      <w:r w:rsidRPr="0098509E">
        <w:rPr>
          <w:rFonts w:ascii="Times New Roman" w:hAnsi="Times New Roman" w:cs="Times New Roman"/>
        </w:rPr>
        <w:t>. Written informed consent was obtained from all parents or guardians prior to data collection.</w:t>
      </w:r>
    </w:p>
    <w:p w14:paraId="58EC7C71" w14:textId="77777777" w:rsidR="00063A96" w:rsidRPr="00CF4A3D" w:rsidRDefault="00063A96" w:rsidP="004D3E39">
      <w:pPr>
        <w:spacing w:before="11" w:line="360" w:lineRule="auto"/>
        <w:ind w:right="210"/>
        <w:rPr>
          <w:sz w:val="24"/>
          <w:szCs w:val="24"/>
        </w:rPr>
      </w:pPr>
    </w:p>
    <w:p w14:paraId="4D27F3F8" w14:textId="77777777" w:rsidR="008E7ECB" w:rsidRDefault="00063A96" w:rsidP="008E7ECB">
      <w:pPr>
        <w:spacing w:before="11" w:line="360" w:lineRule="auto"/>
        <w:ind w:right="210"/>
        <w:rPr>
          <w:b/>
          <w:bCs/>
          <w:sz w:val="24"/>
          <w:szCs w:val="24"/>
        </w:rPr>
      </w:pPr>
      <w:r w:rsidRPr="00CF4A3D">
        <w:rPr>
          <w:b/>
          <w:bCs/>
          <w:sz w:val="24"/>
          <w:szCs w:val="24"/>
        </w:rPr>
        <w:t>Measures</w:t>
      </w:r>
      <w:r w:rsidR="004D3E39">
        <w:rPr>
          <w:b/>
          <w:bCs/>
          <w:sz w:val="24"/>
          <w:szCs w:val="24"/>
        </w:rPr>
        <w:t xml:space="preserve"> </w:t>
      </w:r>
    </w:p>
    <w:p w14:paraId="6B19B6DE" w14:textId="523B6F41" w:rsidR="00254612" w:rsidRPr="008E7ECB" w:rsidRDefault="00254612" w:rsidP="008E7ECB">
      <w:pPr>
        <w:spacing w:before="11" w:line="360" w:lineRule="auto"/>
        <w:ind w:right="210"/>
        <w:rPr>
          <w:b/>
          <w:bCs/>
          <w:sz w:val="24"/>
          <w:szCs w:val="24"/>
        </w:rPr>
      </w:pPr>
      <w:r w:rsidRPr="008E7ECB">
        <w:rPr>
          <w:sz w:val="24"/>
          <w:szCs w:val="24"/>
        </w:rPr>
        <w:t>All parents provided basic demographic info</w:t>
      </w:r>
      <w:r w:rsidR="00064E4B" w:rsidRPr="008E7ECB">
        <w:rPr>
          <w:sz w:val="24"/>
          <w:szCs w:val="24"/>
        </w:rPr>
        <w:t xml:space="preserve"> about themselves and their babies</w:t>
      </w:r>
      <w:r w:rsidR="00DD5E4D" w:rsidRPr="008E7ECB">
        <w:rPr>
          <w:sz w:val="24"/>
          <w:szCs w:val="24"/>
        </w:rPr>
        <w:t xml:space="preserve"> and completed a screening questionnaire that asked if their baby had any health problems. They were asked what </w:t>
      </w:r>
      <w:r w:rsidR="00DD5E4D" w:rsidRPr="008E7ECB">
        <w:rPr>
          <w:sz w:val="24"/>
          <w:szCs w:val="24"/>
        </w:rPr>
        <w:t>diaper bran</w:t>
      </w:r>
      <w:commentRangeStart w:id="4"/>
      <w:r w:rsidR="00DD5E4D" w:rsidRPr="008E7ECB">
        <w:rPr>
          <w:sz w:val="24"/>
          <w:szCs w:val="24"/>
        </w:rPr>
        <w:t xml:space="preserve">d </w:t>
      </w:r>
      <w:r w:rsidR="00DD5E4D" w:rsidRPr="008E7ECB">
        <w:rPr>
          <w:sz w:val="24"/>
          <w:szCs w:val="24"/>
        </w:rPr>
        <w:t xml:space="preserve">they </w:t>
      </w:r>
      <w:r w:rsidR="00750853" w:rsidRPr="008E7ECB">
        <w:rPr>
          <w:sz w:val="24"/>
          <w:szCs w:val="24"/>
        </w:rPr>
        <w:t xml:space="preserve">were currently using </w:t>
      </w:r>
      <w:r w:rsidR="78271F13" w:rsidRPr="008E7ECB">
        <w:rPr>
          <w:sz w:val="24"/>
          <w:szCs w:val="24"/>
        </w:rPr>
        <w:t>a</w:t>
      </w:r>
      <w:commentRangeEnd w:id="4"/>
      <w:r w:rsidRPr="008E7ECB">
        <w:rPr>
          <w:rStyle w:val="CommentReference"/>
          <w:sz w:val="24"/>
          <w:szCs w:val="24"/>
        </w:rPr>
        <w:commentReference w:id="4"/>
      </w:r>
      <w:r w:rsidR="78271F13" w:rsidRPr="008E7ECB">
        <w:rPr>
          <w:sz w:val="24"/>
          <w:szCs w:val="24"/>
        </w:rPr>
        <w:t>nd</w:t>
      </w:r>
      <w:r w:rsidR="00750853" w:rsidRPr="008E7ECB">
        <w:rPr>
          <w:sz w:val="24"/>
          <w:szCs w:val="24"/>
        </w:rPr>
        <w:t xml:space="preserve"> </w:t>
      </w:r>
      <w:r w:rsidR="00DD5E4D" w:rsidRPr="008E7ECB">
        <w:rPr>
          <w:sz w:val="24"/>
          <w:szCs w:val="24"/>
        </w:rPr>
        <w:t>a</w:t>
      </w:r>
      <w:del w:id="5" w:author="Guest User" w:date="2021-05-17T16:31:00Z">
        <w:r w:rsidR="00DD5E4D" w:rsidRPr="008E7ECB">
          <w:rPr>
            <w:sz w:val="24"/>
            <w:szCs w:val="24"/>
          </w:rPr>
          <w:delText>n</w:delText>
        </w:r>
      </w:del>
      <w:r w:rsidR="00DD5E4D" w:rsidRPr="008E7ECB">
        <w:rPr>
          <w:sz w:val="24"/>
          <w:szCs w:val="24"/>
        </w:rPr>
        <w:t xml:space="preserve">d a </w:t>
      </w:r>
      <w:r w:rsidR="00750853" w:rsidRPr="008E7ECB">
        <w:rPr>
          <w:sz w:val="24"/>
          <w:szCs w:val="24"/>
        </w:rPr>
        <w:t xml:space="preserve">further </w:t>
      </w:r>
      <w:r w:rsidR="00DD5E4D" w:rsidRPr="008E7ECB">
        <w:rPr>
          <w:sz w:val="24"/>
          <w:szCs w:val="24"/>
        </w:rPr>
        <w:t>set of market research questions about diaper purchasing which was not used for this study</w:t>
      </w:r>
      <w:r w:rsidR="00750853" w:rsidRPr="008E7ECB">
        <w:rPr>
          <w:sz w:val="24"/>
          <w:szCs w:val="24"/>
        </w:rPr>
        <w:t>.</w:t>
      </w:r>
    </w:p>
    <w:p w14:paraId="753317BE" w14:textId="356A44D7" w:rsidR="00546159" w:rsidRDefault="004E055A" w:rsidP="00225A4E">
      <w:pPr>
        <w:pStyle w:val="BodyText"/>
        <w:tabs>
          <w:tab w:val="left" w:pos="1075"/>
        </w:tabs>
        <w:spacing w:before="253" w:line="360" w:lineRule="auto"/>
        <w:rPr>
          <w:rFonts w:ascii="Times New Roman" w:hAnsi="Times New Roman" w:cs="Times New Roman"/>
        </w:rPr>
      </w:pPr>
      <w:r>
        <w:rPr>
          <w:rFonts w:ascii="Times New Roman" w:hAnsi="Times New Roman" w:cs="Times New Roman"/>
        </w:rPr>
        <w:t xml:space="preserve">Temperament was assessed using the </w:t>
      </w:r>
      <w:r w:rsidR="00192C69">
        <w:rPr>
          <w:rFonts w:ascii="Times New Roman" w:hAnsi="Times New Roman" w:cs="Times New Roman"/>
        </w:rPr>
        <w:t xml:space="preserve">very </w:t>
      </w:r>
      <w:r w:rsidR="000A0B11">
        <w:rPr>
          <w:rFonts w:ascii="Times New Roman" w:hAnsi="Times New Roman" w:cs="Times New Roman"/>
        </w:rPr>
        <w:t xml:space="preserve">short </w:t>
      </w:r>
      <w:r w:rsidR="005C4497">
        <w:rPr>
          <w:rFonts w:ascii="Times New Roman" w:hAnsi="Times New Roman" w:cs="Times New Roman"/>
        </w:rPr>
        <w:t>form of the</w:t>
      </w:r>
      <w:r w:rsidR="00ED1FC6">
        <w:rPr>
          <w:rFonts w:ascii="Times New Roman" w:hAnsi="Times New Roman" w:cs="Times New Roman"/>
        </w:rPr>
        <w:t xml:space="preserve"> revised</w:t>
      </w:r>
      <w:r w:rsidR="005C4497">
        <w:rPr>
          <w:rFonts w:ascii="Times New Roman" w:hAnsi="Times New Roman" w:cs="Times New Roman"/>
        </w:rPr>
        <w:t xml:space="preserve"> </w:t>
      </w:r>
      <w:r w:rsidR="00274204">
        <w:rPr>
          <w:rFonts w:ascii="Times New Roman" w:hAnsi="Times New Roman" w:cs="Times New Roman"/>
        </w:rPr>
        <w:t>Infant</w:t>
      </w:r>
      <w:r w:rsidR="002C263A">
        <w:rPr>
          <w:rFonts w:ascii="Times New Roman" w:hAnsi="Times New Roman" w:cs="Times New Roman"/>
        </w:rPr>
        <w:t xml:space="preserve"> Behavioral Questionnaire </w:t>
      </w:r>
      <w:r w:rsidR="002C263A" w:rsidRPr="00CF4A3D">
        <w:rPr>
          <w:rFonts w:ascii="Times New Roman" w:hAnsi="Times New Roman" w:cs="Times New Roman"/>
        </w:rPr>
        <w:t>(</w:t>
      </w:r>
      <w:r w:rsidR="00274204">
        <w:rPr>
          <w:rFonts w:ascii="Times New Roman" w:hAnsi="Times New Roman" w:cs="Times New Roman"/>
        </w:rPr>
        <w:t>I</w:t>
      </w:r>
      <w:r w:rsidR="00BA5EEF">
        <w:rPr>
          <w:rFonts w:ascii="Times New Roman" w:hAnsi="Times New Roman" w:cs="Times New Roman"/>
        </w:rPr>
        <w:t>BQ</w:t>
      </w:r>
      <w:r w:rsidR="002C263A" w:rsidRPr="00CF4A3D">
        <w:rPr>
          <w:rFonts w:ascii="Times New Roman" w:hAnsi="Times New Roman" w:cs="Times New Roman"/>
        </w:rPr>
        <w:t>-R</w:t>
      </w:r>
      <w:r w:rsidR="00CF3437">
        <w:rPr>
          <w:rFonts w:ascii="Times New Roman" w:hAnsi="Times New Roman" w:cs="Times New Roman"/>
        </w:rPr>
        <w:t xml:space="preserve"> - </w:t>
      </w:r>
      <w:r w:rsidR="00ED1FC6">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{"citationID":"gT0yNWBg","properties":{"formattedCitation":"(Gartstein &amp; Rothbart, 2003)","plainCitation":"(Gartstein &amp; Rothbart, 2003)","dontUpdate":true,"noteIndex":0},"citationItems":[{"id":406,"uris":["http://zotero.org/users/244229/items/SM7US2IK"],"uri":["http://zotero.org/users/244229/items/SM7US2IK"],"itemData":{"id":406,"type":"article-journal","abstract":"This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reserved.","container-title":"Infant Behavior and Development","DOI":"10.1016/S0163-6383(02)00169-8","ISSN":"01636383","issue":"1","note":"Citation Key: Gartstein2003\nISBN: 0163-6383","page":"64-86","title":"Studying infant temperament via the Revised Infant Behavior Questionnaire","volume":"26","author":[{"family":"Gartstein","given":"Maria A."},{"family":"Rothbart","given":"Mary K."}],"issued":{"date-parts":[["2003"]]}}}],"schema":"https://github.com/citation-style-language/schema/raw/master/csl-citation.json"} </w:instrText>
      </w:r>
      <w:r w:rsidR="00ED1FC6">
        <w:rPr>
          <w:rFonts w:ascii="Times New Roman" w:hAnsi="Times New Roman" w:cs="Times New Roman"/>
        </w:rPr>
        <w:fldChar w:fldCharType="separate"/>
      </w:r>
      <w:r w:rsidR="00ED1FC6" w:rsidRPr="00ED1FC6">
        <w:rPr>
          <w:rFonts w:ascii="Times New Roman" w:hAnsi="Times New Roman" w:cs="Times New Roman"/>
        </w:rPr>
        <w:t>Gartstein &amp; Rothbart, 2003)</w:t>
      </w:r>
      <w:r w:rsidR="00ED1FC6">
        <w:rPr>
          <w:rFonts w:ascii="Times New Roman" w:hAnsi="Times New Roman" w:cs="Times New Roman"/>
        </w:rPr>
        <w:fldChar w:fldCharType="end"/>
      </w:r>
      <w:r w:rsidR="000A0B11">
        <w:rPr>
          <w:rFonts w:ascii="Times New Roman" w:hAnsi="Times New Roman" w:cs="Times New Roman"/>
        </w:rPr>
        <w:t xml:space="preserve"> that had been translated into Brazilian Portuguese </w:t>
      </w:r>
      <w:r w:rsidR="00547DD4">
        <w:rPr>
          <w:rFonts w:ascii="Times New Roman" w:hAnsi="Times New Roman" w:cs="Times New Roman"/>
        </w:rPr>
        <w:fldChar w:fldCharType="begin"/>
      </w:r>
      <w:r w:rsidR="00547DD4">
        <w:rPr>
          <w:rFonts w:ascii="Times New Roman" w:hAnsi="Times New Roman" w:cs="Times New Roman"/>
        </w:rPr>
        <w:instrText xml:space="preserve"> ADDIN ZOTERO_ITEM CSL_CITATION {"citationID":"BPbxoySf","properties":{"formattedCitation":"(Klein et al., 2009)","plainCitation":"(Klein et al., 2009)","noteIndex":0},"citationItems":[{"id":9144,"uris":["http://zotero.org/users/244229/items/SZQRX6GT"],"uri":["http://zotero.org/users/244229/items/SZQRX6GT"],"itemData":{"id":9144,"type":"article-journal","container-title":"Interamerican Journal of Psychology","issue":"3","note":"publisher: Sociedad Interamericana de Psicología","page":"552–557","source":"Google Scholar","title":"Assessment of temperament in children: Translation of instruments to Portuguese (Brazil) language","title-short":"Assessment of temperament in children","volume":"43","author":[{"family":"Klein","given":"Vivian Caroline"},{"family":"Putnam","given":"Samuel P."},{"family":"Linhares","given":"Maria Beatriz Martins"}],"issued":{"date-parts":[["2009"]]}}}],"schema":"https://github.com/citation-style-language/schema/raw/master/csl-citation.json"} </w:instrText>
      </w:r>
      <w:r w:rsidR="00547DD4">
        <w:rPr>
          <w:rFonts w:ascii="Times New Roman" w:hAnsi="Times New Roman" w:cs="Times New Roman"/>
        </w:rPr>
        <w:fldChar w:fldCharType="separate"/>
      </w:r>
      <w:r w:rsidR="00547DD4" w:rsidRPr="00547DD4">
        <w:rPr>
          <w:rFonts w:ascii="Times New Roman" w:hAnsi="Times New Roman" w:cs="Times New Roman"/>
        </w:rPr>
        <w:t>(Klein et al., 2009)</w:t>
      </w:r>
      <w:r w:rsidR="00547DD4">
        <w:rPr>
          <w:rFonts w:ascii="Times New Roman" w:hAnsi="Times New Roman" w:cs="Times New Roman"/>
        </w:rPr>
        <w:fldChar w:fldCharType="end"/>
      </w:r>
      <w:r w:rsidR="0020635E">
        <w:rPr>
          <w:rFonts w:ascii="Times New Roman" w:hAnsi="Times New Roman" w:cs="Times New Roman"/>
        </w:rPr>
        <w:t xml:space="preserve">. </w:t>
      </w:r>
      <w:r w:rsidR="0077369A">
        <w:rPr>
          <w:rFonts w:ascii="Times New Roman" w:hAnsi="Times New Roman" w:cs="Times New Roman"/>
        </w:rPr>
        <w:t>This consist</w:t>
      </w:r>
      <w:r w:rsidR="00860665">
        <w:rPr>
          <w:rFonts w:ascii="Times New Roman" w:hAnsi="Times New Roman" w:cs="Times New Roman"/>
        </w:rPr>
        <w:t>s of 3</w:t>
      </w:r>
      <w:r w:rsidR="00F743CF">
        <w:rPr>
          <w:rFonts w:ascii="Times New Roman" w:hAnsi="Times New Roman" w:cs="Times New Roman"/>
        </w:rPr>
        <w:t>7</w:t>
      </w:r>
      <w:r w:rsidR="00274204">
        <w:rPr>
          <w:rFonts w:ascii="Times New Roman" w:hAnsi="Times New Roman" w:cs="Times New Roman"/>
        </w:rPr>
        <w:t xml:space="preserve"> </w:t>
      </w:r>
      <w:r w:rsidR="00106C8F">
        <w:rPr>
          <w:rFonts w:ascii="Times New Roman" w:hAnsi="Times New Roman" w:cs="Times New Roman"/>
        </w:rPr>
        <w:t>items</w:t>
      </w:r>
      <w:r w:rsidR="000B6055">
        <w:rPr>
          <w:rFonts w:ascii="Times New Roman" w:hAnsi="Times New Roman" w:cs="Times New Roman"/>
        </w:rPr>
        <w:t xml:space="preserve"> that ask about the frequency of various behaviours </w:t>
      </w:r>
      <w:r w:rsidR="000221EA">
        <w:rPr>
          <w:rFonts w:ascii="Times New Roman" w:hAnsi="Times New Roman" w:cs="Times New Roman"/>
        </w:rPr>
        <w:t xml:space="preserve">in the preceding week </w:t>
      </w:r>
      <w:r w:rsidR="001D2570">
        <w:rPr>
          <w:rFonts w:ascii="Times New Roman" w:hAnsi="Times New Roman" w:cs="Times New Roman"/>
        </w:rPr>
        <w:t>o</w:t>
      </w:r>
      <w:r w:rsidR="000B6055">
        <w:rPr>
          <w:rFonts w:ascii="Times New Roman" w:hAnsi="Times New Roman" w:cs="Times New Roman"/>
        </w:rPr>
        <w:t xml:space="preserve">n a seven point scale from </w:t>
      </w:r>
      <w:r w:rsidR="00E61516">
        <w:rPr>
          <w:rFonts w:ascii="Times New Roman" w:hAnsi="Times New Roman" w:cs="Times New Roman"/>
        </w:rPr>
        <w:t>1 = Never to 7 = Always. Items</w:t>
      </w:r>
      <w:r w:rsidR="00F743CF">
        <w:rPr>
          <w:rFonts w:ascii="Times New Roman" w:hAnsi="Times New Roman" w:cs="Times New Roman"/>
        </w:rPr>
        <w:t xml:space="preserve"> are combined to give three subscales</w:t>
      </w:r>
      <w:r w:rsidR="006370D3">
        <w:rPr>
          <w:rFonts w:ascii="Times New Roman" w:hAnsi="Times New Roman" w:cs="Times New Roman"/>
        </w:rPr>
        <w:t>.</w:t>
      </w:r>
      <w:r w:rsidR="00BE0025">
        <w:rPr>
          <w:rFonts w:ascii="Times New Roman" w:hAnsi="Times New Roman" w:cs="Times New Roman"/>
        </w:rPr>
        <w:t xml:space="preserve"> These are </w:t>
      </w:r>
      <w:r w:rsidR="006370D3">
        <w:rPr>
          <w:rFonts w:ascii="Times New Roman" w:hAnsi="Times New Roman" w:cs="Times New Roman"/>
        </w:rPr>
        <w:t>Surgency</w:t>
      </w:r>
      <w:r w:rsidR="00C73088">
        <w:rPr>
          <w:rFonts w:ascii="Times New Roman" w:hAnsi="Times New Roman" w:cs="Times New Roman"/>
        </w:rPr>
        <w:t xml:space="preserve"> or </w:t>
      </w:r>
      <w:r w:rsidR="006370D3">
        <w:rPr>
          <w:rFonts w:ascii="Times New Roman" w:hAnsi="Times New Roman" w:cs="Times New Roman"/>
        </w:rPr>
        <w:t xml:space="preserve">Positive </w:t>
      </w:r>
      <w:r w:rsidR="00BE0025">
        <w:rPr>
          <w:rFonts w:ascii="Times New Roman" w:hAnsi="Times New Roman" w:cs="Times New Roman"/>
        </w:rPr>
        <w:t>Affect</w:t>
      </w:r>
      <w:r w:rsidR="00C73088">
        <w:rPr>
          <w:rFonts w:ascii="Times New Roman" w:hAnsi="Times New Roman" w:cs="Times New Roman"/>
        </w:rPr>
        <w:t>ivity</w:t>
      </w:r>
      <w:r w:rsidR="006370D3">
        <w:rPr>
          <w:rFonts w:ascii="Times New Roman" w:hAnsi="Times New Roman" w:cs="Times New Roman"/>
        </w:rPr>
        <w:t xml:space="preserve"> </w:t>
      </w:r>
      <w:r w:rsidR="00BE0025">
        <w:rPr>
          <w:rFonts w:ascii="Times New Roman" w:hAnsi="Times New Roman" w:cs="Times New Roman"/>
        </w:rPr>
        <w:t>(for example “</w:t>
      </w:r>
      <w:r w:rsidR="00684750" w:rsidRPr="00684750">
        <w:rPr>
          <w:rFonts w:ascii="Times New Roman" w:hAnsi="Times New Roman" w:cs="Times New Roman"/>
        </w:rPr>
        <w:t>How often during the last week did the baby smile or laugh when given a toy?</w:t>
      </w:r>
      <w:r w:rsidR="00684750">
        <w:rPr>
          <w:rFonts w:ascii="Times New Roman" w:hAnsi="Times New Roman" w:cs="Times New Roman"/>
        </w:rPr>
        <w:t>”), Negative Affectivity</w:t>
      </w:r>
      <w:r w:rsidR="00225A4E">
        <w:rPr>
          <w:rFonts w:ascii="Times New Roman" w:hAnsi="Times New Roman" w:cs="Times New Roman"/>
        </w:rPr>
        <w:t xml:space="preserve"> (for example “</w:t>
      </w:r>
      <w:r w:rsidR="00546159" w:rsidRPr="00546159">
        <w:rPr>
          <w:rFonts w:ascii="Times New Roman" w:hAnsi="Times New Roman" w:cs="Times New Roman"/>
        </w:rPr>
        <w:t>At the end of an exciting day, how often did your baby become tearful?</w:t>
      </w:r>
      <w:r w:rsidR="00546159">
        <w:rPr>
          <w:rFonts w:ascii="Times New Roman" w:hAnsi="Times New Roman" w:cs="Times New Roman"/>
        </w:rPr>
        <w:t xml:space="preserve">” and Effortful Control or </w:t>
      </w:r>
      <w:r w:rsidR="00684750">
        <w:rPr>
          <w:rFonts w:ascii="Times New Roman" w:hAnsi="Times New Roman" w:cs="Times New Roman"/>
        </w:rPr>
        <w:t>(for exampl</w:t>
      </w:r>
      <w:r w:rsidR="00233471">
        <w:rPr>
          <w:rFonts w:ascii="Times New Roman" w:hAnsi="Times New Roman" w:cs="Times New Roman"/>
        </w:rPr>
        <w:t>e</w:t>
      </w:r>
      <w:r w:rsidR="00225A4E">
        <w:rPr>
          <w:rFonts w:ascii="Times New Roman" w:hAnsi="Times New Roman" w:cs="Times New Roman"/>
        </w:rPr>
        <w:t xml:space="preserve"> “</w:t>
      </w:r>
      <w:r w:rsidR="00225A4E" w:rsidRPr="00225A4E">
        <w:rPr>
          <w:rFonts w:ascii="Times New Roman" w:hAnsi="Times New Roman" w:cs="Times New Roman"/>
        </w:rPr>
        <w:t>When showing the baby something to look at, how often did s/he soothe</w:t>
      </w:r>
      <w:r w:rsidR="00225A4E">
        <w:rPr>
          <w:rFonts w:ascii="Times New Roman" w:hAnsi="Times New Roman" w:cs="Times New Roman"/>
        </w:rPr>
        <w:t xml:space="preserve"> </w:t>
      </w:r>
      <w:r w:rsidR="00225A4E" w:rsidRPr="00225A4E">
        <w:rPr>
          <w:rFonts w:ascii="Times New Roman" w:hAnsi="Times New Roman" w:cs="Times New Roman"/>
        </w:rPr>
        <w:t>immediately?</w:t>
      </w:r>
      <w:r w:rsidR="00225A4E">
        <w:rPr>
          <w:rFonts w:ascii="Times New Roman" w:hAnsi="Times New Roman" w:cs="Times New Roman"/>
        </w:rPr>
        <w:t>”)</w:t>
      </w:r>
      <w:r w:rsidR="005E06E4">
        <w:rPr>
          <w:rFonts w:ascii="Times New Roman" w:hAnsi="Times New Roman" w:cs="Times New Roman"/>
        </w:rPr>
        <w:t xml:space="preserve">. </w:t>
      </w:r>
    </w:p>
    <w:p w14:paraId="6EB41CFB" w14:textId="7815BFA7" w:rsidR="00F67632" w:rsidRDefault="000B35CE" w:rsidP="00F67632">
      <w:pPr>
        <w:pStyle w:val="BodyText"/>
        <w:tabs>
          <w:tab w:val="left" w:pos="1075"/>
        </w:tabs>
        <w:spacing w:before="253" w:line="360" w:lineRule="auto"/>
        <w:rPr>
          <w:rFonts w:ascii="Times New Roman" w:hAnsi="Times New Roman" w:cs="Times New Roman"/>
        </w:rPr>
      </w:pPr>
      <w:r>
        <w:rPr>
          <w:rFonts w:ascii="Times New Roman" w:hAnsi="Times New Roman" w:cs="Times New Roman"/>
        </w:rPr>
        <w:t>Parent</w:t>
      </w:r>
      <w:r w:rsidR="0047321E">
        <w:rPr>
          <w:rFonts w:ascii="Times New Roman" w:hAnsi="Times New Roman" w:cs="Times New Roman"/>
        </w:rPr>
        <w:t>s</w:t>
      </w:r>
      <w:r w:rsidR="00DF5161">
        <w:rPr>
          <w:rFonts w:ascii="Times New Roman" w:hAnsi="Times New Roman" w:cs="Times New Roman"/>
        </w:rPr>
        <w:t xml:space="preserve"> </w:t>
      </w:r>
      <w:r w:rsidR="007B3438">
        <w:rPr>
          <w:rFonts w:ascii="Times New Roman" w:hAnsi="Times New Roman" w:cs="Times New Roman"/>
        </w:rPr>
        <w:t xml:space="preserve">perceptions of infant sleep </w:t>
      </w:r>
      <w:r w:rsidR="00DF5161">
        <w:rPr>
          <w:rFonts w:ascii="Times New Roman" w:hAnsi="Times New Roman" w:cs="Times New Roman"/>
        </w:rPr>
        <w:t>were assessed</w:t>
      </w:r>
      <w:r>
        <w:rPr>
          <w:rFonts w:ascii="Times New Roman" w:hAnsi="Times New Roman" w:cs="Times New Roman"/>
        </w:rPr>
        <w:t xml:space="preserve"> </w:t>
      </w:r>
      <w:r w:rsidR="007B3438">
        <w:rPr>
          <w:rFonts w:ascii="Times New Roman" w:hAnsi="Times New Roman" w:cs="Times New Roman"/>
        </w:rPr>
        <w:t xml:space="preserve">using a version of the </w:t>
      </w:r>
      <w:r w:rsidR="00361C03">
        <w:rPr>
          <w:rFonts w:ascii="Times New Roman" w:hAnsi="Times New Roman" w:cs="Times New Roman"/>
        </w:rPr>
        <w:t>B</w:t>
      </w:r>
      <w:r>
        <w:rPr>
          <w:rFonts w:ascii="Times New Roman" w:hAnsi="Times New Roman" w:cs="Times New Roman"/>
        </w:rPr>
        <w:t xml:space="preserve">rief </w:t>
      </w:r>
      <w:r w:rsidR="00361C03">
        <w:rPr>
          <w:rFonts w:ascii="Times New Roman" w:hAnsi="Times New Roman" w:cs="Times New Roman"/>
        </w:rPr>
        <w:t>I</w:t>
      </w:r>
      <w:r>
        <w:rPr>
          <w:rFonts w:ascii="Times New Roman" w:hAnsi="Times New Roman" w:cs="Times New Roman"/>
        </w:rPr>
        <w:t xml:space="preserve">nfant </w:t>
      </w:r>
      <w:r w:rsidR="00361C03">
        <w:rPr>
          <w:rFonts w:ascii="Times New Roman" w:hAnsi="Times New Roman" w:cs="Times New Roman"/>
        </w:rPr>
        <w:t>S</w:t>
      </w:r>
      <w:r>
        <w:rPr>
          <w:rFonts w:ascii="Times New Roman" w:hAnsi="Times New Roman" w:cs="Times New Roman"/>
        </w:rPr>
        <w:t xml:space="preserve">leep </w:t>
      </w:r>
      <w:r w:rsidR="00361C03">
        <w:rPr>
          <w:rFonts w:ascii="Times New Roman" w:hAnsi="Times New Roman" w:cs="Times New Roman"/>
        </w:rPr>
        <w:t>Q</w:t>
      </w:r>
      <w:r>
        <w:rPr>
          <w:rFonts w:ascii="Times New Roman" w:hAnsi="Times New Roman" w:cs="Times New Roman"/>
        </w:rPr>
        <w:t>uestionnai</w:t>
      </w:r>
      <w:r w:rsidR="007B3438">
        <w:rPr>
          <w:rFonts w:ascii="Times New Roman" w:hAnsi="Times New Roman" w:cs="Times New Roman"/>
        </w:rPr>
        <w:t>r</w:t>
      </w:r>
      <w:r>
        <w:rPr>
          <w:rFonts w:ascii="Times New Roman" w:hAnsi="Times New Roman" w:cs="Times New Roman"/>
        </w:rPr>
        <w:t>e</w:t>
      </w:r>
      <w:r w:rsidR="007B3438">
        <w:rPr>
          <w:rFonts w:ascii="Times New Roman" w:hAnsi="Times New Roman" w:cs="Times New Roman"/>
        </w:rPr>
        <w:t xml:space="preserve"> (BI</w:t>
      </w:r>
      <w:r w:rsidR="003725BD">
        <w:rPr>
          <w:rFonts w:ascii="Times New Roman" w:hAnsi="Times New Roman" w:cs="Times New Roman"/>
        </w:rPr>
        <w:t xml:space="preserve">SQ - </w:t>
      </w:r>
      <w:r w:rsidR="008A58A1">
        <w:rPr>
          <w:rFonts w:ascii="Times New Roman" w:hAnsi="Times New Roman" w:cs="Times New Roman"/>
        </w:rPr>
        <w:fldChar w:fldCharType="begin"/>
      </w:r>
      <w:r w:rsidR="008A58A1">
        <w:rPr>
          <w:rFonts w:ascii="Times New Roman" w:hAnsi="Times New Roman" w:cs="Times New Roman"/>
        </w:rPr>
        <w:instrText xml:space="preserve"> ADDIN ZOTERO_ITEM CSL_CITATION {"citationID":"Oq2SwENv","properties":{"formattedCitation":"(Sadeh, 2004)","plainCitation":"(Sadeh, 2004)","noteIndex":0},"citationItems":[{"id":942,"uris":["http://zotero.org/users/244229/items/HYJMLH2W"],"uri":["http://zotero.org/users/244229/items/HYJMLH2W"],"itemData":{"id":942,"type":"article-journal","abstract":"OBJECTIVE: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8A58A1">
        <w:rPr>
          <w:rFonts w:ascii="Times New Roman" w:hAnsi="Times New Roman" w:cs="Times New Roman"/>
        </w:rPr>
        <w:fldChar w:fldCharType="separate"/>
      </w:r>
      <w:r w:rsidR="008A58A1" w:rsidRPr="008A58A1">
        <w:rPr>
          <w:rFonts w:ascii="Times New Roman" w:hAnsi="Times New Roman" w:cs="Times New Roman"/>
        </w:rPr>
        <w:t>(Sadeh, 2004)</w:t>
      </w:r>
      <w:r w:rsidR="008A58A1">
        <w:rPr>
          <w:rFonts w:ascii="Times New Roman" w:hAnsi="Times New Roman" w:cs="Times New Roman"/>
        </w:rPr>
        <w:fldChar w:fldCharType="end"/>
      </w:r>
      <w:r w:rsidR="008A58A1">
        <w:rPr>
          <w:rFonts w:ascii="Times New Roman" w:hAnsi="Times New Roman" w:cs="Times New Roman"/>
        </w:rPr>
        <w:t xml:space="preserve"> that had been translated into Brazilian </w:t>
      </w:r>
      <w:r w:rsidR="00606C54">
        <w:rPr>
          <w:rFonts w:ascii="Times New Roman" w:hAnsi="Times New Roman" w:cs="Times New Roman"/>
        </w:rPr>
        <w:t>Portuguese</w:t>
      </w:r>
      <w:r w:rsidR="002C5F45">
        <w:rPr>
          <w:rFonts w:ascii="Times New Roman" w:hAnsi="Times New Roman" w:cs="Times New Roman"/>
        </w:rPr>
        <w:t xml:space="preserve"> </w:t>
      </w:r>
      <w:r w:rsidR="002C5F45">
        <w:rPr>
          <w:rFonts w:ascii="Times New Roman" w:hAnsi="Times New Roman" w:cs="Times New Roman"/>
        </w:rPr>
        <w:fldChar w:fldCharType="begin"/>
      </w:r>
      <w:r w:rsidR="002C5F45">
        <w:rPr>
          <w:rFonts w:ascii="Times New Roman" w:hAnsi="Times New Roman" w:cs="Times New Roman"/>
        </w:rPr>
        <w:instrText xml:space="preserve"> ADDIN ZOTERO_ITEM CSL_CITATION {"citationID":"b84IYuCK","properties":{"formattedCitation":"(Nunes et al., 2012)","plainCitation":"(Nunes et al., 2012)","noteIndex":0},"citationItems":[{"id":9075,"uris":["http://zotero.org/users/244229/items/WAIUES63"],"uri":["http://zotero.org/users/244229/items/WAIUES63"],"itemData":{"id":9075,"type":"article-journal","container-title":"Sleep Science","issue":"3","note":"publisher: Sleep Science","page":"89–91","source":"Google Scholar","title":"BISQ Questionnaire for Infant Sleep Assessment: translation into brazilian portuguese","title-short":"BISQ Questionnaire for Infant Sleep Assessment","volume":"5","author":[{"family":"Nunes","given":"Magda Lahorgue"},{"family":"Kampff","given":"Julia de la Puerta Raya"},{"family":"Sadeh","given":"Avi"}],"issued":{"date-parts":[["2012"]]}}}],"schema":"https://github.com/citation-style-language/schema/raw/master/csl-citation.json"} </w:instrText>
      </w:r>
      <w:r w:rsidR="002C5F45">
        <w:rPr>
          <w:rFonts w:ascii="Times New Roman" w:hAnsi="Times New Roman" w:cs="Times New Roman"/>
        </w:rPr>
        <w:fldChar w:fldCharType="separate"/>
      </w:r>
      <w:r w:rsidR="002C5F45" w:rsidRPr="002C5F45">
        <w:rPr>
          <w:rFonts w:ascii="Times New Roman" w:hAnsi="Times New Roman" w:cs="Times New Roman"/>
        </w:rPr>
        <w:t>(Nunes et al., 2012)</w:t>
      </w:r>
      <w:r w:rsidR="002C5F45">
        <w:rPr>
          <w:rFonts w:ascii="Times New Roman" w:hAnsi="Times New Roman" w:cs="Times New Roman"/>
        </w:rPr>
        <w:fldChar w:fldCharType="end"/>
      </w:r>
      <w:r w:rsidR="00606C54">
        <w:rPr>
          <w:rFonts w:ascii="Times New Roman" w:hAnsi="Times New Roman" w:cs="Times New Roman"/>
        </w:rPr>
        <w:t>. This instrument is designed for screening sleep problems in infants and toddlers and includes questions asking parents to estimate typical bedtime, day and night sleep duration</w:t>
      </w:r>
      <w:r w:rsidR="00C43D36">
        <w:rPr>
          <w:rFonts w:ascii="Times New Roman" w:hAnsi="Times New Roman" w:cs="Times New Roman"/>
        </w:rPr>
        <w:t xml:space="preserve">s, the number of naps and nighttime wakes and whether they </w:t>
      </w:r>
      <w:r w:rsidR="00F67632">
        <w:rPr>
          <w:rFonts w:ascii="Times New Roman" w:hAnsi="Times New Roman" w:cs="Times New Roman"/>
        </w:rPr>
        <w:t>feel their child has a sleep problem.</w:t>
      </w:r>
      <w:r w:rsidR="00606C54">
        <w:rPr>
          <w:rFonts w:ascii="Times New Roman" w:hAnsi="Times New Roman" w:cs="Times New Roman"/>
        </w:rPr>
        <w:t xml:space="preserve"> </w:t>
      </w:r>
    </w:p>
    <w:p w14:paraId="3075BE72" w14:textId="188005E7" w:rsidR="009611D5" w:rsidRDefault="00F67632" w:rsidP="00F67632">
      <w:pPr>
        <w:pStyle w:val="BodyText"/>
        <w:tabs>
          <w:tab w:val="left" w:pos="1075"/>
        </w:tabs>
        <w:spacing w:before="253" w:line="360" w:lineRule="auto"/>
        <w:rPr>
          <w:rFonts w:ascii="Times New Roman" w:hAnsi="Times New Roman" w:cs="Times New Roman"/>
        </w:rPr>
      </w:pPr>
      <w:r>
        <w:rPr>
          <w:rFonts w:ascii="Times New Roman" w:hAnsi="Times New Roman" w:cs="Times New Roman"/>
        </w:rPr>
        <w:t>The s</w:t>
      </w:r>
      <w:r w:rsidR="00301241">
        <w:rPr>
          <w:rFonts w:ascii="Times New Roman" w:hAnsi="Times New Roman" w:cs="Times New Roman"/>
        </w:rPr>
        <w:t>leep diary</w:t>
      </w:r>
      <w:r w:rsidR="00EC7E13">
        <w:rPr>
          <w:rFonts w:ascii="Times New Roman" w:hAnsi="Times New Roman" w:cs="Times New Roman"/>
        </w:rPr>
        <w:t xml:space="preserve"> </w:t>
      </w:r>
      <w:r w:rsidR="00B74DDC">
        <w:rPr>
          <w:rFonts w:ascii="Times New Roman" w:hAnsi="Times New Roman" w:cs="Times New Roman"/>
        </w:rPr>
        <w:t>consisted of</w:t>
      </w:r>
      <w:r w:rsidR="00EC7E13">
        <w:rPr>
          <w:rFonts w:ascii="Times New Roman" w:hAnsi="Times New Roman" w:cs="Times New Roman"/>
        </w:rPr>
        <w:t xml:space="preserve"> </w:t>
      </w:r>
      <w:r w:rsidR="00F073DF">
        <w:rPr>
          <w:rFonts w:ascii="Times New Roman" w:hAnsi="Times New Roman" w:cs="Times New Roman"/>
        </w:rPr>
        <w:t>1</w:t>
      </w:r>
      <w:r w:rsidR="007D1C06">
        <w:rPr>
          <w:rFonts w:ascii="Times New Roman" w:hAnsi="Times New Roman" w:cs="Times New Roman"/>
        </w:rPr>
        <w:t>0 pages each with 1</w:t>
      </w:r>
      <w:r w:rsidR="00F073DF">
        <w:rPr>
          <w:rFonts w:ascii="Times New Roman" w:hAnsi="Times New Roman" w:cs="Times New Roman"/>
        </w:rPr>
        <w:t xml:space="preserve">4 </w:t>
      </w:r>
      <w:r w:rsidR="00613073">
        <w:rPr>
          <w:rFonts w:ascii="Times New Roman" w:hAnsi="Times New Roman" w:cs="Times New Roman"/>
        </w:rPr>
        <w:t>q</w:t>
      </w:r>
      <w:r w:rsidR="00F073DF">
        <w:rPr>
          <w:rFonts w:ascii="Times New Roman" w:hAnsi="Times New Roman" w:cs="Times New Roman"/>
        </w:rPr>
        <w:t>uestions</w:t>
      </w:r>
      <w:r w:rsidR="00B74DDC">
        <w:rPr>
          <w:rFonts w:ascii="Times New Roman" w:hAnsi="Times New Roman" w:cs="Times New Roman"/>
        </w:rPr>
        <w:t xml:space="preserve"> </w:t>
      </w:r>
      <w:r w:rsidR="000F3CD2">
        <w:rPr>
          <w:rFonts w:ascii="Times New Roman" w:hAnsi="Times New Roman" w:cs="Times New Roman"/>
        </w:rPr>
        <w:t xml:space="preserve">, one page </w:t>
      </w:r>
      <w:r w:rsidR="00B74DDC">
        <w:rPr>
          <w:rFonts w:ascii="Times New Roman" w:hAnsi="Times New Roman" w:cs="Times New Roman"/>
        </w:rPr>
        <w:t>to be completed each morning</w:t>
      </w:r>
      <w:r w:rsidR="007D1C06">
        <w:rPr>
          <w:rFonts w:ascii="Times New Roman" w:hAnsi="Times New Roman" w:cs="Times New Roman"/>
        </w:rPr>
        <w:t>. It asked parents for the</w:t>
      </w:r>
      <w:r w:rsidR="006D5198">
        <w:rPr>
          <w:rFonts w:ascii="Times New Roman" w:hAnsi="Times New Roman" w:cs="Times New Roman"/>
        </w:rPr>
        <w:t xml:space="preserve"> </w:t>
      </w:r>
      <w:r w:rsidR="007D1C06">
        <w:rPr>
          <w:rFonts w:ascii="Times New Roman" w:hAnsi="Times New Roman" w:cs="Times New Roman"/>
        </w:rPr>
        <w:t>b</w:t>
      </w:r>
      <w:r w:rsidR="00437F77">
        <w:rPr>
          <w:rFonts w:ascii="Times New Roman" w:hAnsi="Times New Roman" w:cs="Times New Roman"/>
        </w:rPr>
        <w:t>edtime and wake time</w:t>
      </w:r>
      <w:r w:rsidR="007D1C06">
        <w:rPr>
          <w:rFonts w:ascii="Times New Roman" w:hAnsi="Times New Roman" w:cs="Times New Roman"/>
        </w:rPr>
        <w:t xml:space="preserve"> for the previous night, the number of wakes and whether </w:t>
      </w:r>
      <w:r w:rsidR="00B2236C">
        <w:rPr>
          <w:rFonts w:ascii="Times New Roman" w:hAnsi="Times New Roman" w:cs="Times New Roman"/>
        </w:rPr>
        <w:t xml:space="preserve">baby was fed or changed in the night. It asked parents to rate </w:t>
      </w:r>
      <w:r w:rsidR="0015349D">
        <w:rPr>
          <w:rFonts w:ascii="Times New Roman" w:hAnsi="Times New Roman" w:cs="Times New Roman"/>
        </w:rPr>
        <w:t>the ba</w:t>
      </w:r>
      <w:r w:rsidR="00200A93">
        <w:rPr>
          <w:rFonts w:ascii="Times New Roman" w:hAnsi="Times New Roman" w:cs="Times New Roman"/>
        </w:rPr>
        <w:t>by’s</w:t>
      </w:r>
      <w:r w:rsidR="0015349D">
        <w:rPr>
          <w:rFonts w:ascii="Times New Roman" w:hAnsi="Times New Roman" w:cs="Times New Roman"/>
        </w:rPr>
        <w:t xml:space="preserve"> </w:t>
      </w:r>
      <w:r w:rsidR="00B74DDC">
        <w:rPr>
          <w:rFonts w:ascii="Times New Roman" w:hAnsi="Times New Roman" w:cs="Times New Roman"/>
        </w:rPr>
        <w:t xml:space="preserve">morning </w:t>
      </w:r>
      <w:r w:rsidR="0015349D">
        <w:rPr>
          <w:rFonts w:ascii="Times New Roman" w:hAnsi="Times New Roman" w:cs="Times New Roman"/>
        </w:rPr>
        <w:t xml:space="preserve">happiness </w:t>
      </w:r>
      <w:r w:rsidR="00B74DDC">
        <w:rPr>
          <w:rFonts w:ascii="Times New Roman" w:hAnsi="Times New Roman" w:cs="Times New Roman"/>
        </w:rPr>
        <w:t xml:space="preserve">on scale from 0 to 10 where 0 = </w:t>
      </w:r>
      <w:r w:rsidR="00EA5DA2">
        <w:rPr>
          <w:rFonts w:ascii="Times New Roman" w:hAnsi="Times New Roman" w:cs="Times New Roman"/>
        </w:rPr>
        <w:t>“</w:t>
      </w:r>
      <w:r w:rsidR="00B74DDC">
        <w:rPr>
          <w:rFonts w:ascii="Times New Roman" w:hAnsi="Times New Roman" w:cs="Times New Roman"/>
        </w:rPr>
        <w:t>very unhappy</w:t>
      </w:r>
      <w:r w:rsidR="00EA5DA2">
        <w:rPr>
          <w:rFonts w:ascii="Times New Roman" w:hAnsi="Times New Roman" w:cs="Times New Roman"/>
        </w:rPr>
        <w:t>”</w:t>
      </w:r>
      <w:r w:rsidR="00B74DDC">
        <w:rPr>
          <w:rFonts w:ascii="Times New Roman" w:hAnsi="Times New Roman" w:cs="Times New Roman"/>
        </w:rPr>
        <w:t xml:space="preserve"> </w:t>
      </w:r>
      <w:r w:rsidR="00041038">
        <w:rPr>
          <w:rFonts w:ascii="Times New Roman" w:hAnsi="Times New Roman" w:cs="Times New Roman"/>
        </w:rPr>
        <w:t xml:space="preserve"> (“n</w:t>
      </w:r>
      <w:r w:rsidR="00041038" w:rsidRPr="00041038">
        <w:rPr>
          <w:rFonts w:ascii="Times New Roman" w:hAnsi="Times New Roman" w:cs="Times New Roman"/>
          <w:bCs/>
        </w:rPr>
        <w:t>enhum pouco feliz</w:t>
      </w:r>
      <w:r w:rsidR="00041038">
        <w:rPr>
          <w:rFonts w:ascii="Times New Roman" w:hAnsi="Times New Roman" w:cs="Times New Roman"/>
          <w:bCs/>
        </w:rPr>
        <w:t>”)</w:t>
      </w:r>
      <w:r w:rsidR="00041038" w:rsidRPr="00041038">
        <w:rPr>
          <w:rFonts w:ascii="Times New Roman" w:hAnsi="Times New Roman" w:cs="Times New Roman"/>
        </w:rPr>
        <w:t xml:space="preserve"> </w:t>
      </w:r>
      <w:r w:rsidR="00B74DDC">
        <w:rPr>
          <w:rFonts w:ascii="Times New Roman" w:hAnsi="Times New Roman" w:cs="Times New Roman"/>
        </w:rPr>
        <w:t xml:space="preserve">and 10 = </w:t>
      </w:r>
      <w:r w:rsidR="00EA5DA2">
        <w:rPr>
          <w:rFonts w:ascii="Times New Roman" w:hAnsi="Times New Roman" w:cs="Times New Roman"/>
        </w:rPr>
        <w:t>“</w:t>
      </w:r>
      <w:r w:rsidR="00B74DDC">
        <w:rPr>
          <w:rFonts w:ascii="Times New Roman" w:hAnsi="Times New Roman" w:cs="Times New Roman"/>
        </w:rPr>
        <w:t>very happy</w:t>
      </w:r>
      <w:r w:rsidR="00EA5DA2">
        <w:rPr>
          <w:rFonts w:ascii="Times New Roman" w:hAnsi="Times New Roman" w:cs="Times New Roman"/>
        </w:rPr>
        <w:t>”</w:t>
      </w:r>
      <w:r w:rsidR="00200A93">
        <w:rPr>
          <w:rFonts w:ascii="Times New Roman" w:hAnsi="Times New Roman" w:cs="Times New Roman"/>
        </w:rPr>
        <w:t xml:space="preserve"> </w:t>
      </w:r>
      <w:r w:rsidR="007E4E18">
        <w:rPr>
          <w:rFonts w:ascii="Times New Roman" w:hAnsi="Times New Roman" w:cs="Times New Roman"/>
        </w:rPr>
        <w:t xml:space="preserve">(“muito feliz”) </w:t>
      </w:r>
      <w:r w:rsidR="00200A93">
        <w:rPr>
          <w:rFonts w:ascii="Times New Roman" w:hAnsi="Times New Roman" w:cs="Times New Roman"/>
        </w:rPr>
        <w:t>and</w:t>
      </w:r>
      <w:r w:rsidR="00B74DDC">
        <w:rPr>
          <w:rFonts w:ascii="Times New Roman" w:hAnsi="Times New Roman" w:cs="Times New Roman"/>
        </w:rPr>
        <w:t xml:space="preserve"> the</w:t>
      </w:r>
      <w:r w:rsidR="00200A93">
        <w:rPr>
          <w:rFonts w:ascii="Times New Roman" w:hAnsi="Times New Roman" w:cs="Times New Roman"/>
        </w:rPr>
        <w:t xml:space="preserve"> baby’s </w:t>
      </w:r>
      <w:r w:rsidR="0015349D">
        <w:rPr>
          <w:rFonts w:ascii="Times New Roman" w:hAnsi="Times New Roman" w:cs="Times New Roman"/>
        </w:rPr>
        <w:t>e</w:t>
      </w:r>
      <w:r w:rsidR="009611D5" w:rsidRPr="00CF4A3D">
        <w:rPr>
          <w:rFonts w:ascii="Times New Roman" w:hAnsi="Times New Roman" w:cs="Times New Roman"/>
        </w:rPr>
        <w:t>nergy</w:t>
      </w:r>
      <w:r w:rsidR="0015349D">
        <w:rPr>
          <w:rFonts w:ascii="Times New Roman" w:hAnsi="Times New Roman" w:cs="Times New Roman"/>
        </w:rPr>
        <w:t xml:space="preserve"> level</w:t>
      </w:r>
      <w:r w:rsidR="00933281">
        <w:rPr>
          <w:rFonts w:ascii="Times New Roman" w:hAnsi="Times New Roman" w:cs="Times New Roman"/>
        </w:rPr>
        <w:t xml:space="preserve"> </w:t>
      </w:r>
      <w:r w:rsidR="009611D5" w:rsidRPr="00CF4A3D">
        <w:rPr>
          <w:rFonts w:ascii="Times New Roman" w:hAnsi="Times New Roman" w:cs="Times New Roman"/>
        </w:rPr>
        <w:t>(</w:t>
      </w:r>
      <w:r w:rsidR="00933281">
        <w:rPr>
          <w:rFonts w:ascii="Times New Roman" w:hAnsi="Times New Roman" w:cs="Times New Roman"/>
        </w:rPr>
        <w:t xml:space="preserve">Scale </w:t>
      </w:r>
      <w:r w:rsidR="002B5E2E">
        <w:rPr>
          <w:rFonts w:ascii="Times New Roman" w:hAnsi="Times New Roman" w:cs="Times New Roman"/>
        </w:rPr>
        <w:t>0</w:t>
      </w:r>
      <w:r w:rsidR="009611D5" w:rsidRPr="00CF4A3D">
        <w:rPr>
          <w:rFonts w:ascii="Times New Roman" w:hAnsi="Times New Roman" w:cs="Times New Roman"/>
        </w:rPr>
        <w:t>-10)</w:t>
      </w:r>
      <w:r w:rsidR="00933281">
        <w:rPr>
          <w:rFonts w:ascii="Times New Roman" w:hAnsi="Times New Roman" w:cs="Times New Roman"/>
        </w:rPr>
        <w:t xml:space="preserve"> where 0 = </w:t>
      </w:r>
      <w:r w:rsidR="00956669">
        <w:rPr>
          <w:rFonts w:ascii="Times New Roman" w:hAnsi="Times New Roman" w:cs="Times New Roman"/>
        </w:rPr>
        <w:t xml:space="preserve">“very tired” </w:t>
      </w:r>
      <w:r w:rsidR="007E4E18">
        <w:rPr>
          <w:rFonts w:ascii="Times New Roman" w:hAnsi="Times New Roman" w:cs="Times New Roman"/>
        </w:rPr>
        <w:t>(“muito cansado”) and 10 = “very energetic” (“muito</w:t>
      </w:r>
      <w:r w:rsidR="00FC6DDE">
        <w:rPr>
          <w:rFonts w:ascii="Times New Roman" w:hAnsi="Times New Roman" w:cs="Times New Roman"/>
        </w:rPr>
        <w:t xml:space="preserve"> disposto”</w:t>
      </w:r>
      <w:r w:rsidR="000276ED">
        <w:rPr>
          <w:rFonts w:ascii="Times New Roman" w:hAnsi="Times New Roman" w:cs="Times New Roman"/>
        </w:rPr>
        <w:t>)</w:t>
      </w:r>
      <w:r w:rsidR="00437F77">
        <w:rPr>
          <w:rFonts w:ascii="Times New Roman" w:hAnsi="Times New Roman" w:cs="Times New Roman"/>
        </w:rPr>
        <w:t xml:space="preserve">. </w:t>
      </w:r>
      <w:r w:rsidR="00DF5161">
        <w:rPr>
          <w:rFonts w:ascii="Times New Roman" w:hAnsi="Times New Roman" w:cs="Times New Roman"/>
        </w:rPr>
        <w:t xml:space="preserve">A further question asked how giggly the baby was and </w:t>
      </w:r>
      <w:r w:rsidR="000276ED">
        <w:rPr>
          <w:rFonts w:ascii="Times New Roman" w:hAnsi="Times New Roman" w:cs="Times New Roman"/>
        </w:rPr>
        <w:t>to report</w:t>
      </w:r>
      <w:r w:rsidR="00DF5161">
        <w:rPr>
          <w:rFonts w:ascii="Times New Roman" w:hAnsi="Times New Roman" w:cs="Times New Roman"/>
        </w:rPr>
        <w:t xml:space="preserve"> the first thing to make them laugh that day. This data was not </w:t>
      </w:r>
      <w:r w:rsidR="006F4805">
        <w:rPr>
          <w:rFonts w:ascii="Times New Roman" w:hAnsi="Times New Roman" w:cs="Times New Roman"/>
        </w:rPr>
        <w:t>analyzed</w:t>
      </w:r>
      <w:r w:rsidR="00DF5161">
        <w:rPr>
          <w:rFonts w:ascii="Times New Roman" w:hAnsi="Times New Roman" w:cs="Times New Roman"/>
        </w:rPr>
        <w:t xml:space="preserve"> in the present study. </w:t>
      </w:r>
      <w:r w:rsidR="001B67F0">
        <w:rPr>
          <w:rFonts w:ascii="Times New Roman" w:hAnsi="Times New Roman" w:cs="Times New Roman"/>
        </w:rPr>
        <w:t xml:space="preserve">The diary in English and Portuguese </w:t>
      </w:r>
      <w:r w:rsidR="00200A93">
        <w:rPr>
          <w:rFonts w:ascii="Times New Roman" w:hAnsi="Times New Roman" w:cs="Times New Roman"/>
        </w:rPr>
        <w:t>is</w:t>
      </w:r>
      <w:r w:rsidR="00387813">
        <w:rPr>
          <w:rFonts w:ascii="Times New Roman" w:hAnsi="Times New Roman" w:cs="Times New Roman"/>
        </w:rPr>
        <w:t xml:space="preserve"> included in the online materials. </w:t>
      </w:r>
    </w:p>
    <w:p w14:paraId="6D613509" w14:textId="77777777" w:rsidR="005C2E1A" w:rsidRDefault="005C2E1A" w:rsidP="00F67632">
      <w:pPr>
        <w:pStyle w:val="BodyText"/>
        <w:tabs>
          <w:tab w:val="left" w:pos="1075"/>
        </w:tabs>
        <w:spacing w:before="253" w:line="360" w:lineRule="auto"/>
        <w:rPr>
          <w:rFonts w:ascii="Times New Roman" w:hAnsi="Times New Roman" w:cs="Times New Roman"/>
        </w:rPr>
      </w:pPr>
    </w:p>
    <w:p w14:paraId="073377F5" w14:textId="621CFDE0" w:rsidR="00916CF7" w:rsidRPr="00916CF7" w:rsidRDefault="00916CF7" w:rsidP="00815857">
      <w:pPr>
        <w:pStyle w:val="BodyText"/>
        <w:tabs>
          <w:tab w:val="left" w:pos="1075"/>
        </w:tabs>
        <w:spacing w:before="118" w:line="360" w:lineRule="auto"/>
        <w:rPr>
          <w:rFonts w:ascii="Times New Roman" w:hAnsi="Times New Roman" w:cs="Times New Roman"/>
          <w:b/>
          <w:bCs/>
        </w:rPr>
      </w:pPr>
      <w:r w:rsidRPr="00916CF7">
        <w:rPr>
          <w:rFonts w:ascii="Times New Roman" w:hAnsi="Times New Roman" w:cs="Times New Roman"/>
          <w:b/>
          <w:bCs/>
        </w:rPr>
        <w:t>Procedure</w:t>
      </w:r>
    </w:p>
    <w:p w14:paraId="7BF5E13B" w14:textId="06CBAC65" w:rsidR="00063A96" w:rsidRPr="005C2E1A" w:rsidRDefault="00916CF7" w:rsidP="005C2E1A">
      <w:pPr>
        <w:pStyle w:val="BodyText"/>
        <w:tabs>
          <w:tab w:val="left" w:pos="1075"/>
        </w:tabs>
        <w:spacing w:before="118" w:line="360" w:lineRule="auto"/>
        <w:rPr>
          <w:rFonts w:ascii="Times New Roman" w:hAnsi="Times New Roman" w:cs="Times New Roman"/>
        </w:rPr>
      </w:pPr>
      <w:r w:rsidRPr="00CF4A3D">
        <w:rPr>
          <w:rFonts w:ascii="Times New Roman" w:hAnsi="Times New Roman" w:cs="Times New Roman"/>
        </w:rPr>
        <w:t xml:space="preserve">On </w:t>
      </w:r>
      <w:r w:rsidRPr="00CF4A3D">
        <w:rPr>
          <w:rFonts w:ascii="Times New Roman" w:hAnsi="Times New Roman" w:cs="Times New Roman"/>
          <w:spacing w:val="-3"/>
        </w:rPr>
        <w:t xml:space="preserve">Day </w:t>
      </w:r>
      <w:r w:rsidRPr="00CF4A3D">
        <w:rPr>
          <w:rFonts w:ascii="Times New Roman" w:hAnsi="Times New Roman" w:cs="Times New Roman"/>
        </w:rPr>
        <w:t xml:space="preserve">0 all participants </w:t>
      </w:r>
      <w:r>
        <w:rPr>
          <w:rFonts w:ascii="Times New Roman" w:hAnsi="Times New Roman" w:cs="Times New Roman"/>
        </w:rPr>
        <w:t xml:space="preserve">were visited </w:t>
      </w:r>
      <w:r>
        <w:rPr>
          <w:rFonts w:ascii="Times New Roman" w:hAnsi="Times New Roman" w:cs="Times New Roman"/>
        </w:rPr>
        <w:t>in their homes</w:t>
      </w:r>
      <w:r>
        <w:rPr>
          <w:rFonts w:ascii="Times New Roman" w:hAnsi="Times New Roman" w:cs="Times New Roman"/>
        </w:rPr>
        <w:t xml:space="preserve"> </w:t>
      </w:r>
      <w:r w:rsidR="003A0BA0">
        <w:rPr>
          <w:rFonts w:ascii="Times New Roman" w:hAnsi="Times New Roman" w:cs="Times New Roman"/>
        </w:rPr>
        <w:t xml:space="preserve">by a professional market researcher </w:t>
      </w:r>
      <w:r>
        <w:rPr>
          <w:rFonts w:ascii="Times New Roman" w:hAnsi="Times New Roman" w:cs="Times New Roman"/>
        </w:rPr>
        <w:t>and written informed consent was obtained. The</w:t>
      </w:r>
      <w:r w:rsidR="00E777F9">
        <w:rPr>
          <w:rFonts w:ascii="Times New Roman" w:hAnsi="Times New Roman" w:cs="Times New Roman"/>
        </w:rPr>
        <w:t xml:space="preserve"> researcher who was un</w:t>
      </w:r>
      <w:r w:rsidR="00593D98">
        <w:rPr>
          <w:rFonts w:ascii="Times New Roman" w:hAnsi="Times New Roman" w:cs="Times New Roman"/>
        </w:rPr>
        <w:t xml:space="preserve">aware of the hypotheses of the study, </w:t>
      </w:r>
      <w:r w:rsidR="00E777F9">
        <w:rPr>
          <w:rFonts w:ascii="Times New Roman" w:hAnsi="Times New Roman" w:cs="Times New Roman"/>
        </w:rPr>
        <w:t>guided the parent</w:t>
      </w:r>
      <w:r>
        <w:rPr>
          <w:rFonts w:ascii="Times New Roman" w:hAnsi="Times New Roman" w:cs="Times New Roman"/>
        </w:rPr>
        <w:t xml:space="preserve"> </w:t>
      </w:r>
      <w:r w:rsidR="00593D98">
        <w:rPr>
          <w:rFonts w:ascii="Times New Roman" w:hAnsi="Times New Roman" w:cs="Times New Roman"/>
        </w:rPr>
        <w:t xml:space="preserve">through </w:t>
      </w:r>
      <w:r w:rsidR="00104D88">
        <w:rPr>
          <w:rFonts w:ascii="Times New Roman" w:hAnsi="Times New Roman" w:cs="Times New Roman"/>
        </w:rPr>
        <w:t xml:space="preserve">the initial </w:t>
      </w:r>
      <w:r>
        <w:rPr>
          <w:rFonts w:ascii="Times New Roman" w:hAnsi="Times New Roman" w:cs="Times New Roman"/>
        </w:rPr>
        <w:t>questionn</w:t>
      </w:r>
      <w:r>
        <w:rPr>
          <w:rFonts w:ascii="Times New Roman" w:hAnsi="Times New Roman" w:cs="Times New Roman"/>
        </w:rPr>
        <w:t>a</w:t>
      </w:r>
      <w:r>
        <w:rPr>
          <w:rFonts w:ascii="Times New Roman" w:hAnsi="Times New Roman" w:cs="Times New Roman"/>
        </w:rPr>
        <w:t>ire</w:t>
      </w:r>
      <w:r w:rsidR="00372D4E">
        <w:rPr>
          <w:rFonts w:ascii="Times New Roman" w:hAnsi="Times New Roman" w:cs="Times New Roman"/>
        </w:rPr>
        <w:t xml:space="preserve">, </w:t>
      </w:r>
      <w:r w:rsidR="0047321E">
        <w:rPr>
          <w:rFonts w:ascii="Times New Roman" w:hAnsi="Times New Roman" w:cs="Times New Roman"/>
        </w:rPr>
        <w:t>the BISQ and the IBQ</w:t>
      </w:r>
      <w:r w:rsidR="00593D98">
        <w:rPr>
          <w:rFonts w:ascii="Times New Roman" w:hAnsi="Times New Roman" w:cs="Times New Roman"/>
        </w:rPr>
        <w:t>-</w:t>
      </w:r>
      <w:r w:rsidR="0047321E">
        <w:rPr>
          <w:rFonts w:ascii="Times New Roman" w:hAnsi="Times New Roman" w:cs="Times New Roman"/>
        </w:rPr>
        <w:t>R. The</w:t>
      </w:r>
      <w:r w:rsidR="00593D98">
        <w:rPr>
          <w:rFonts w:ascii="Times New Roman" w:hAnsi="Times New Roman" w:cs="Times New Roman"/>
        </w:rPr>
        <w:t xml:space="preserve"> parents</w:t>
      </w:r>
      <w:r w:rsidR="0047321E">
        <w:rPr>
          <w:rFonts w:ascii="Times New Roman" w:hAnsi="Times New Roman" w:cs="Times New Roman"/>
        </w:rPr>
        <w:t xml:space="preserve"> were given a paper copy of the </w:t>
      </w:r>
      <w:r w:rsidR="00437F77">
        <w:rPr>
          <w:rFonts w:ascii="Times New Roman" w:hAnsi="Times New Roman" w:cs="Times New Roman"/>
        </w:rPr>
        <w:t xml:space="preserve">sleep diary and asked to </w:t>
      </w:r>
      <w:r w:rsidR="00387813">
        <w:rPr>
          <w:rFonts w:ascii="Times New Roman" w:hAnsi="Times New Roman" w:cs="Times New Roman"/>
        </w:rPr>
        <w:t xml:space="preserve">complete it every morning </w:t>
      </w:r>
      <w:r w:rsidR="001D2283">
        <w:rPr>
          <w:rFonts w:ascii="Times New Roman" w:hAnsi="Times New Roman" w:cs="Times New Roman"/>
        </w:rPr>
        <w:t>when their baby w</w:t>
      </w:r>
      <w:r w:rsidR="00081077">
        <w:rPr>
          <w:rFonts w:ascii="Times New Roman" w:hAnsi="Times New Roman" w:cs="Times New Roman"/>
        </w:rPr>
        <w:t>oke for 10 consecutive nights</w:t>
      </w:r>
      <w:r w:rsidR="001D2283">
        <w:rPr>
          <w:rFonts w:ascii="Times New Roman" w:hAnsi="Times New Roman" w:cs="Times New Roman"/>
        </w:rPr>
        <w:t xml:space="preserve">. </w:t>
      </w:r>
      <w:r w:rsidR="00081077">
        <w:rPr>
          <w:rFonts w:ascii="Times New Roman" w:hAnsi="Times New Roman" w:cs="Times New Roman"/>
        </w:rPr>
        <w:t xml:space="preserve">At the end of the diary period the researcher </w:t>
      </w:r>
      <w:r w:rsidR="00671B5E">
        <w:rPr>
          <w:rFonts w:ascii="Times New Roman" w:hAnsi="Times New Roman" w:cs="Times New Roman"/>
        </w:rPr>
        <w:t xml:space="preserve">returned to collect the completed diary and gave parents </w:t>
      </w:r>
      <w:r w:rsidR="0024363A">
        <w:rPr>
          <w:rFonts w:ascii="Times New Roman" w:hAnsi="Times New Roman" w:cs="Times New Roman"/>
        </w:rPr>
        <w:t xml:space="preserve">several week supply of diaper and other baby products </w:t>
      </w:r>
      <w:r w:rsidR="003D54FD">
        <w:rPr>
          <w:rFonts w:ascii="Times New Roman" w:hAnsi="Times New Roman" w:cs="Times New Roman"/>
        </w:rPr>
        <w:t xml:space="preserve">to thank them for their participation. </w:t>
      </w:r>
    </w:p>
    <w:p w14:paraId="2A2D98CA" w14:textId="77777777" w:rsidR="005C2E1A" w:rsidRPr="00CF4A3D" w:rsidRDefault="005C2E1A" w:rsidP="006F6452">
      <w:pPr>
        <w:pStyle w:val="BodyText"/>
        <w:spacing w:before="4" w:line="360" w:lineRule="auto"/>
        <w:rPr>
          <w:rFonts w:ascii="Times New Roman" w:hAnsi="Times New Roman" w:cs="Times New Roman"/>
          <w:b/>
        </w:rPr>
      </w:pPr>
    </w:p>
    <w:p w14:paraId="4E247680" w14:textId="04267F13" w:rsidR="00460462" w:rsidRPr="005C2E1A" w:rsidRDefault="00460462" w:rsidP="005C2E1A">
      <w:pPr>
        <w:pStyle w:val="Heading1"/>
        <w:numPr>
          <w:ilvl w:val="0"/>
          <w:numId w:val="0"/>
        </w:numPr>
        <w:spacing w:before="1" w:line="360" w:lineRule="auto"/>
        <w:rPr>
          <w:rFonts w:ascii="Times New Roman" w:hAnsi="Times New Roman" w:cs="Times New Roman"/>
          <w:sz w:val="24"/>
          <w:szCs w:val="24"/>
        </w:rPr>
      </w:pPr>
      <w:bookmarkStart w:id="6" w:name="Data_analysis"/>
      <w:bookmarkEnd w:id="6"/>
      <w:r w:rsidRPr="00CF4A3D">
        <w:rPr>
          <w:rFonts w:ascii="Times New Roman" w:hAnsi="Times New Roman" w:cs="Times New Roman"/>
          <w:sz w:val="24"/>
          <w:szCs w:val="24"/>
        </w:rPr>
        <w:t>Data analysis</w:t>
      </w:r>
    </w:p>
    <w:p w14:paraId="64D10779" w14:textId="7648B000" w:rsidR="00460462" w:rsidRPr="00CF4A3D" w:rsidRDefault="006376F0" w:rsidP="005C2E1A">
      <w:pPr>
        <w:pStyle w:val="BodyText"/>
        <w:tabs>
          <w:tab w:val="left" w:pos="1075"/>
        </w:tabs>
        <w:spacing w:line="360" w:lineRule="auto"/>
        <w:rPr>
          <w:rFonts w:ascii="Times New Roman" w:hAnsi="Times New Roman" w:cs="Times New Roman"/>
        </w:rPr>
      </w:pPr>
      <w:r>
        <w:rPr>
          <w:rFonts w:ascii="Times New Roman" w:hAnsi="Times New Roman" w:cs="Times New Roman"/>
          <w:spacing w:val="-10"/>
        </w:rPr>
        <w:t xml:space="preserve">All analysis was performed using the </w:t>
      </w:r>
      <w:r w:rsidR="00460462" w:rsidRPr="00CF4A3D">
        <w:rPr>
          <w:rFonts w:ascii="Times New Roman" w:hAnsi="Times New Roman" w:cs="Times New Roman"/>
        </w:rPr>
        <w:t>R</w:t>
      </w:r>
      <w:r w:rsidR="00460462" w:rsidRPr="00CF4A3D">
        <w:rPr>
          <w:rFonts w:ascii="Times New Roman" w:hAnsi="Times New Roman" w:cs="Times New Roman"/>
          <w:spacing w:val="-7"/>
        </w:rPr>
        <w:t xml:space="preserve"> </w:t>
      </w:r>
      <w:r>
        <w:rPr>
          <w:rFonts w:ascii="Times New Roman" w:hAnsi="Times New Roman" w:cs="Times New Roman"/>
          <w:spacing w:val="-7"/>
        </w:rPr>
        <w:t xml:space="preserve">statistics language </w:t>
      </w:r>
      <w:r w:rsidR="00460462" w:rsidRPr="00CF4A3D">
        <w:rPr>
          <w:rFonts w:ascii="Times New Roman" w:hAnsi="Times New Roman" w:cs="Times New Roman"/>
          <w:spacing w:val="-3"/>
        </w:rPr>
        <w:t>(Version</w:t>
      </w:r>
      <w:r w:rsidR="00460462" w:rsidRPr="00CF4A3D">
        <w:rPr>
          <w:rFonts w:ascii="Times New Roman" w:hAnsi="Times New Roman" w:cs="Times New Roman"/>
          <w:spacing w:val="-8"/>
        </w:rPr>
        <w:t xml:space="preserve"> </w:t>
      </w:r>
      <w:r w:rsidR="004E73A8">
        <w:rPr>
          <w:rFonts w:ascii="Times New Roman" w:hAnsi="Times New Roman" w:cs="Times New Roman"/>
        </w:rPr>
        <w:t>4.0.4</w:t>
      </w:r>
      <w:r w:rsidR="00460462" w:rsidRPr="00CF4A3D">
        <w:rPr>
          <w:rFonts w:ascii="Times New Roman" w:hAnsi="Times New Roman" w:cs="Times New Roman"/>
        </w:rPr>
        <w:t>;</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R</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Core</w:t>
      </w:r>
      <w:r w:rsidR="00460462" w:rsidRPr="00CF4A3D">
        <w:rPr>
          <w:rFonts w:ascii="Times New Roman" w:hAnsi="Times New Roman" w:cs="Times New Roman"/>
          <w:spacing w:val="-8"/>
        </w:rPr>
        <w:t xml:space="preserve"> </w:t>
      </w:r>
      <w:r w:rsidR="00460462" w:rsidRPr="00CF4A3D">
        <w:rPr>
          <w:rFonts w:ascii="Times New Roman" w:hAnsi="Times New Roman" w:cs="Times New Roman"/>
          <w:spacing w:val="-4"/>
        </w:rPr>
        <w:t>Team,</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20</w:t>
      </w:r>
      <w:r w:rsidR="004E73A8">
        <w:rPr>
          <w:rFonts w:ascii="Times New Roman" w:hAnsi="Times New Roman" w:cs="Times New Roman"/>
        </w:rPr>
        <w:t>2</w:t>
      </w:r>
      <w:r w:rsidR="00460462" w:rsidRPr="00CF4A3D">
        <w:rPr>
          <w:rFonts w:ascii="Times New Roman" w:hAnsi="Times New Roman" w:cs="Times New Roman"/>
        </w:rPr>
        <w:t>1)</w:t>
      </w:r>
      <w:r w:rsidR="00460462" w:rsidRPr="00CF4A3D">
        <w:rPr>
          <w:rFonts w:ascii="Times New Roman" w:hAnsi="Times New Roman" w:cs="Times New Roman"/>
          <w:spacing w:val="-7"/>
        </w:rPr>
        <w:t xml:space="preserve"> </w:t>
      </w:r>
      <w:r w:rsidR="00460462" w:rsidRPr="00CF4A3D">
        <w:rPr>
          <w:rFonts w:ascii="Times New Roman" w:hAnsi="Times New Roman" w:cs="Times New Roman"/>
        </w:rPr>
        <w:t>and</w:t>
      </w:r>
      <w:r w:rsidR="00460462" w:rsidRPr="00CF4A3D">
        <w:rPr>
          <w:rFonts w:ascii="Times New Roman" w:hAnsi="Times New Roman" w:cs="Times New Roman"/>
          <w:spacing w:val="-8"/>
        </w:rPr>
        <w:t xml:space="preserve"> </w:t>
      </w:r>
      <w:r w:rsidR="00460462" w:rsidRPr="00CF4A3D">
        <w:rPr>
          <w:rFonts w:ascii="Times New Roman" w:hAnsi="Times New Roman" w:cs="Times New Roman"/>
        </w:rPr>
        <w:t>the</w:t>
      </w:r>
      <w:r w:rsidR="00460462" w:rsidRPr="00CF4A3D">
        <w:rPr>
          <w:rFonts w:ascii="Times New Roman" w:hAnsi="Times New Roman" w:cs="Times New Roman"/>
          <w:spacing w:val="-7"/>
        </w:rPr>
        <w:t xml:space="preserve"> </w:t>
      </w:r>
      <w:r w:rsidR="00186A07">
        <w:rPr>
          <w:rFonts w:ascii="Times New Roman" w:hAnsi="Times New Roman" w:cs="Times New Roman"/>
        </w:rPr>
        <w:t xml:space="preserve">CRAN </w:t>
      </w:r>
      <w:r w:rsidR="00460462" w:rsidRPr="00CF4A3D">
        <w:rPr>
          <w:rFonts w:ascii="Times New Roman" w:hAnsi="Times New Roman" w:cs="Times New Roman"/>
        </w:rPr>
        <w:t>packages</w:t>
      </w:r>
      <w:r>
        <w:rPr>
          <w:rFonts w:ascii="Times New Roman" w:hAnsi="Times New Roman" w:cs="Times New Roman"/>
        </w:rPr>
        <w:t xml:space="preserve"> glmult</w:t>
      </w:r>
      <w:r w:rsidR="00B026F6">
        <w:rPr>
          <w:rFonts w:ascii="Times New Roman" w:hAnsi="Times New Roman" w:cs="Times New Roman"/>
        </w:rPr>
        <w:t xml:space="preserve">i, version </w:t>
      </w:r>
      <w:r w:rsidR="00DB134F">
        <w:rPr>
          <w:rFonts w:ascii="Times New Roman" w:hAnsi="Times New Roman" w:cs="Times New Roman"/>
        </w:rPr>
        <w:t xml:space="preserve">1.0.8 </w:t>
      </w:r>
      <w:r w:rsidR="00786A12">
        <w:rPr>
          <w:rFonts w:ascii="Times New Roman" w:hAnsi="Times New Roman" w:cs="Times New Roman"/>
        </w:rPr>
        <w:fldChar w:fldCharType="begin"/>
      </w:r>
      <w:r w:rsidR="00786A12">
        <w:rPr>
          <w:rFonts w:ascii="Times New Roman" w:hAnsi="Times New Roman" w:cs="Times New Roman"/>
        </w:rPr>
        <w:instrText xml:space="preserve"> ADDIN ZOTERO_ITEM CSL_CITATION {"citationID":"gRxGEYGG","properties":{"formattedCitation":"(Calcagno, 2020)","plainCitation":"(Calcagno, 2020)","noteIndex":0},"citationItems":[{"id":9141,"uris":["http://zotero.org/users/244229/items/M4TB4UJ4"],"uri":["http://zotero.org/users/244229/items/M4TB4UJ4"],"itemData":{"id":9141,"type":"book","title":"glmulti: Model Selection and Multimodel Inference Made Easy","URL":"https://CRAN.R-project.org/package=glmulti","version":"1.0.8","author":[{"family":"Calcagno","given":"Vincent"}],"issued":{"date-parts":[["2020"]]}}}],"schema":"https://github.com/citation-style-language/schema/raw/master/csl-citation.json"} </w:instrText>
      </w:r>
      <w:r w:rsidR="00786A12">
        <w:rPr>
          <w:rFonts w:ascii="Times New Roman" w:hAnsi="Times New Roman" w:cs="Times New Roman"/>
        </w:rPr>
        <w:fldChar w:fldCharType="separate"/>
      </w:r>
      <w:r w:rsidR="00786A12" w:rsidRPr="00786A12">
        <w:rPr>
          <w:rFonts w:ascii="Times New Roman" w:hAnsi="Times New Roman" w:cs="Times New Roman"/>
        </w:rPr>
        <w:t>(Calcagno, 2020)</w:t>
      </w:r>
      <w:r w:rsidR="00786A12">
        <w:rPr>
          <w:rFonts w:ascii="Times New Roman" w:hAnsi="Times New Roman" w:cs="Times New Roman"/>
        </w:rPr>
        <w:fldChar w:fldCharType="end"/>
      </w:r>
      <w:r w:rsidR="00186A07">
        <w:rPr>
          <w:rFonts w:ascii="Times New Roman" w:hAnsi="Times New Roman" w:cs="Times New Roman"/>
        </w:rPr>
        <w:t xml:space="preserve"> </w:t>
      </w:r>
      <w:r w:rsidR="004A6E93">
        <w:rPr>
          <w:rFonts w:ascii="Times New Roman" w:hAnsi="Times New Roman" w:cs="Times New Roman"/>
        </w:rPr>
        <w:t>for general linear modelling</w:t>
      </w:r>
      <w:r w:rsidR="005F2940">
        <w:rPr>
          <w:rFonts w:ascii="Times New Roman" w:hAnsi="Times New Roman" w:cs="Times New Roman"/>
        </w:rPr>
        <w:t>, apaTables</w:t>
      </w:r>
      <w:r w:rsidR="0052048A">
        <w:rPr>
          <w:rFonts w:ascii="Times New Roman" w:hAnsi="Times New Roman" w:cs="Times New Roman"/>
        </w:rPr>
        <w:t xml:space="preserve">, version 2.0.8 </w:t>
      </w:r>
      <w:r w:rsidR="0052048A">
        <w:rPr>
          <w:rFonts w:ascii="Times New Roman" w:hAnsi="Times New Roman" w:cs="Times New Roman"/>
        </w:rPr>
        <w:fldChar w:fldCharType="begin"/>
      </w:r>
      <w:r w:rsidR="0052048A">
        <w:rPr>
          <w:rFonts w:ascii="Times New Roman" w:hAnsi="Times New Roman" w:cs="Times New Roman"/>
        </w:rPr>
        <w:instrText xml:space="preserve"> ADDIN ZOTERO_ITEM CSL_CITATION {"citationID":"apgqg9gL","properties":{"formattedCitation":"(Stanley, 2021)","plainCitation":"(Stanley, 2021)","noteIndex":0},"citationItems":[{"id":9149,"uris":["http://zotero.org/users/244229/items/K7YF62TR"],"uri":["http://zotero.org/users/244229/items/K7YF62TR"],"itemData":{"id":9149,"type":"book","title":"apaTables: Create American Psychological Association (APA) Style Tables","URL":"https://CRAN.R-project.org/package=apaTables","author":[{"family":"Stanley","given":"David"}],"issued":{"date-parts":[["2021"]]}}}],"schema":"https://github.com/citation-style-language/schema/raw/master/csl-citation.json"} </w:instrText>
      </w:r>
      <w:r w:rsidR="0052048A">
        <w:rPr>
          <w:rFonts w:ascii="Times New Roman" w:hAnsi="Times New Roman" w:cs="Times New Roman"/>
        </w:rPr>
        <w:fldChar w:fldCharType="separate"/>
      </w:r>
      <w:r w:rsidR="0052048A" w:rsidRPr="0052048A">
        <w:rPr>
          <w:rFonts w:ascii="Times New Roman" w:hAnsi="Times New Roman" w:cs="Times New Roman"/>
        </w:rPr>
        <w:t>(Stanley, 2021)</w:t>
      </w:r>
      <w:r w:rsidR="0052048A">
        <w:rPr>
          <w:rFonts w:ascii="Times New Roman" w:hAnsi="Times New Roman" w:cs="Times New Roman"/>
        </w:rPr>
        <w:fldChar w:fldCharType="end"/>
      </w:r>
      <w:r w:rsidR="0052048A">
        <w:rPr>
          <w:rFonts w:ascii="Times New Roman" w:hAnsi="Times New Roman" w:cs="Times New Roman"/>
        </w:rPr>
        <w:t xml:space="preserve"> for </w:t>
      </w:r>
      <w:r w:rsidR="00A60CD3">
        <w:rPr>
          <w:rFonts w:ascii="Times New Roman" w:hAnsi="Times New Roman" w:cs="Times New Roman"/>
        </w:rPr>
        <w:t>model output</w:t>
      </w:r>
      <w:r w:rsidR="004A6E93">
        <w:rPr>
          <w:rFonts w:ascii="Times New Roman" w:hAnsi="Times New Roman" w:cs="Times New Roman"/>
        </w:rPr>
        <w:t xml:space="preserve"> and </w:t>
      </w:r>
      <w:r w:rsidR="0029530C">
        <w:rPr>
          <w:rFonts w:ascii="Times New Roman" w:hAnsi="Times New Roman" w:cs="Times New Roman"/>
        </w:rPr>
        <w:t>tidyverse</w:t>
      </w:r>
      <w:r w:rsidR="007C42D3">
        <w:rPr>
          <w:rFonts w:ascii="Times New Roman" w:hAnsi="Times New Roman" w:cs="Times New Roman"/>
        </w:rPr>
        <w:t xml:space="preserve">, version </w:t>
      </w:r>
      <w:r w:rsidR="00020BA7">
        <w:rPr>
          <w:rFonts w:ascii="Times New Roman" w:hAnsi="Times New Roman" w:cs="Times New Roman"/>
        </w:rPr>
        <w:t xml:space="preserve">1.3.0 </w:t>
      </w:r>
      <w:r w:rsidR="00020BA7">
        <w:rPr>
          <w:rFonts w:ascii="Times New Roman" w:hAnsi="Times New Roman" w:cs="Times New Roman"/>
        </w:rPr>
        <w:fldChar w:fldCharType="begin"/>
      </w:r>
      <w:r w:rsidR="00020BA7">
        <w:rPr>
          <w:rFonts w:ascii="Times New Roman" w:hAnsi="Times New Roman" w:cs="Times New Roman"/>
        </w:rPr>
        <w:instrText xml:space="preserve"> ADDIN ZOTERO_ITEM CSL_CITATION {"citationID":"RXTSi7oP","properties":{"formattedCitation":"(Wickham et al., 2019)","plainCitation":"(Wickham et al., 2019)","noteIndex":0},"citationItems":[{"id":9143,"uris":["http://zotero.org/users/244229/items/NNXL33KY"],"uri":["http://zotero.org/users/244229/items/NNXL33KY"],"itemData":{"id":9143,"type":"article-journal","container-title":"Journal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020BA7">
        <w:rPr>
          <w:rFonts w:ascii="Times New Roman" w:hAnsi="Times New Roman" w:cs="Times New Roman"/>
        </w:rPr>
        <w:fldChar w:fldCharType="separate"/>
      </w:r>
      <w:r w:rsidR="00020BA7" w:rsidRPr="00020BA7">
        <w:rPr>
          <w:rFonts w:ascii="Times New Roman" w:hAnsi="Times New Roman" w:cs="Times New Roman"/>
        </w:rPr>
        <w:t>(Wickham et al., 2019)</w:t>
      </w:r>
      <w:r w:rsidR="00020BA7">
        <w:rPr>
          <w:rFonts w:ascii="Times New Roman" w:hAnsi="Times New Roman" w:cs="Times New Roman"/>
        </w:rPr>
        <w:fldChar w:fldCharType="end"/>
      </w:r>
      <w:r w:rsidR="008A09C4">
        <w:rPr>
          <w:rFonts w:ascii="Times New Roman" w:hAnsi="Times New Roman" w:cs="Times New Roman"/>
        </w:rPr>
        <w:t xml:space="preserve"> for data manipulation and graphing.</w:t>
      </w:r>
      <w:r w:rsidR="00D7661D" w:rsidRPr="00CF4A3D">
        <w:rPr>
          <w:rFonts w:ascii="Times New Roman" w:hAnsi="Times New Roman" w:cs="Times New Roman"/>
        </w:rPr>
        <w:t xml:space="preserve"> The complete anonymized data and </w:t>
      </w:r>
      <w:r w:rsidR="0088040A">
        <w:rPr>
          <w:rFonts w:ascii="Times New Roman" w:hAnsi="Times New Roman" w:cs="Times New Roman"/>
        </w:rPr>
        <w:t xml:space="preserve">the </w:t>
      </w:r>
      <w:r w:rsidR="00D7661D" w:rsidRPr="00CF4A3D">
        <w:rPr>
          <w:rFonts w:ascii="Times New Roman" w:hAnsi="Times New Roman" w:cs="Times New Roman"/>
        </w:rPr>
        <w:t>anal</w:t>
      </w:r>
      <w:r w:rsidR="008B11EA" w:rsidRPr="00CF4A3D">
        <w:rPr>
          <w:rFonts w:ascii="Times New Roman" w:hAnsi="Times New Roman" w:cs="Times New Roman"/>
        </w:rPr>
        <w:t>ysis scripts</w:t>
      </w:r>
      <w:r w:rsidR="00BD7555" w:rsidRPr="00BD7555">
        <w:rPr>
          <w:rFonts w:ascii="Times New Roman" w:hAnsi="Times New Roman" w:cs="Times New Roman"/>
        </w:rPr>
        <w:t xml:space="preserve"> data</w:t>
      </w:r>
      <w:r w:rsidR="0088040A">
        <w:rPr>
          <w:rFonts w:ascii="Times New Roman" w:hAnsi="Times New Roman" w:cs="Times New Roman"/>
        </w:rPr>
        <w:t xml:space="preserve"> </w:t>
      </w:r>
      <w:r w:rsidR="00BD7555" w:rsidRPr="00BD7555">
        <w:rPr>
          <w:rFonts w:ascii="Times New Roman" w:hAnsi="Times New Roman" w:cs="Times New Roman"/>
        </w:rPr>
        <w:t>and the code to generate all figures are provided in the online materials (</w:t>
      </w:r>
      <w:r w:rsidR="00D47067">
        <w:rPr>
          <w:rFonts w:ascii="Times New Roman" w:hAnsi="Times New Roman" w:cs="Times New Roman"/>
        </w:rPr>
        <w:t>Blinded Ref,</w:t>
      </w:r>
      <w:r w:rsidR="00BD7555" w:rsidRPr="00BD7555">
        <w:rPr>
          <w:rFonts w:ascii="Times New Roman" w:hAnsi="Times New Roman" w:cs="Times New Roman"/>
        </w:rPr>
        <w:t xml:space="preserve"> 20</w:t>
      </w:r>
      <w:r w:rsidR="0088040A">
        <w:rPr>
          <w:rFonts w:ascii="Times New Roman" w:hAnsi="Times New Roman" w:cs="Times New Roman"/>
        </w:rPr>
        <w:t>2</w:t>
      </w:r>
      <w:r w:rsidR="00BD7555" w:rsidRPr="00BD7555">
        <w:rPr>
          <w:rFonts w:ascii="Times New Roman" w:hAnsi="Times New Roman" w:cs="Times New Roman"/>
        </w:rPr>
        <w:t xml:space="preserve">1). </w:t>
      </w:r>
    </w:p>
    <w:p w14:paraId="17B34ECB" w14:textId="748472A8" w:rsidR="00460462" w:rsidRPr="00CF4A3D" w:rsidRDefault="00460462" w:rsidP="006F6452">
      <w:pPr>
        <w:spacing w:before="11" w:line="360" w:lineRule="auto"/>
        <w:ind w:left="120" w:right="210" w:firstLine="720"/>
        <w:rPr>
          <w:sz w:val="24"/>
          <w:szCs w:val="24"/>
        </w:rPr>
      </w:pPr>
    </w:p>
    <w:p w14:paraId="7EB5E8F9" w14:textId="5F1774B7" w:rsidR="00566C57" w:rsidRPr="00B57FCD" w:rsidRDefault="00260649" w:rsidP="00B57FCD">
      <w:pPr>
        <w:tabs>
          <w:tab w:val="left" w:pos="4747"/>
        </w:tabs>
        <w:spacing w:before="152" w:line="360" w:lineRule="auto"/>
        <w:rPr>
          <w:b/>
          <w:sz w:val="24"/>
          <w:szCs w:val="24"/>
        </w:rPr>
      </w:pPr>
      <w:r w:rsidRPr="00CF4A3D">
        <w:rPr>
          <w:b/>
          <w:sz w:val="24"/>
          <w:szCs w:val="24"/>
        </w:rPr>
        <w:t>Results</w:t>
      </w:r>
    </w:p>
    <w:p w14:paraId="0A6C95CF" w14:textId="41698BC3" w:rsidR="004205E0" w:rsidRDefault="00B57FCD" w:rsidP="00D11CE2">
      <w:pPr>
        <w:pStyle w:val="BodyText"/>
        <w:spacing w:before="6" w:line="360" w:lineRule="auto"/>
        <w:rPr>
          <w:rFonts w:ascii="Times New Roman" w:hAnsi="Times New Roman" w:cs="Times New Roman"/>
        </w:rPr>
      </w:pPr>
      <w:r>
        <w:rPr>
          <w:rFonts w:ascii="Times New Roman" w:hAnsi="Times New Roman" w:cs="Times New Roman"/>
        </w:rPr>
        <w:t>The</w:t>
      </w:r>
      <w:r w:rsidR="00DD1A66">
        <w:rPr>
          <w:rFonts w:ascii="Times New Roman" w:hAnsi="Times New Roman" w:cs="Times New Roman"/>
        </w:rPr>
        <w:t xml:space="preserve"> </w:t>
      </w:r>
      <w:r w:rsidR="001C24E2">
        <w:rPr>
          <w:rFonts w:ascii="Times New Roman" w:hAnsi="Times New Roman" w:cs="Times New Roman"/>
        </w:rPr>
        <w:t xml:space="preserve">questionnaire and diary </w:t>
      </w:r>
      <w:r w:rsidR="00DD1A66">
        <w:rPr>
          <w:rFonts w:ascii="Times New Roman" w:hAnsi="Times New Roman" w:cs="Times New Roman"/>
        </w:rPr>
        <w:t xml:space="preserve">data were </w:t>
      </w:r>
      <w:r w:rsidR="00B53418">
        <w:rPr>
          <w:rFonts w:ascii="Times New Roman" w:hAnsi="Times New Roman" w:cs="Times New Roman"/>
        </w:rPr>
        <w:t>transcribed and t</w:t>
      </w:r>
      <w:r w:rsidR="00224319">
        <w:rPr>
          <w:rFonts w:ascii="Times New Roman" w:hAnsi="Times New Roman" w:cs="Times New Roman"/>
        </w:rPr>
        <w:t>abulated</w:t>
      </w:r>
      <w:r w:rsidR="001C24E2">
        <w:rPr>
          <w:rFonts w:ascii="Times New Roman" w:hAnsi="Times New Roman" w:cs="Times New Roman"/>
        </w:rPr>
        <w:t xml:space="preserve">. </w:t>
      </w:r>
      <w:r w:rsidR="00EE5A72">
        <w:rPr>
          <w:rFonts w:ascii="Times New Roman" w:hAnsi="Times New Roman" w:cs="Times New Roman"/>
        </w:rPr>
        <w:t xml:space="preserve">After exclusion of </w:t>
      </w:r>
      <w:r w:rsidR="00D13C60">
        <w:rPr>
          <w:rFonts w:ascii="Times New Roman" w:hAnsi="Times New Roman" w:cs="Times New Roman"/>
        </w:rPr>
        <w:t>one</w:t>
      </w:r>
      <w:r w:rsidR="00EE5A72">
        <w:rPr>
          <w:rFonts w:ascii="Times New Roman" w:hAnsi="Times New Roman" w:cs="Times New Roman"/>
        </w:rPr>
        <w:t xml:space="preserve"> baby with just 2 diary entries out of 10, d</w:t>
      </w:r>
      <w:r w:rsidR="0032109F">
        <w:rPr>
          <w:rFonts w:ascii="Times New Roman" w:hAnsi="Times New Roman" w:cs="Times New Roman"/>
        </w:rPr>
        <w:t xml:space="preserve">iary compliance </w:t>
      </w:r>
      <w:r w:rsidR="00BB59F4">
        <w:rPr>
          <w:rFonts w:ascii="Times New Roman" w:hAnsi="Times New Roman" w:cs="Times New Roman"/>
        </w:rPr>
        <w:t>was good with an average of 9.9 entries per participant</w:t>
      </w:r>
      <w:r w:rsidR="00EE5A72">
        <w:rPr>
          <w:rFonts w:ascii="Times New Roman" w:hAnsi="Times New Roman" w:cs="Times New Roman"/>
        </w:rPr>
        <w:t xml:space="preserve">. </w:t>
      </w:r>
      <w:r w:rsidR="007B3A9A">
        <w:rPr>
          <w:rFonts w:ascii="Times New Roman" w:hAnsi="Times New Roman" w:cs="Times New Roman"/>
        </w:rPr>
        <w:t>For each diary entry</w:t>
      </w:r>
      <w:r w:rsidR="007B3A9A">
        <w:rPr>
          <w:rFonts w:ascii="Times New Roman" w:hAnsi="Times New Roman" w:cs="Times New Roman"/>
        </w:rPr>
        <w:t xml:space="preserve"> sleep durations </w:t>
      </w:r>
      <w:r w:rsidR="00C94826">
        <w:rPr>
          <w:rFonts w:ascii="Times New Roman" w:hAnsi="Times New Roman" w:cs="Times New Roman"/>
        </w:rPr>
        <w:t>were derived</w:t>
      </w:r>
      <w:r w:rsidR="007B3A9A">
        <w:rPr>
          <w:rFonts w:ascii="Times New Roman" w:hAnsi="Times New Roman" w:cs="Times New Roman"/>
        </w:rPr>
        <w:t xml:space="preserve"> from </w:t>
      </w:r>
      <w:r w:rsidR="007B3A9A">
        <w:rPr>
          <w:rFonts w:ascii="Times New Roman" w:hAnsi="Times New Roman" w:cs="Times New Roman"/>
        </w:rPr>
        <w:t xml:space="preserve">provided </w:t>
      </w:r>
      <w:r w:rsidR="007B3A9A">
        <w:rPr>
          <w:rFonts w:ascii="Times New Roman" w:hAnsi="Times New Roman" w:cs="Times New Roman"/>
        </w:rPr>
        <w:t>sleep and wake times</w:t>
      </w:r>
      <w:r w:rsidR="00C94826">
        <w:rPr>
          <w:rFonts w:ascii="Times New Roman" w:hAnsi="Times New Roman" w:cs="Times New Roman"/>
        </w:rPr>
        <w:t xml:space="preserve"> (not accounting for any </w:t>
      </w:r>
      <w:r w:rsidR="00BA579C">
        <w:rPr>
          <w:rFonts w:ascii="Times New Roman" w:hAnsi="Times New Roman" w:cs="Times New Roman"/>
        </w:rPr>
        <w:t>nighttime</w:t>
      </w:r>
      <w:r w:rsidR="00C94826">
        <w:rPr>
          <w:rFonts w:ascii="Times New Roman" w:hAnsi="Times New Roman" w:cs="Times New Roman"/>
        </w:rPr>
        <w:t xml:space="preserve"> wakes</w:t>
      </w:r>
      <w:r w:rsidR="0086195F">
        <w:rPr>
          <w:rFonts w:ascii="Times New Roman" w:hAnsi="Times New Roman" w:cs="Times New Roman"/>
        </w:rPr>
        <w:t xml:space="preserve"> as </w:t>
      </w:r>
      <w:r w:rsidR="006E47CE">
        <w:rPr>
          <w:rFonts w:ascii="Times New Roman" w:hAnsi="Times New Roman" w:cs="Times New Roman"/>
        </w:rPr>
        <w:t>no timings were available for these</w:t>
      </w:r>
      <w:r w:rsidR="00C94826">
        <w:rPr>
          <w:rFonts w:ascii="Times New Roman" w:hAnsi="Times New Roman" w:cs="Times New Roman"/>
        </w:rPr>
        <w:t>). F</w:t>
      </w:r>
      <w:r w:rsidR="007B3A9A">
        <w:rPr>
          <w:rFonts w:ascii="Times New Roman" w:hAnsi="Times New Roman" w:cs="Times New Roman"/>
        </w:rPr>
        <w:t xml:space="preserve">or </w:t>
      </w:r>
      <w:r w:rsidR="00C94826">
        <w:rPr>
          <w:rFonts w:ascii="Times New Roman" w:hAnsi="Times New Roman" w:cs="Times New Roman"/>
        </w:rPr>
        <w:t xml:space="preserve">questionnaire data </w:t>
      </w:r>
      <w:r w:rsidR="006E47CE">
        <w:rPr>
          <w:rFonts w:ascii="Times New Roman" w:hAnsi="Times New Roman" w:cs="Times New Roman"/>
        </w:rPr>
        <w:t xml:space="preserve">wake times were derived from bedtimes </w:t>
      </w:r>
      <w:r w:rsidR="004205E0">
        <w:rPr>
          <w:rFonts w:ascii="Times New Roman" w:hAnsi="Times New Roman" w:cs="Times New Roman"/>
        </w:rPr>
        <w:t xml:space="preserve">plus nighttime sleep and wake durations. </w:t>
      </w:r>
      <w:r w:rsidR="00EE124B">
        <w:rPr>
          <w:rFonts w:ascii="Times New Roman" w:hAnsi="Times New Roman" w:cs="Times New Roman"/>
        </w:rPr>
        <w:t>A full table of descriptive statistics is provided as Table 1.</w:t>
      </w:r>
      <w:r w:rsidR="00EE124B">
        <w:rPr>
          <w:rFonts w:ascii="Times New Roman" w:hAnsi="Times New Roman" w:cs="Times New Roman"/>
        </w:rPr>
        <w:t xml:space="preserve"> To account for </w:t>
      </w:r>
      <w:r w:rsidR="00F11C94">
        <w:rPr>
          <w:rFonts w:ascii="Times New Roman" w:hAnsi="Times New Roman" w:cs="Times New Roman"/>
        </w:rPr>
        <w:t xml:space="preserve">multiple </w:t>
      </w:r>
      <w:r w:rsidR="00EE124B">
        <w:rPr>
          <w:rFonts w:ascii="Times New Roman" w:hAnsi="Times New Roman" w:cs="Times New Roman"/>
        </w:rPr>
        <w:t>comparisons,</w:t>
      </w:r>
      <w:r w:rsidR="00F11C94">
        <w:rPr>
          <w:rFonts w:ascii="Times New Roman" w:hAnsi="Times New Roman" w:cs="Times New Roman"/>
        </w:rPr>
        <w:t xml:space="preserve"> we chose to use a</w:t>
      </w:r>
      <w:r w:rsidR="00EE124B">
        <w:rPr>
          <w:rFonts w:ascii="Times New Roman" w:hAnsi="Times New Roman" w:cs="Times New Roman"/>
        </w:rPr>
        <w:t xml:space="preserve"> significance level of p = .001 throughout our analysis</w:t>
      </w:r>
      <w:r w:rsidR="00446B2E">
        <w:rPr>
          <w:rFonts w:ascii="Times New Roman" w:hAnsi="Times New Roman" w:cs="Times New Roman"/>
        </w:rPr>
        <w:t>. A</w:t>
      </w:r>
      <w:r w:rsidR="00FE5568">
        <w:rPr>
          <w:rFonts w:ascii="Times New Roman" w:hAnsi="Times New Roman" w:cs="Times New Roman"/>
        </w:rPr>
        <w:t xml:space="preserve">ll t-tests are two-tailed. </w:t>
      </w:r>
    </w:p>
    <w:p w14:paraId="6C4AD13D" w14:textId="77777777" w:rsidR="004205E0" w:rsidRPr="0004553F" w:rsidRDefault="004205E0" w:rsidP="00D11CE2">
      <w:pPr>
        <w:pStyle w:val="BodyText"/>
        <w:spacing w:before="6" w:line="360" w:lineRule="auto"/>
        <w:rPr>
          <w:rFonts w:ascii="Times New Roman" w:hAnsi="Times New Roman" w:cs="Times New Roman"/>
          <w:i/>
          <w:iCs/>
        </w:rPr>
      </w:pPr>
    </w:p>
    <w:p w14:paraId="01547A65" w14:textId="5871ACB3" w:rsidR="0004553F" w:rsidRPr="0004553F" w:rsidRDefault="0004553F" w:rsidP="00D11CE2">
      <w:pPr>
        <w:pStyle w:val="BodyText"/>
        <w:spacing w:before="6" w:line="360" w:lineRule="auto"/>
        <w:rPr>
          <w:rFonts w:ascii="Times New Roman" w:hAnsi="Times New Roman" w:cs="Times New Roman"/>
          <w:i/>
          <w:iCs/>
        </w:rPr>
      </w:pPr>
      <w:r w:rsidRPr="0004553F">
        <w:rPr>
          <w:rFonts w:ascii="Times New Roman" w:hAnsi="Times New Roman" w:cs="Times New Roman"/>
          <w:i/>
          <w:iCs/>
        </w:rPr>
        <w:t>Comparing diary and questionnaire data</w:t>
      </w:r>
    </w:p>
    <w:p w14:paraId="49CBF5E9" w14:textId="2DB57691" w:rsidR="00071CC0" w:rsidRDefault="00E610D5" w:rsidP="00D11CE2">
      <w:pPr>
        <w:pStyle w:val="BodyText"/>
        <w:spacing w:before="6" w:line="360" w:lineRule="auto"/>
        <w:rPr>
          <w:rFonts w:ascii="Times New Roman" w:hAnsi="Times New Roman" w:cs="Times New Roman"/>
        </w:rPr>
      </w:pPr>
      <w:r>
        <w:rPr>
          <w:rFonts w:ascii="Times New Roman" w:hAnsi="Times New Roman" w:cs="Times New Roman"/>
        </w:rPr>
        <w:t xml:space="preserve">To </w:t>
      </w:r>
      <w:r w:rsidR="00D273A8">
        <w:rPr>
          <w:rFonts w:ascii="Times New Roman" w:hAnsi="Times New Roman" w:cs="Times New Roman"/>
        </w:rPr>
        <w:t>investi</w:t>
      </w:r>
      <w:r w:rsidR="00453120">
        <w:rPr>
          <w:rFonts w:ascii="Times New Roman" w:hAnsi="Times New Roman" w:cs="Times New Roman"/>
        </w:rPr>
        <w:t>gat</w:t>
      </w:r>
      <w:r w:rsidR="000F6FE4">
        <w:rPr>
          <w:rFonts w:ascii="Times New Roman" w:hAnsi="Times New Roman" w:cs="Times New Roman"/>
        </w:rPr>
        <w:t xml:space="preserve">e </w:t>
      </w:r>
      <w:r w:rsidR="0085137B">
        <w:rPr>
          <w:rFonts w:ascii="Times New Roman" w:hAnsi="Times New Roman" w:cs="Times New Roman"/>
        </w:rPr>
        <w:t>how well</w:t>
      </w:r>
      <w:r w:rsidR="00447D1D">
        <w:rPr>
          <w:rFonts w:ascii="Times New Roman" w:hAnsi="Times New Roman" w:cs="Times New Roman"/>
        </w:rPr>
        <w:t xml:space="preserve"> parental estimates of infant sleep</w:t>
      </w:r>
      <w:r w:rsidR="000F6FE4">
        <w:rPr>
          <w:rFonts w:ascii="Times New Roman" w:hAnsi="Times New Roman" w:cs="Times New Roman"/>
        </w:rPr>
        <w:t xml:space="preserve"> parameters</w:t>
      </w:r>
      <w:r w:rsidR="00447D1D">
        <w:rPr>
          <w:rFonts w:ascii="Times New Roman" w:hAnsi="Times New Roman" w:cs="Times New Roman"/>
        </w:rPr>
        <w:t xml:space="preserve"> </w:t>
      </w:r>
      <w:r w:rsidR="00D92BD3">
        <w:rPr>
          <w:rFonts w:ascii="Times New Roman" w:hAnsi="Times New Roman" w:cs="Times New Roman"/>
        </w:rPr>
        <w:t xml:space="preserve">matched </w:t>
      </w:r>
      <w:r w:rsidR="001705D8">
        <w:rPr>
          <w:rFonts w:ascii="Times New Roman" w:hAnsi="Times New Roman" w:cs="Times New Roman"/>
        </w:rPr>
        <w:t>t</w:t>
      </w:r>
      <w:r w:rsidR="0085137B">
        <w:rPr>
          <w:rFonts w:ascii="Times New Roman" w:hAnsi="Times New Roman" w:cs="Times New Roman"/>
        </w:rPr>
        <w:t>he more accurate data from</w:t>
      </w:r>
      <w:r w:rsidR="001705D8">
        <w:rPr>
          <w:rFonts w:ascii="Times New Roman" w:hAnsi="Times New Roman" w:cs="Times New Roman"/>
        </w:rPr>
        <w:t xml:space="preserve"> diary entries</w:t>
      </w:r>
      <w:r w:rsidR="007B0F1D">
        <w:rPr>
          <w:rFonts w:ascii="Times New Roman" w:hAnsi="Times New Roman" w:cs="Times New Roman"/>
        </w:rPr>
        <w:t>, we</w:t>
      </w:r>
      <w:r w:rsidR="00AE5092">
        <w:rPr>
          <w:rFonts w:ascii="Times New Roman" w:hAnsi="Times New Roman" w:cs="Times New Roman"/>
        </w:rPr>
        <w:t xml:space="preserve"> took averages </w:t>
      </w:r>
      <w:r w:rsidR="00F41DEE">
        <w:rPr>
          <w:rFonts w:ascii="Times New Roman" w:hAnsi="Times New Roman" w:cs="Times New Roman"/>
        </w:rPr>
        <w:t>of</w:t>
      </w:r>
      <w:r w:rsidR="00EA216A">
        <w:rPr>
          <w:rFonts w:ascii="Times New Roman" w:hAnsi="Times New Roman" w:cs="Times New Roman"/>
        </w:rPr>
        <w:t xml:space="preserve"> </w:t>
      </w:r>
      <w:r w:rsidR="00AE5092">
        <w:rPr>
          <w:rFonts w:ascii="Times New Roman" w:hAnsi="Times New Roman" w:cs="Times New Roman"/>
        </w:rPr>
        <w:t>ea</w:t>
      </w:r>
      <w:r w:rsidR="0085137B">
        <w:rPr>
          <w:rFonts w:ascii="Times New Roman" w:hAnsi="Times New Roman" w:cs="Times New Roman"/>
        </w:rPr>
        <w:t xml:space="preserve">ch </w:t>
      </w:r>
      <w:r w:rsidR="00F41DEE">
        <w:rPr>
          <w:rFonts w:ascii="Times New Roman" w:hAnsi="Times New Roman" w:cs="Times New Roman"/>
        </w:rPr>
        <w:t xml:space="preserve">parameter </w:t>
      </w:r>
      <w:r w:rsidR="007D38D3">
        <w:rPr>
          <w:rFonts w:ascii="Times New Roman" w:hAnsi="Times New Roman" w:cs="Times New Roman"/>
        </w:rPr>
        <w:t>from individual</w:t>
      </w:r>
      <w:r w:rsidR="0085137B">
        <w:rPr>
          <w:rFonts w:ascii="Times New Roman" w:hAnsi="Times New Roman" w:cs="Times New Roman"/>
        </w:rPr>
        <w:t xml:space="preserve"> </w:t>
      </w:r>
      <w:r w:rsidR="00184523">
        <w:rPr>
          <w:rFonts w:ascii="Times New Roman" w:hAnsi="Times New Roman" w:cs="Times New Roman"/>
        </w:rPr>
        <w:t>diar</w:t>
      </w:r>
      <w:r w:rsidR="007D38D3">
        <w:rPr>
          <w:rFonts w:ascii="Times New Roman" w:hAnsi="Times New Roman" w:cs="Times New Roman"/>
        </w:rPr>
        <w:t>ies</w:t>
      </w:r>
      <w:r w:rsidR="00184523">
        <w:rPr>
          <w:rFonts w:ascii="Times New Roman" w:hAnsi="Times New Roman" w:cs="Times New Roman"/>
        </w:rPr>
        <w:t xml:space="preserve"> and correlated</w:t>
      </w:r>
      <w:r w:rsidR="003B2A99">
        <w:rPr>
          <w:rFonts w:ascii="Times New Roman" w:hAnsi="Times New Roman" w:cs="Times New Roman"/>
        </w:rPr>
        <w:t xml:space="preserve"> </w:t>
      </w:r>
      <w:r w:rsidR="007D38D3">
        <w:rPr>
          <w:rFonts w:ascii="Times New Roman" w:hAnsi="Times New Roman" w:cs="Times New Roman"/>
        </w:rPr>
        <w:t xml:space="preserve">with that parents </w:t>
      </w:r>
      <w:r w:rsidR="003B2A99">
        <w:rPr>
          <w:rFonts w:ascii="Times New Roman" w:hAnsi="Times New Roman" w:cs="Times New Roman"/>
        </w:rPr>
        <w:t xml:space="preserve">corresponding </w:t>
      </w:r>
      <w:r w:rsidR="007D38D3">
        <w:rPr>
          <w:rFonts w:ascii="Times New Roman" w:hAnsi="Times New Roman" w:cs="Times New Roman"/>
        </w:rPr>
        <w:t xml:space="preserve">questionnaire </w:t>
      </w:r>
      <w:r w:rsidR="003B2A99">
        <w:rPr>
          <w:rFonts w:ascii="Times New Roman" w:hAnsi="Times New Roman" w:cs="Times New Roman"/>
        </w:rPr>
        <w:t xml:space="preserve">values. The main results are shown in Table 2. Parental </w:t>
      </w:r>
      <w:r w:rsidR="008D40E3">
        <w:rPr>
          <w:rFonts w:ascii="Times New Roman" w:hAnsi="Times New Roman" w:cs="Times New Roman"/>
        </w:rPr>
        <w:t xml:space="preserve">estimates of bedtimes were </w:t>
      </w:r>
      <w:r w:rsidR="00361AFA">
        <w:rPr>
          <w:rFonts w:ascii="Times New Roman" w:hAnsi="Times New Roman" w:cs="Times New Roman"/>
        </w:rPr>
        <w:t>similar</w:t>
      </w:r>
      <w:r w:rsidR="00AA22D6">
        <w:rPr>
          <w:rFonts w:ascii="Times New Roman" w:hAnsi="Times New Roman" w:cs="Times New Roman"/>
        </w:rPr>
        <w:t>, averaging</w:t>
      </w:r>
      <w:r w:rsidR="00361AFA">
        <w:rPr>
          <w:rFonts w:ascii="Times New Roman" w:hAnsi="Times New Roman" w:cs="Times New Roman"/>
        </w:rPr>
        <w:t xml:space="preserve"> 22:02</w:t>
      </w:r>
      <w:r w:rsidR="00534756">
        <w:rPr>
          <w:rFonts w:ascii="Times New Roman" w:hAnsi="Times New Roman" w:cs="Times New Roman"/>
        </w:rPr>
        <w:t xml:space="preserve"> (SD 1h 16m)</w:t>
      </w:r>
      <w:r w:rsidR="00361AFA">
        <w:rPr>
          <w:rFonts w:ascii="Times New Roman" w:hAnsi="Times New Roman" w:cs="Times New Roman"/>
        </w:rPr>
        <w:t xml:space="preserve"> </w:t>
      </w:r>
      <w:r w:rsidR="00AA22D6">
        <w:rPr>
          <w:rFonts w:ascii="Times New Roman" w:hAnsi="Times New Roman" w:cs="Times New Roman"/>
        </w:rPr>
        <w:t xml:space="preserve">from the diary and 21:52 </w:t>
      </w:r>
      <w:r w:rsidR="00DA5518">
        <w:rPr>
          <w:rFonts w:ascii="Times New Roman" w:hAnsi="Times New Roman" w:cs="Times New Roman"/>
        </w:rPr>
        <w:t xml:space="preserve">(SD 1h 2m) </w:t>
      </w:r>
      <w:r w:rsidR="00AA22D6">
        <w:rPr>
          <w:rFonts w:ascii="Times New Roman" w:hAnsi="Times New Roman" w:cs="Times New Roman"/>
        </w:rPr>
        <w:t>from the questionnaire, t(113) = 1.0</w:t>
      </w:r>
      <w:r w:rsidR="00662F1A">
        <w:rPr>
          <w:rFonts w:ascii="Times New Roman" w:hAnsi="Times New Roman" w:cs="Times New Roman"/>
        </w:rPr>
        <w:t>, p = .2.</w:t>
      </w:r>
      <w:r w:rsidR="000D2A15">
        <w:rPr>
          <w:rFonts w:ascii="Times New Roman" w:hAnsi="Times New Roman" w:cs="Times New Roman"/>
        </w:rPr>
        <w:t xml:space="preserve"> T</w:t>
      </w:r>
      <w:r w:rsidR="00662F1A">
        <w:rPr>
          <w:rFonts w:ascii="Times New Roman" w:hAnsi="Times New Roman" w:cs="Times New Roman"/>
        </w:rPr>
        <w:t xml:space="preserve">he correlations </w:t>
      </w:r>
      <w:r w:rsidR="007370D7">
        <w:rPr>
          <w:rFonts w:ascii="Times New Roman" w:hAnsi="Times New Roman" w:cs="Times New Roman"/>
        </w:rPr>
        <w:t xml:space="preserve">between the two was </w:t>
      </w:r>
      <w:r w:rsidR="00A04376">
        <w:rPr>
          <w:rFonts w:ascii="Times New Roman" w:hAnsi="Times New Roman" w:cs="Times New Roman"/>
        </w:rPr>
        <w:t>Pea</w:t>
      </w:r>
      <w:r w:rsidR="009505F6">
        <w:rPr>
          <w:rFonts w:ascii="Times New Roman" w:hAnsi="Times New Roman" w:cs="Times New Roman"/>
        </w:rPr>
        <w:t>r</w:t>
      </w:r>
      <w:r w:rsidR="00A04376">
        <w:rPr>
          <w:rFonts w:ascii="Times New Roman" w:hAnsi="Times New Roman" w:cs="Times New Roman"/>
        </w:rPr>
        <w:t>son’s r</w:t>
      </w:r>
      <w:r w:rsidR="00DF6120">
        <w:rPr>
          <w:rFonts w:ascii="Times New Roman" w:hAnsi="Times New Roman" w:cs="Times New Roman"/>
        </w:rPr>
        <w:t xml:space="preserve"> = .</w:t>
      </w:r>
      <w:r w:rsidR="009505F6">
        <w:rPr>
          <w:rFonts w:ascii="Times New Roman" w:hAnsi="Times New Roman" w:cs="Times New Roman"/>
        </w:rPr>
        <w:t>49</w:t>
      </w:r>
      <w:r w:rsidR="00DF6120">
        <w:rPr>
          <w:rFonts w:ascii="Times New Roman" w:hAnsi="Times New Roman" w:cs="Times New Roman"/>
        </w:rPr>
        <w:t>, [.</w:t>
      </w:r>
      <w:r w:rsidR="000D2A15">
        <w:rPr>
          <w:rFonts w:ascii="Times New Roman" w:hAnsi="Times New Roman" w:cs="Times New Roman"/>
        </w:rPr>
        <w:t>3</w:t>
      </w:r>
      <w:r w:rsidR="00DF6120">
        <w:rPr>
          <w:rFonts w:ascii="Times New Roman" w:hAnsi="Times New Roman" w:cs="Times New Roman"/>
        </w:rPr>
        <w:t>9; .</w:t>
      </w:r>
      <w:r w:rsidR="000D2A15">
        <w:rPr>
          <w:rFonts w:ascii="Times New Roman" w:hAnsi="Times New Roman" w:cs="Times New Roman"/>
        </w:rPr>
        <w:t>62</w:t>
      </w:r>
      <w:r w:rsidR="00DF6120">
        <w:rPr>
          <w:rFonts w:ascii="Times New Roman" w:hAnsi="Times New Roman" w:cs="Times New Roman"/>
        </w:rPr>
        <w:t>], p &lt; .001</w:t>
      </w:r>
      <w:r w:rsidR="00C12107">
        <w:rPr>
          <w:rFonts w:ascii="Times New Roman" w:hAnsi="Times New Roman" w:cs="Times New Roman"/>
        </w:rPr>
        <w:t xml:space="preserve">, meaning that individual estimates </w:t>
      </w:r>
      <w:r w:rsidR="00015D3B">
        <w:rPr>
          <w:rFonts w:ascii="Times New Roman" w:hAnsi="Times New Roman" w:cs="Times New Roman"/>
        </w:rPr>
        <w:t>of bedtime only</w:t>
      </w:r>
      <w:r w:rsidR="00F15539">
        <w:rPr>
          <w:rFonts w:ascii="Times New Roman" w:hAnsi="Times New Roman" w:cs="Times New Roman"/>
        </w:rPr>
        <w:t xml:space="preserve"> moderately predicted </w:t>
      </w:r>
      <w:r w:rsidR="00A33419">
        <w:rPr>
          <w:rFonts w:ascii="Times New Roman" w:hAnsi="Times New Roman" w:cs="Times New Roman"/>
        </w:rPr>
        <w:t xml:space="preserve">average diary bedtime. </w:t>
      </w:r>
      <w:r w:rsidR="00F81C2E">
        <w:rPr>
          <w:rFonts w:ascii="Times New Roman" w:hAnsi="Times New Roman" w:cs="Times New Roman"/>
        </w:rPr>
        <w:t>Average s</w:t>
      </w:r>
      <w:r w:rsidR="00C94A9F">
        <w:rPr>
          <w:rFonts w:ascii="Times New Roman" w:hAnsi="Times New Roman" w:cs="Times New Roman"/>
        </w:rPr>
        <w:t xml:space="preserve">leep duration </w:t>
      </w:r>
      <w:r w:rsidR="00F81C2E">
        <w:rPr>
          <w:rFonts w:ascii="Times New Roman" w:hAnsi="Times New Roman" w:cs="Times New Roman"/>
        </w:rPr>
        <w:t xml:space="preserve">from the diary </w:t>
      </w:r>
      <w:r w:rsidR="005B04DC">
        <w:rPr>
          <w:rFonts w:ascii="Times New Roman" w:hAnsi="Times New Roman" w:cs="Times New Roman"/>
        </w:rPr>
        <w:t xml:space="preserve">was </w:t>
      </w:r>
      <w:r w:rsidR="00F81C2E" w:rsidRPr="00F81C2E">
        <w:rPr>
          <w:rFonts w:ascii="Times New Roman" w:hAnsi="Times New Roman" w:cs="Times New Roman"/>
        </w:rPr>
        <w:t>9h 47m</w:t>
      </w:r>
      <w:r w:rsidR="00F81C2E">
        <w:rPr>
          <w:rFonts w:ascii="Times New Roman" w:hAnsi="Times New Roman" w:cs="Times New Roman"/>
        </w:rPr>
        <w:t xml:space="preserve"> (SD 1h 10m) </w:t>
      </w:r>
      <w:r w:rsidR="00B17A0D">
        <w:rPr>
          <w:rFonts w:ascii="Times New Roman" w:hAnsi="Times New Roman" w:cs="Times New Roman"/>
        </w:rPr>
        <w:t xml:space="preserve">and </w:t>
      </w:r>
      <w:r w:rsidR="00870AA0">
        <w:rPr>
          <w:rFonts w:ascii="Times New Roman" w:hAnsi="Times New Roman" w:cs="Times New Roman"/>
        </w:rPr>
        <w:t>from the questionnaire was</w:t>
      </w:r>
      <w:r w:rsidR="002468AF">
        <w:rPr>
          <w:rFonts w:ascii="Times New Roman" w:hAnsi="Times New Roman" w:cs="Times New Roman"/>
        </w:rPr>
        <w:t xml:space="preserve"> </w:t>
      </w:r>
      <w:r w:rsidR="00B17A0D">
        <w:rPr>
          <w:rFonts w:ascii="Times New Roman" w:hAnsi="Times New Roman" w:cs="Times New Roman"/>
        </w:rPr>
        <w:t>9</w:t>
      </w:r>
      <w:r w:rsidR="00870AA0">
        <w:rPr>
          <w:rFonts w:ascii="Times New Roman" w:hAnsi="Times New Roman" w:cs="Times New Roman"/>
        </w:rPr>
        <w:t xml:space="preserve">h </w:t>
      </w:r>
      <w:r w:rsidR="002468AF">
        <w:rPr>
          <w:rFonts w:ascii="Times New Roman" w:hAnsi="Times New Roman" w:cs="Times New Roman"/>
        </w:rPr>
        <w:t>4</w:t>
      </w:r>
      <w:r w:rsidR="00B17A0D">
        <w:rPr>
          <w:rFonts w:ascii="Times New Roman" w:hAnsi="Times New Roman" w:cs="Times New Roman"/>
        </w:rPr>
        <w:t>0</w:t>
      </w:r>
      <w:r w:rsidR="00870AA0">
        <w:rPr>
          <w:rFonts w:ascii="Times New Roman" w:hAnsi="Times New Roman" w:cs="Times New Roman"/>
        </w:rPr>
        <w:t xml:space="preserve">m (SD </w:t>
      </w:r>
      <w:r w:rsidR="002468AF">
        <w:rPr>
          <w:rFonts w:ascii="Times New Roman" w:hAnsi="Times New Roman" w:cs="Times New Roman"/>
        </w:rPr>
        <w:t>2</w:t>
      </w:r>
      <w:r w:rsidR="00870AA0">
        <w:rPr>
          <w:rFonts w:ascii="Times New Roman" w:hAnsi="Times New Roman" w:cs="Times New Roman"/>
        </w:rPr>
        <w:t xml:space="preserve">h </w:t>
      </w:r>
      <w:r w:rsidR="00E46975">
        <w:rPr>
          <w:rFonts w:ascii="Times New Roman" w:hAnsi="Times New Roman" w:cs="Times New Roman"/>
        </w:rPr>
        <w:t>04</w:t>
      </w:r>
      <w:r w:rsidR="003E0112">
        <w:rPr>
          <w:rFonts w:ascii="Times New Roman" w:hAnsi="Times New Roman" w:cs="Times New Roman"/>
        </w:rPr>
        <w:t xml:space="preserve">m), </w:t>
      </w:r>
      <w:r w:rsidR="00FE5568">
        <w:rPr>
          <w:rFonts w:ascii="Times New Roman" w:hAnsi="Times New Roman" w:cs="Times New Roman"/>
        </w:rPr>
        <w:t xml:space="preserve">t </w:t>
      </w:r>
      <w:r w:rsidR="00180E75">
        <w:rPr>
          <w:rFonts w:ascii="Times New Roman" w:hAnsi="Times New Roman" w:cs="Times New Roman"/>
        </w:rPr>
        <w:t xml:space="preserve">(113) </w:t>
      </w:r>
      <w:r w:rsidR="00FE5568">
        <w:rPr>
          <w:rFonts w:ascii="Times New Roman" w:hAnsi="Times New Roman" w:cs="Times New Roman"/>
        </w:rPr>
        <w:t xml:space="preserve">= </w:t>
      </w:r>
      <w:r w:rsidR="00E46975">
        <w:rPr>
          <w:rFonts w:ascii="Times New Roman" w:hAnsi="Times New Roman" w:cs="Times New Roman"/>
        </w:rPr>
        <w:t>0.5</w:t>
      </w:r>
      <w:r w:rsidR="00446B2E">
        <w:rPr>
          <w:rFonts w:ascii="Times New Roman" w:hAnsi="Times New Roman" w:cs="Times New Roman"/>
        </w:rPr>
        <w:t>,</w:t>
      </w:r>
      <w:r w:rsidR="00180E75">
        <w:rPr>
          <w:rFonts w:ascii="Times New Roman" w:hAnsi="Times New Roman" w:cs="Times New Roman"/>
        </w:rPr>
        <w:t xml:space="preserve"> p </w:t>
      </w:r>
      <w:r w:rsidR="00E46975">
        <w:rPr>
          <w:rFonts w:ascii="Times New Roman" w:hAnsi="Times New Roman" w:cs="Times New Roman"/>
        </w:rPr>
        <w:t>= .6</w:t>
      </w:r>
      <w:r w:rsidR="00A76CC0">
        <w:rPr>
          <w:rFonts w:ascii="Times New Roman" w:hAnsi="Times New Roman" w:cs="Times New Roman"/>
        </w:rPr>
        <w:t>, with a correlation of r= .3</w:t>
      </w:r>
      <w:r w:rsidR="00E46975">
        <w:rPr>
          <w:rFonts w:ascii="Times New Roman" w:hAnsi="Times New Roman" w:cs="Times New Roman"/>
        </w:rPr>
        <w:t>1</w:t>
      </w:r>
      <w:r w:rsidR="00B82F7B">
        <w:rPr>
          <w:rFonts w:ascii="Times New Roman" w:hAnsi="Times New Roman" w:cs="Times New Roman"/>
        </w:rPr>
        <w:t xml:space="preserve">, </w:t>
      </w:r>
      <w:r w:rsidR="007370D7">
        <w:rPr>
          <w:rFonts w:ascii="Times New Roman" w:hAnsi="Times New Roman" w:cs="Times New Roman"/>
        </w:rPr>
        <w:t>[.</w:t>
      </w:r>
      <w:r w:rsidR="00E46975">
        <w:rPr>
          <w:rFonts w:ascii="Times New Roman" w:hAnsi="Times New Roman" w:cs="Times New Roman"/>
        </w:rPr>
        <w:t>1</w:t>
      </w:r>
      <w:r w:rsidR="008621C6">
        <w:rPr>
          <w:rFonts w:ascii="Times New Roman" w:hAnsi="Times New Roman" w:cs="Times New Roman"/>
        </w:rPr>
        <w:t>3</w:t>
      </w:r>
      <w:r w:rsidR="00E46975">
        <w:rPr>
          <w:rFonts w:ascii="Times New Roman" w:hAnsi="Times New Roman" w:cs="Times New Roman"/>
        </w:rPr>
        <w:t>;</w:t>
      </w:r>
      <w:r w:rsidR="007370D7">
        <w:rPr>
          <w:rFonts w:ascii="Times New Roman" w:hAnsi="Times New Roman" w:cs="Times New Roman"/>
        </w:rPr>
        <w:t xml:space="preserve"> </w:t>
      </w:r>
      <w:r w:rsidR="00D07BB6">
        <w:rPr>
          <w:rFonts w:ascii="Times New Roman" w:hAnsi="Times New Roman" w:cs="Times New Roman"/>
        </w:rPr>
        <w:t>.</w:t>
      </w:r>
      <w:r w:rsidR="008621C6">
        <w:rPr>
          <w:rFonts w:ascii="Times New Roman" w:hAnsi="Times New Roman" w:cs="Times New Roman"/>
        </w:rPr>
        <w:t>47</w:t>
      </w:r>
      <w:r w:rsidR="00D07BB6">
        <w:rPr>
          <w:rFonts w:ascii="Times New Roman" w:hAnsi="Times New Roman" w:cs="Times New Roman"/>
        </w:rPr>
        <w:t>]</w:t>
      </w:r>
      <w:r w:rsidR="00597813">
        <w:rPr>
          <w:rFonts w:ascii="Times New Roman" w:hAnsi="Times New Roman" w:cs="Times New Roman"/>
        </w:rPr>
        <w:t>, p &lt; .001</w:t>
      </w:r>
      <w:r w:rsidR="00181F5C">
        <w:rPr>
          <w:rFonts w:ascii="Times New Roman" w:hAnsi="Times New Roman" w:cs="Times New Roman"/>
        </w:rPr>
        <w:t>.</w:t>
      </w:r>
      <w:r w:rsidR="00597813">
        <w:rPr>
          <w:rFonts w:ascii="Times New Roman" w:hAnsi="Times New Roman" w:cs="Times New Roman"/>
        </w:rPr>
        <w:t xml:space="preserve"> </w:t>
      </w:r>
      <w:r w:rsidR="001269EA">
        <w:rPr>
          <w:rFonts w:ascii="Times New Roman" w:hAnsi="Times New Roman" w:cs="Times New Roman"/>
        </w:rPr>
        <w:t xml:space="preserve">The </w:t>
      </w:r>
      <w:r w:rsidR="001269EA">
        <w:rPr>
          <w:rFonts w:ascii="Times New Roman" w:hAnsi="Times New Roman" w:cs="Times New Roman"/>
        </w:rPr>
        <w:t>average diary wake up time averaged 07:48 (SD 1h 14m) and 07:32 (SD 2h 14m) on the questionnaire</w:t>
      </w:r>
      <w:r w:rsidR="009E07C6">
        <w:rPr>
          <w:rFonts w:ascii="Times New Roman" w:hAnsi="Times New Roman" w:cs="Times New Roman"/>
        </w:rPr>
        <w:t xml:space="preserve">, t(113) = </w:t>
      </w:r>
      <w:r w:rsidR="00FB27AF">
        <w:rPr>
          <w:rFonts w:ascii="Times New Roman" w:hAnsi="Times New Roman" w:cs="Times New Roman"/>
        </w:rPr>
        <w:t>1.0, p</w:t>
      </w:r>
      <w:r w:rsidR="00FC5974">
        <w:rPr>
          <w:rFonts w:ascii="Times New Roman" w:hAnsi="Times New Roman" w:cs="Times New Roman"/>
        </w:rPr>
        <w:t xml:space="preserve"> = .2. The correlation was r</w:t>
      </w:r>
      <w:r w:rsidR="000E1C0F">
        <w:rPr>
          <w:rFonts w:ascii="Times New Roman" w:hAnsi="Times New Roman" w:cs="Times New Roman"/>
        </w:rPr>
        <w:t xml:space="preserve"> = .38, [.21; .53], p &lt; .001.</w:t>
      </w:r>
      <w:r w:rsidR="001269EA">
        <w:rPr>
          <w:rFonts w:ascii="Times New Roman" w:hAnsi="Times New Roman" w:cs="Times New Roman"/>
        </w:rPr>
        <w:t xml:space="preserve"> Caution must be used when comparing waking time and sleep duration as these use derived values. Additionally, </w:t>
      </w:r>
      <w:r w:rsidR="009B684F">
        <w:rPr>
          <w:rFonts w:ascii="Times New Roman" w:hAnsi="Times New Roman" w:cs="Times New Roman"/>
        </w:rPr>
        <w:t xml:space="preserve">some </w:t>
      </w:r>
      <w:r w:rsidR="002A1D8A">
        <w:rPr>
          <w:rFonts w:ascii="Times New Roman" w:hAnsi="Times New Roman" w:cs="Times New Roman"/>
        </w:rPr>
        <w:t>parental estimates of ‘night sleep duration’ were very low</w:t>
      </w:r>
      <w:r w:rsidR="00781D85">
        <w:rPr>
          <w:rFonts w:ascii="Times New Roman" w:hAnsi="Times New Roman" w:cs="Times New Roman"/>
        </w:rPr>
        <w:t>,</w:t>
      </w:r>
      <w:r w:rsidR="002A1D8A">
        <w:rPr>
          <w:rFonts w:ascii="Times New Roman" w:hAnsi="Times New Roman" w:cs="Times New Roman"/>
        </w:rPr>
        <w:t xml:space="preserve"> </w:t>
      </w:r>
      <w:r w:rsidR="0039716C">
        <w:rPr>
          <w:rFonts w:ascii="Times New Roman" w:hAnsi="Times New Roman" w:cs="Times New Roman"/>
        </w:rPr>
        <w:t xml:space="preserve">some as low as 2.5 </w:t>
      </w:r>
      <w:r w:rsidR="00781D85">
        <w:rPr>
          <w:rFonts w:ascii="Times New Roman" w:hAnsi="Times New Roman" w:cs="Times New Roman"/>
        </w:rPr>
        <w:t>hours. These parents may have interpreted the question</w:t>
      </w:r>
      <w:r w:rsidR="005C7090">
        <w:rPr>
          <w:rFonts w:ascii="Times New Roman" w:hAnsi="Times New Roman" w:cs="Times New Roman"/>
        </w:rPr>
        <w:t xml:space="preserve"> as </w:t>
      </w:r>
      <w:r w:rsidR="00F15F46">
        <w:rPr>
          <w:rFonts w:ascii="Times New Roman" w:hAnsi="Times New Roman" w:cs="Times New Roman"/>
        </w:rPr>
        <w:t xml:space="preserve">referring to duration of sleep periods. </w:t>
      </w:r>
      <w:r w:rsidR="00112784">
        <w:rPr>
          <w:rFonts w:ascii="Times New Roman" w:hAnsi="Times New Roman" w:cs="Times New Roman"/>
        </w:rPr>
        <w:t xml:space="preserve">Notably, </w:t>
      </w:r>
      <w:r w:rsidR="005C7090">
        <w:rPr>
          <w:rFonts w:ascii="Times New Roman" w:hAnsi="Times New Roman" w:cs="Times New Roman"/>
        </w:rPr>
        <w:t>all five of these parents answered</w:t>
      </w:r>
      <w:r w:rsidR="00D57A62">
        <w:rPr>
          <w:rFonts w:ascii="Times New Roman" w:hAnsi="Times New Roman" w:cs="Times New Roman"/>
        </w:rPr>
        <w:t xml:space="preserve"> 5 hours or less</w:t>
      </w:r>
      <w:r w:rsidR="005C7090">
        <w:rPr>
          <w:rFonts w:ascii="Times New Roman" w:hAnsi="Times New Roman" w:cs="Times New Roman"/>
        </w:rPr>
        <w:t xml:space="preserve"> that they did not consider their baby’s sleep a problem. </w:t>
      </w:r>
      <w:r w:rsidR="00DA5902">
        <w:rPr>
          <w:rFonts w:ascii="Times New Roman" w:hAnsi="Times New Roman" w:cs="Times New Roman"/>
        </w:rPr>
        <w:t xml:space="preserve">Finally, </w:t>
      </w:r>
      <w:r w:rsidR="001269EA">
        <w:rPr>
          <w:rFonts w:ascii="Times New Roman" w:hAnsi="Times New Roman" w:cs="Times New Roman"/>
        </w:rPr>
        <w:t>t</w:t>
      </w:r>
      <w:r w:rsidR="005C535E">
        <w:rPr>
          <w:rFonts w:ascii="Times New Roman" w:hAnsi="Times New Roman" w:cs="Times New Roman"/>
        </w:rPr>
        <w:t xml:space="preserve">he number of night wakings averaged 0.93 (SD </w:t>
      </w:r>
      <w:r w:rsidR="00B36B15">
        <w:rPr>
          <w:rFonts w:ascii="Times New Roman" w:hAnsi="Times New Roman" w:cs="Times New Roman"/>
        </w:rPr>
        <w:t>1.13)</w:t>
      </w:r>
      <w:r w:rsidR="005C535E">
        <w:rPr>
          <w:rFonts w:ascii="Times New Roman" w:hAnsi="Times New Roman" w:cs="Times New Roman"/>
        </w:rPr>
        <w:t xml:space="preserve"> in the questionnaire and 0.86 (SD </w:t>
      </w:r>
      <w:r w:rsidR="00B36B15">
        <w:rPr>
          <w:rFonts w:ascii="Times New Roman" w:hAnsi="Times New Roman" w:cs="Times New Roman"/>
        </w:rPr>
        <w:t>0.93</w:t>
      </w:r>
      <w:r w:rsidR="005C535E">
        <w:rPr>
          <w:rFonts w:ascii="Times New Roman" w:hAnsi="Times New Roman" w:cs="Times New Roman"/>
        </w:rPr>
        <w:t xml:space="preserve">) in the diary, t(113) = 0.7, p = .5. These estimates correlated with r = .52, [.38; .65], p &lt; .001. </w:t>
      </w:r>
    </w:p>
    <w:p w14:paraId="6D72B919" w14:textId="13637AF6" w:rsidR="006963B2" w:rsidRDefault="006963B2" w:rsidP="00D11CE2">
      <w:pPr>
        <w:pStyle w:val="BodyText"/>
        <w:spacing w:before="6" w:line="360" w:lineRule="auto"/>
        <w:rPr>
          <w:rFonts w:ascii="Times New Roman" w:hAnsi="Times New Roman" w:cs="Times New Roman"/>
        </w:rPr>
      </w:pPr>
    </w:p>
    <w:p w14:paraId="09C9527A" w14:textId="72CD947F" w:rsidR="006963B2" w:rsidRPr="00870AA0" w:rsidRDefault="0035554C" w:rsidP="00D11CE2">
      <w:pPr>
        <w:pStyle w:val="BodyText"/>
        <w:spacing w:before="6" w:line="360" w:lineRule="auto"/>
        <w:rPr>
          <w:rFonts w:ascii="Times New Roman" w:hAnsi="Times New Roman" w:cs="Times New Roman"/>
          <w:i/>
          <w:iCs/>
        </w:rPr>
      </w:pPr>
      <w:r>
        <w:rPr>
          <w:rFonts w:ascii="Times New Roman" w:hAnsi="Times New Roman" w:cs="Times New Roman"/>
          <w:i/>
          <w:iCs/>
        </w:rPr>
        <w:t>Linear models of</w:t>
      </w:r>
      <w:r w:rsidR="006963B2" w:rsidRPr="00870AA0">
        <w:rPr>
          <w:rFonts w:ascii="Times New Roman" w:hAnsi="Times New Roman" w:cs="Times New Roman"/>
          <w:i/>
          <w:iCs/>
        </w:rPr>
        <w:t xml:space="preserve"> sleep duration</w:t>
      </w:r>
      <w:r w:rsidR="008568FD">
        <w:rPr>
          <w:rFonts w:ascii="Times New Roman" w:hAnsi="Times New Roman" w:cs="Times New Roman"/>
          <w:i/>
          <w:iCs/>
        </w:rPr>
        <w:t xml:space="preserve"> and morning mood. </w:t>
      </w:r>
    </w:p>
    <w:p w14:paraId="71D3B298" w14:textId="0FC79096" w:rsidR="008D40E3" w:rsidRPr="004E2048" w:rsidRDefault="00870AA0" w:rsidP="00D11CE2">
      <w:pPr>
        <w:pStyle w:val="BodyText"/>
        <w:spacing w:before="6" w:line="360" w:lineRule="auto"/>
        <w:rPr>
          <w:rFonts w:ascii="Times New Roman" w:hAnsi="Times New Roman" w:cs="Times New Roman"/>
        </w:rPr>
      </w:pPr>
      <w:r>
        <w:rPr>
          <w:rFonts w:ascii="Times New Roman" w:hAnsi="Times New Roman" w:cs="Times New Roman"/>
        </w:rPr>
        <w:t xml:space="preserve">Next, we wished </w:t>
      </w:r>
      <w:r w:rsidR="000B0BBE">
        <w:rPr>
          <w:rFonts w:ascii="Times New Roman" w:hAnsi="Times New Roman" w:cs="Times New Roman"/>
        </w:rPr>
        <w:t xml:space="preserve">to </w:t>
      </w:r>
      <w:r w:rsidR="008568FD">
        <w:rPr>
          <w:rFonts w:ascii="Times New Roman" w:hAnsi="Times New Roman" w:cs="Times New Roman"/>
        </w:rPr>
        <w:t>discover the best predictors of sleep duration and morning mood</w:t>
      </w:r>
      <w:r w:rsidR="002207C1">
        <w:rPr>
          <w:rFonts w:ascii="Times New Roman" w:hAnsi="Times New Roman" w:cs="Times New Roman"/>
        </w:rPr>
        <w:t xml:space="preserve"> </w:t>
      </w:r>
      <w:r w:rsidR="002207C1">
        <w:rPr>
          <w:rFonts w:ascii="Times New Roman" w:hAnsi="Times New Roman" w:cs="Times New Roman"/>
        </w:rPr>
        <w:t xml:space="preserve">using the </w:t>
      </w:r>
      <w:r w:rsidR="002207C1">
        <w:rPr>
          <w:rFonts w:ascii="Times New Roman" w:hAnsi="Times New Roman" w:cs="Times New Roman"/>
        </w:rPr>
        <w:t>night by</w:t>
      </w:r>
      <w:r w:rsidR="0015574B">
        <w:rPr>
          <w:rFonts w:ascii="Times New Roman" w:hAnsi="Times New Roman" w:cs="Times New Roman"/>
        </w:rPr>
        <w:t xml:space="preserve"> </w:t>
      </w:r>
      <w:r w:rsidR="002207C1">
        <w:rPr>
          <w:rFonts w:ascii="Times New Roman" w:hAnsi="Times New Roman" w:cs="Times New Roman"/>
        </w:rPr>
        <w:t>night data</w:t>
      </w:r>
      <w:r w:rsidR="002207C1">
        <w:rPr>
          <w:rFonts w:ascii="Times New Roman" w:hAnsi="Times New Roman" w:cs="Times New Roman"/>
        </w:rPr>
        <w:t xml:space="preserve"> from the sleep diaries.</w:t>
      </w:r>
      <w:r w:rsidR="00FE7330">
        <w:rPr>
          <w:rFonts w:ascii="Times New Roman" w:hAnsi="Times New Roman" w:cs="Times New Roman"/>
        </w:rPr>
        <w:t xml:space="preserve"> First, </w:t>
      </w:r>
      <w:r w:rsidR="002207C1">
        <w:rPr>
          <w:rFonts w:ascii="Times New Roman" w:hAnsi="Times New Roman" w:cs="Times New Roman"/>
        </w:rPr>
        <w:t xml:space="preserve">we </w:t>
      </w:r>
      <w:r w:rsidR="00802564">
        <w:rPr>
          <w:rFonts w:ascii="Times New Roman" w:hAnsi="Times New Roman" w:cs="Times New Roman"/>
        </w:rPr>
        <w:t xml:space="preserve">investigated </w:t>
      </w:r>
      <w:r w:rsidR="002207C1">
        <w:rPr>
          <w:rFonts w:ascii="Times New Roman" w:hAnsi="Times New Roman" w:cs="Times New Roman"/>
        </w:rPr>
        <w:t>sleep duration</w:t>
      </w:r>
      <w:r w:rsidR="00802564">
        <w:rPr>
          <w:rFonts w:ascii="Times New Roman" w:hAnsi="Times New Roman" w:cs="Times New Roman"/>
        </w:rPr>
        <w:t xml:space="preserve">. Preliminary analysis showered that </w:t>
      </w:r>
      <w:r w:rsidR="00E20863">
        <w:rPr>
          <w:rFonts w:ascii="Times New Roman" w:hAnsi="Times New Roman" w:cs="Times New Roman"/>
        </w:rPr>
        <w:t xml:space="preserve">none of the </w:t>
      </w:r>
      <w:r w:rsidR="00FE7330">
        <w:rPr>
          <w:rFonts w:ascii="Times New Roman" w:hAnsi="Times New Roman" w:cs="Times New Roman"/>
        </w:rPr>
        <w:t xml:space="preserve">temperament </w:t>
      </w:r>
      <w:r w:rsidR="00E20863">
        <w:rPr>
          <w:rFonts w:ascii="Times New Roman" w:hAnsi="Times New Roman" w:cs="Times New Roman"/>
        </w:rPr>
        <w:t xml:space="preserve">factors were significantly </w:t>
      </w:r>
      <w:r w:rsidR="00802564">
        <w:rPr>
          <w:rFonts w:ascii="Times New Roman" w:hAnsi="Times New Roman" w:cs="Times New Roman"/>
        </w:rPr>
        <w:t>correlate</w:t>
      </w:r>
      <w:r w:rsidR="00E20863">
        <w:rPr>
          <w:rFonts w:ascii="Times New Roman" w:hAnsi="Times New Roman" w:cs="Times New Roman"/>
        </w:rPr>
        <w:t>d</w:t>
      </w:r>
      <w:r w:rsidR="00802564">
        <w:rPr>
          <w:rFonts w:ascii="Times New Roman" w:hAnsi="Times New Roman" w:cs="Times New Roman"/>
        </w:rPr>
        <w:t xml:space="preserve"> with sleep duration (Table 2) so we excluded </w:t>
      </w:r>
      <w:r w:rsidR="005E35E4">
        <w:rPr>
          <w:rFonts w:ascii="Times New Roman" w:hAnsi="Times New Roman" w:cs="Times New Roman"/>
        </w:rPr>
        <w:t>these</w:t>
      </w:r>
      <w:r w:rsidR="00B00B29">
        <w:rPr>
          <w:rFonts w:ascii="Times New Roman" w:hAnsi="Times New Roman" w:cs="Times New Roman"/>
        </w:rPr>
        <w:t xml:space="preserve"> </w:t>
      </w:r>
      <w:r w:rsidR="0035554C">
        <w:rPr>
          <w:rFonts w:ascii="Times New Roman" w:hAnsi="Times New Roman" w:cs="Times New Roman"/>
        </w:rPr>
        <w:t>as</w:t>
      </w:r>
      <w:r w:rsidR="00B00B29">
        <w:rPr>
          <w:rFonts w:ascii="Times New Roman" w:hAnsi="Times New Roman" w:cs="Times New Roman"/>
        </w:rPr>
        <w:t xml:space="preserve"> potential </w:t>
      </w:r>
      <w:r w:rsidR="00A575A4">
        <w:rPr>
          <w:rFonts w:ascii="Times New Roman" w:hAnsi="Times New Roman" w:cs="Times New Roman"/>
        </w:rPr>
        <w:t>predictor</w:t>
      </w:r>
      <w:r w:rsidR="00B00B29">
        <w:rPr>
          <w:rFonts w:ascii="Times New Roman" w:hAnsi="Times New Roman" w:cs="Times New Roman"/>
        </w:rPr>
        <w:t xml:space="preserve"> variable</w:t>
      </w:r>
      <w:r w:rsidR="00DF1AC3">
        <w:rPr>
          <w:rFonts w:ascii="Times New Roman" w:hAnsi="Times New Roman" w:cs="Times New Roman"/>
        </w:rPr>
        <w:t>s</w:t>
      </w:r>
      <w:r w:rsidR="00B00B29">
        <w:rPr>
          <w:rFonts w:ascii="Times New Roman" w:hAnsi="Times New Roman" w:cs="Times New Roman"/>
        </w:rPr>
        <w:t xml:space="preserve"> for sleep</w:t>
      </w:r>
      <w:r w:rsidR="0035554C">
        <w:rPr>
          <w:rFonts w:ascii="Times New Roman" w:hAnsi="Times New Roman" w:cs="Times New Roman"/>
        </w:rPr>
        <w:t xml:space="preserve"> duration</w:t>
      </w:r>
      <w:r w:rsidR="00B00B29">
        <w:rPr>
          <w:rFonts w:ascii="Times New Roman" w:hAnsi="Times New Roman" w:cs="Times New Roman"/>
        </w:rPr>
        <w:t>.</w:t>
      </w:r>
      <w:r w:rsidR="00F6760E">
        <w:rPr>
          <w:rFonts w:ascii="Times New Roman" w:hAnsi="Times New Roman" w:cs="Times New Roman"/>
        </w:rPr>
        <w:t xml:space="preserve"> </w:t>
      </w:r>
      <w:r w:rsidR="002F1796">
        <w:rPr>
          <w:rFonts w:ascii="Times New Roman" w:hAnsi="Times New Roman" w:cs="Times New Roman"/>
        </w:rPr>
        <w:t>W</w:t>
      </w:r>
      <w:r w:rsidR="005D04DA">
        <w:rPr>
          <w:rFonts w:ascii="Times New Roman" w:hAnsi="Times New Roman" w:cs="Times New Roman"/>
        </w:rPr>
        <w:t xml:space="preserve">e used the ‘glmulti’ package in R </w:t>
      </w:r>
      <w:r w:rsidR="005D04DA">
        <w:rPr>
          <w:rFonts w:ascii="Times New Roman" w:hAnsi="Times New Roman" w:cs="Times New Roman"/>
        </w:rPr>
        <w:fldChar w:fldCharType="begin"/>
      </w:r>
      <w:r w:rsidR="0052048A">
        <w:rPr>
          <w:rFonts w:ascii="Times New Roman" w:hAnsi="Times New Roman" w:cs="Times New Roman"/>
        </w:rPr>
        <w:instrText xml:space="preserve"> ADDIN ZOTERO_ITEM CSL_CITATION {"citationID":"lUOXuRGC","properties":{"formattedCitation":"(Calcagno, 2020)","plainCitation":"(Calcagno, 2020)","noteIndex":0},"citationItems":[{"id":9141,"uris":["http://zotero.org/users/244229/items/M4TB4UJ4"],"uri":["http://zotero.org/users/244229/items/M4TB4UJ4"],"itemData":{"id":9141,"type":"book","title":"glmulti: Model Selection and Multimodel Inference Made Easy","URL":"https://CRAN.R-project.org/package=glmulti","version":"1.0.8","author":[{"family":"Calcagno","given":"Vincent"}],"issued":{"date-parts":[["2020"]]}}}],"schema":"https://github.com/citation-style-language/schema/raw/master/csl-citation.json"} </w:instrText>
      </w:r>
      <w:r w:rsidR="005D04DA">
        <w:rPr>
          <w:rFonts w:ascii="Times New Roman" w:hAnsi="Times New Roman" w:cs="Times New Roman"/>
        </w:rPr>
        <w:fldChar w:fldCharType="separate"/>
      </w:r>
      <w:r w:rsidR="005D04DA" w:rsidRPr="00786A12">
        <w:rPr>
          <w:rFonts w:ascii="Times New Roman" w:hAnsi="Times New Roman" w:cs="Times New Roman"/>
        </w:rPr>
        <w:t>(Calcagno, 2020)</w:t>
      </w:r>
      <w:r w:rsidR="005D04DA">
        <w:rPr>
          <w:rFonts w:ascii="Times New Roman" w:hAnsi="Times New Roman" w:cs="Times New Roman"/>
        </w:rPr>
        <w:fldChar w:fldCharType="end"/>
      </w:r>
      <w:r w:rsidR="005D04DA">
        <w:rPr>
          <w:rFonts w:ascii="Times New Roman" w:hAnsi="Times New Roman" w:cs="Times New Roman"/>
        </w:rPr>
        <w:t xml:space="preserve"> </w:t>
      </w:r>
      <w:r w:rsidR="00F6760E">
        <w:rPr>
          <w:rFonts w:ascii="Times New Roman" w:hAnsi="Times New Roman" w:cs="Times New Roman"/>
        </w:rPr>
        <w:t xml:space="preserve">to systematically compare </w:t>
      </w:r>
      <w:r w:rsidR="00477126">
        <w:rPr>
          <w:rFonts w:ascii="Times New Roman" w:hAnsi="Times New Roman" w:cs="Times New Roman"/>
        </w:rPr>
        <w:t xml:space="preserve">the </w:t>
      </w:r>
      <w:r w:rsidR="00F6760E">
        <w:rPr>
          <w:rFonts w:ascii="Times New Roman" w:hAnsi="Times New Roman" w:cs="Times New Roman"/>
        </w:rPr>
        <w:t xml:space="preserve">range of </w:t>
      </w:r>
      <w:r w:rsidR="00477126">
        <w:rPr>
          <w:rFonts w:ascii="Times New Roman" w:hAnsi="Times New Roman" w:cs="Times New Roman"/>
        </w:rPr>
        <w:t xml:space="preserve">simple </w:t>
      </w:r>
      <w:r w:rsidR="00F6760E">
        <w:rPr>
          <w:rFonts w:ascii="Times New Roman" w:hAnsi="Times New Roman" w:cs="Times New Roman"/>
        </w:rPr>
        <w:t>linear models</w:t>
      </w:r>
      <w:r w:rsidR="004169E6">
        <w:rPr>
          <w:rFonts w:ascii="Times New Roman" w:hAnsi="Times New Roman" w:cs="Times New Roman"/>
        </w:rPr>
        <w:t xml:space="preserve"> of sleep duration</w:t>
      </w:r>
      <w:r w:rsidR="001A050A">
        <w:rPr>
          <w:rFonts w:ascii="Times New Roman" w:hAnsi="Times New Roman" w:cs="Times New Roman"/>
        </w:rPr>
        <w:t>. V</w:t>
      </w:r>
      <w:r w:rsidR="00907828">
        <w:rPr>
          <w:rFonts w:ascii="Times New Roman" w:hAnsi="Times New Roman" w:cs="Times New Roman"/>
        </w:rPr>
        <w:t>ariables</w:t>
      </w:r>
      <w:r w:rsidR="001A050A">
        <w:rPr>
          <w:rFonts w:ascii="Times New Roman" w:hAnsi="Times New Roman" w:cs="Times New Roman"/>
        </w:rPr>
        <w:t xml:space="preserve"> included</w:t>
      </w:r>
      <w:r w:rsidR="00907828">
        <w:rPr>
          <w:rFonts w:ascii="Times New Roman" w:hAnsi="Times New Roman" w:cs="Times New Roman"/>
        </w:rPr>
        <w:t xml:space="preserve"> </w:t>
      </w:r>
      <w:r w:rsidR="006F463D">
        <w:rPr>
          <w:rFonts w:ascii="Times New Roman" w:hAnsi="Times New Roman" w:cs="Times New Roman"/>
        </w:rPr>
        <w:t>age,</w:t>
      </w:r>
      <w:r w:rsidR="00907828">
        <w:rPr>
          <w:rFonts w:ascii="Times New Roman" w:hAnsi="Times New Roman" w:cs="Times New Roman"/>
        </w:rPr>
        <w:t xml:space="preserve"> </w:t>
      </w:r>
      <w:r w:rsidR="00516F89">
        <w:rPr>
          <w:rFonts w:ascii="Times New Roman" w:hAnsi="Times New Roman" w:cs="Times New Roman"/>
        </w:rPr>
        <w:t xml:space="preserve">household size, </w:t>
      </w:r>
      <w:r w:rsidR="00937AFA">
        <w:rPr>
          <w:rFonts w:ascii="Times New Roman" w:hAnsi="Times New Roman" w:cs="Times New Roman"/>
        </w:rPr>
        <w:t xml:space="preserve">where baby slept, if baby had a bedtime routine, </w:t>
      </w:r>
      <w:r w:rsidR="004169E6">
        <w:rPr>
          <w:rFonts w:ascii="Times New Roman" w:hAnsi="Times New Roman" w:cs="Times New Roman"/>
        </w:rPr>
        <w:t>bedtime, number of wakes,</w:t>
      </w:r>
      <w:r w:rsidR="00E21BD6">
        <w:rPr>
          <w:rFonts w:ascii="Times New Roman" w:hAnsi="Times New Roman" w:cs="Times New Roman"/>
        </w:rPr>
        <w:t xml:space="preserve"> if baby was fed during night,</w:t>
      </w:r>
      <w:r w:rsidR="004169E6">
        <w:rPr>
          <w:rFonts w:ascii="Times New Roman" w:hAnsi="Times New Roman" w:cs="Times New Roman"/>
        </w:rPr>
        <w:t xml:space="preserve"> </w:t>
      </w:r>
      <w:r w:rsidR="00907828">
        <w:rPr>
          <w:rFonts w:ascii="Times New Roman" w:hAnsi="Times New Roman" w:cs="Times New Roman"/>
        </w:rPr>
        <w:t xml:space="preserve">morning diaper state, if </w:t>
      </w:r>
      <w:r w:rsidR="004169E6">
        <w:rPr>
          <w:rFonts w:ascii="Times New Roman" w:hAnsi="Times New Roman" w:cs="Times New Roman"/>
        </w:rPr>
        <w:t>diaper change</w:t>
      </w:r>
      <w:r w:rsidR="0091388E">
        <w:rPr>
          <w:rFonts w:ascii="Times New Roman" w:hAnsi="Times New Roman" w:cs="Times New Roman"/>
        </w:rPr>
        <w:t>d</w:t>
      </w:r>
      <w:r w:rsidR="00907828">
        <w:rPr>
          <w:rFonts w:ascii="Times New Roman" w:hAnsi="Times New Roman" w:cs="Times New Roman"/>
        </w:rPr>
        <w:t>, average daytime sleep (from questionnaire)</w:t>
      </w:r>
      <w:r w:rsidR="004A53FC">
        <w:rPr>
          <w:rFonts w:ascii="Times New Roman" w:hAnsi="Times New Roman" w:cs="Times New Roman"/>
        </w:rPr>
        <w:t xml:space="preserve"> and d</w:t>
      </w:r>
      <w:r w:rsidR="00D47A20">
        <w:rPr>
          <w:rFonts w:ascii="Times New Roman" w:hAnsi="Times New Roman" w:cs="Times New Roman"/>
        </w:rPr>
        <w:t>iaper quality</w:t>
      </w:r>
      <w:r w:rsidR="00F8159F">
        <w:rPr>
          <w:rFonts w:ascii="Times New Roman" w:hAnsi="Times New Roman" w:cs="Times New Roman"/>
        </w:rPr>
        <w:t xml:space="preserve">. </w:t>
      </w:r>
      <w:r w:rsidR="004A53FC">
        <w:rPr>
          <w:rFonts w:ascii="Times New Roman" w:hAnsi="Times New Roman" w:cs="Times New Roman"/>
        </w:rPr>
        <w:t>D</w:t>
      </w:r>
      <w:r w:rsidR="00D47A20">
        <w:rPr>
          <w:rFonts w:ascii="Times New Roman" w:hAnsi="Times New Roman" w:cs="Times New Roman"/>
        </w:rPr>
        <w:t>iaper quality</w:t>
      </w:r>
      <w:r w:rsidR="004A53FC">
        <w:rPr>
          <w:rFonts w:ascii="Times New Roman" w:hAnsi="Times New Roman" w:cs="Times New Roman"/>
        </w:rPr>
        <w:t xml:space="preserve"> was classified by</w:t>
      </w:r>
      <w:r w:rsidR="001A050A">
        <w:rPr>
          <w:rFonts w:ascii="Times New Roman" w:hAnsi="Times New Roman" w:cs="Times New Roman"/>
        </w:rPr>
        <w:t xml:space="preserve"> </w:t>
      </w:r>
      <w:r w:rsidR="00E21BD6">
        <w:rPr>
          <w:rFonts w:ascii="Times New Roman" w:hAnsi="Times New Roman" w:cs="Times New Roman"/>
        </w:rPr>
        <w:t>absorbency</w:t>
      </w:r>
      <w:r w:rsidR="00BB726E">
        <w:rPr>
          <w:rFonts w:ascii="Times New Roman" w:hAnsi="Times New Roman" w:cs="Times New Roman"/>
        </w:rPr>
        <w:t xml:space="preserve"> </w:t>
      </w:r>
      <w:r w:rsidR="004F08DD">
        <w:rPr>
          <w:rFonts w:ascii="Times New Roman" w:hAnsi="Times New Roman" w:cs="Times New Roman"/>
        </w:rPr>
        <w:t>based on questionnaire responses</w:t>
      </w:r>
      <w:r w:rsidR="00D25D18">
        <w:rPr>
          <w:rFonts w:ascii="Times New Roman" w:hAnsi="Times New Roman" w:cs="Times New Roman"/>
        </w:rPr>
        <w:t xml:space="preserve"> </w:t>
      </w:r>
      <w:r w:rsidR="00D93EB7">
        <w:rPr>
          <w:rFonts w:ascii="Times New Roman" w:hAnsi="Times New Roman" w:cs="Times New Roman"/>
        </w:rPr>
        <w:t>such that</w:t>
      </w:r>
      <w:r w:rsidR="004F08DD">
        <w:rPr>
          <w:rFonts w:ascii="Times New Roman" w:hAnsi="Times New Roman" w:cs="Times New Roman"/>
        </w:rPr>
        <w:t xml:space="preserve"> 57 infants were in more </w:t>
      </w:r>
      <w:r w:rsidR="00E21BD6">
        <w:rPr>
          <w:rFonts w:ascii="Times New Roman" w:hAnsi="Times New Roman" w:cs="Times New Roman"/>
        </w:rPr>
        <w:t>absorbent</w:t>
      </w:r>
      <w:r w:rsidR="004F08DD">
        <w:rPr>
          <w:rFonts w:ascii="Times New Roman" w:hAnsi="Times New Roman" w:cs="Times New Roman"/>
        </w:rPr>
        <w:t xml:space="preserve"> premium diapers and 57 were in </w:t>
      </w:r>
      <w:r w:rsidR="003D6A84">
        <w:rPr>
          <w:rFonts w:ascii="Times New Roman" w:hAnsi="Times New Roman" w:cs="Times New Roman"/>
        </w:rPr>
        <w:t xml:space="preserve">less </w:t>
      </w:r>
      <w:r w:rsidR="00E21BD6">
        <w:rPr>
          <w:rFonts w:ascii="Times New Roman" w:hAnsi="Times New Roman" w:cs="Times New Roman"/>
        </w:rPr>
        <w:t>absorbent</w:t>
      </w:r>
      <w:r w:rsidR="003D6A84">
        <w:rPr>
          <w:rFonts w:ascii="Times New Roman" w:hAnsi="Times New Roman" w:cs="Times New Roman"/>
        </w:rPr>
        <w:t xml:space="preserve"> ordinary diapers. </w:t>
      </w:r>
      <w:r w:rsidR="00F8159F">
        <w:rPr>
          <w:rFonts w:ascii="Times New Roman" w:hAnsi="Times New Roman" w:cs="Times New Roman"/>
        </w:rPr>
        <w:t xml:space="preserve">Only simple models without interactions were considered. </w:t>
      </w:r>
      <w:r w:rsidR="003D6A84">
        <w:rPr>
          <w:rFonts w:ascii="Times New Roman" w:hAnsi="Times New Roman" w:cs="Times New Roman"/>
        </w:rPr>
        <w:t xml:space="preserve">The </w:t>
      </w:r>
      <w:r w:rsidR="00D93EB7">
        <w:rPr>
          <w:rFonts w:ascii="Times New Roman" w:hAnsi="Times New Roman" w:cs="Times New Roman"/>
        </w:rPr>
        <w:t>best model included bedtime, age,</w:t>
      </w:r>
      <w:r w:rsidR="00B051B0">
        <w:rPr>
          <w:rFonts w:ascii="Times New Roman" w:hAnsi="Times New Roman" w:cs="Times New Roman"/>
        </w:rPr>
        <w:t xml:space="preserve"> household size,</w:t>
      </w:r>
      <w:r w:rsidR="00D93EB7">
        <w:rPr>
          <w:rFonts w:ascii="Times New Roman" w:hAnsi="Times New Roman" w:cs="Times New Roman"/>
        </w:rPr>
        <w:t xml:space="preserve"> </w:t>
      </w:r>
      <w:r w:rsidR="00D32F81">
        <w:rPr>
          <w:rFonts w:ascii="Times New Roman" w:hAnsi="Times New Roman" w:cs="Times New Roman"/>
        </w:rPr>
        <w:t>where baby slept</w:t>
      </w:r>
      <w:r w:rsidR="00D93EB7">
        <w:rPr>
          <w:rFonts w:ascii="Times New Roman" w:hAnsi="Times New Roman" w:cs="Times New Roman"/>
        </w:rPr>
        <w:t xml:space="preserve">, </w:t>
      </w:r>
      <w:r w:rsidR="00B051B0">
        <w:rPr>
          <w:rFonts w:ascii="Times New Roman" w:hAnsi="Times New Roman" w:cs="Times New Roman"/>
        </w:rPr>
        <w:t>diaper state and diaper changed as variables but not the number of wakings</w:t>
      </w:r>
      <w:r w:rsidR="00A23D68">
        <w:rPr>
          <w:rFonts w:ascii="Times New Roman" w:hAnsi="Times New Roman" w:cs="Times New Roman"/>
        </w:rPr>
        <w:t xml:space="preserve">, daytime sleep or if baby was </w:t>
      </w:r>
      <w:r w:rsidR="00E21BD6">
        <w:rPr>
          <w:rFonts w:ascii="Times New Roman" w:hAnsi="Times New Roman" w:cs="Times New Roman"/>
        </w:rPr>
        <w:t xml:space="preserve">fed during night. This model had </w:t>
      </w:r>
      <w:r w:rsidR="004E2048">
        <w:rPr>
          <w:rFonts w:ascii="Times New Roman" w:hAnsi="Times New Roman" w:cs="Times New Roman"/>
        </w:rPr>
        <w:t>an R</w:t>
      </w:r>
      <w:r w:rsidR="004E2048">
        <w:rPr>
          <w:rFonts w:ascii="Times New Roman" w:hAnsi="Times New Roman" w:cs="Times New Roman"/>
          <w:vertAlign w:val="superscript"/>
        </w:rPr>
        <w:t xml:space="preserve">2 </w:t>
      </w:r>
      <w:r w:rsidR="004E2048">
        <w:rPr>
          <w:rFonts w:ascii="Times New Roman" w:hAnsi="Times New Roman" w:cs="Times New Roman"/>
        </w:rPr>
        <w:t>= .2</w:t>
      </w:r>
      <w:r w:rsidR="00275F2D">
        <w:rPr>
          <w:rFonts w:ascii="Times New Roman" w:hAnsi="Times New Roman" w:cs="Times New Roman"/>
        </w:rPr>
        <w:t>6</w:t>
      </w:r>
      <w:r w:rsidR="00B02E2B">
        <w:rPr>
          <w:rFonts w:ascii="Times New Roman" w:hAnsi="Times New Roman" w:cs="Times New Roman"/>
        </w:rPr>
        <w:t>1</w:t>
      </w:r>
      <w:r w:rsidR="00BD48A8">
        <w:rPr>
          <w:rFonts w:ascii="Times New Roman" w:hAnsi="Times New Roman" w:cs="Times New Roman"/>
        </w:rPr>
        <w:t xml:space="preserve"> with F(6, 1129) = 6</w:t>
      </w:r>
      <w:r w:rsidR="00A34F6C">
        <w:rPr>
          <w:rFonts w:ascii="Times New Roman" w:hAnsi="Times New Roman" w:cs="Times New Roman"/>
        </w:rPr>
        <w:t>6</w:t>
      </w:r>
      <w:r w:rsidR="00BD48A8">
        <w:rPr>
          <w:rFonts w:ascii="Times New Roman" w:hAnsi="Times New Roman" w:cs="Times New Roman"/>
        </w:rPr>
        <w:t>.</w:t>
      </w:r>
      <w:r w:rsidR="00A34F6C">
        <w:rPr>
          <w:rFonts w:ascii="Times New Roman" w:hAnsi="Times New Roman" w:cs="Times New Roman"/>
        </w:rPr>
        <w:t>5</w:t>
      </w:r>
      <w:r w:rsidR="00BD48A8">
        <w:rPr>
          <w:rFonts w:ascii="Times New Roman" w:hAnsi="Times New Roman" w:cs="Times New Roman"/>
        </w:rPr>
        <w:t xml:space="preserve"> and an </w:t>
      </w:r>
      <w:r w:rsidR="0033291B">
        <w:rPr>
          <w:rFonts w:ascii="Times New Roman" w:hAnsi="Times New Roman" w:cs="Times New Roman"/>
        </w:rPr>
        <w:t xml:space="preserve">Akaike information criterion score of </w:t>
      </w:r>
      <w:r w:rsidR="00DD4F84">
        <w:rPr>
          <w:rFonts w:ascii="Times New Roman" w:hAnsi="Times New Roman" w:cs="Times New Roman"/>
        </w:rPr>
        <w:t>39</w:t>
      </w:r>
      <w:r w:rsidR="00275F2D">
        <w:rPr>
          <w:rFonts w:ascii="Times New Roman" w:hAnsi="Times New Roman" w:cs="Times New Roman"/>
        </w:rPr>
        <w:t>58</w:t>
      </w:r>
      <w:r w:rsidR="00DD4F84">
        <w:rPr>
          <w:rFonts w:ascii="Times New Roman" w:hAnsi="Times New Roman" w:cs="Times New Roman"/>
        </w:rPr>
        <w:t>. The full model is given in Table 3. For comparison, we also show a simple model of jus</w:t>
      </w:r>
      <w:r w:rsidR="00DE229F">
        <w:rPr>
          <w:rFonts w:ascii="Times New Roman" w:hAnsi="Times New Roman" w:cs="Times New Roman"/>
        </w:rPr>
        <w:t xml:space="preserve">t a single predictor of bedtime. This model </w:t>
      </w:r>
      <w:r w:rsidR="00607B8D">
        <w:rPr>
          <w:rFonts w:ascii="Times New Roman" w:hAnsi="Times New Roman" w:cs="Times New Roman"/>
        </w:rPr>
        <w:t>ha</w:t>
      </w:r>
      <w:r w:rsidR="0000594B">
        <w:rPr>
          <w:rFonts w:ascii="Times New Roman" w:hAnsi="Times New Roman" w:cs="Times New Roman"/>
        </w:rPr>
        <w:t xml:space="preserve">d </w:t>
      </w:r>
      <w:r w:rsidR="00607B8D">
        <w:rPr>
          <w:rFonts w:ascii="Times New Roman" w:hAnsi="Times New Roman" w:cs="Times New Roman"/>
        </w:rPr>
        <w:t xml:space="preserve">an </w:t>
      </w:r>
      <w:r w:rsidR="00607B8D">
        <w:rPr>
          <w:rFonts w:ascii="Times New Roman" w:hAnsi="Times New Roman" w:cs="Times New Roman"/>
        </w:rPr>
        <w:t>R</w:t>
      </w:r>
      <w:r w:rsidR="00607B8D">
        <w:rPr>
          <w:rFonts w:ascii="Times New Roman" w:hAnsi="Times New Roman" w:cs="Times New Roman"/>
          <w:vertAlign w:val="superscript"/>
        </w:rPr>
        <w:t xml:space="preserve">2 </w:t>
      </w:r>
      <w:r w:rsidR="00607B8D">
        <w:rPr>
          <w:rFonts w:ascii="Times New Roman" w:hAnsi="Times New Roman" w:cs="Times New Roman"/>
        </w:rPr>
        <w:t>= .2</w:t>
      </w:r>
      <w:r w:rsidR="00607B8D">
        <w:rPr>
          <w:rFonts w:ascii="Times New Roman" w:hAnsi="Times New Roman" w:cs="Times New Roman"/>
        </w:rPr>
        <w:t>14</w:t>
      </w:r>
      <w:r w:rsidR="00607B8D">
        <w:rPr>
          <w:rFonts w:ascii="Times New Roman" w:hAnsi="Times New Roman" w:cs="Times New Roman"/>
        </w:rPr>
        <w:t xml:space="preserve"> with F(</w:t>
      </w:r>
      <w:r w:rsidR="00607B8D">
        <w:rPr>
          <w:rFonts w:ascii="Times New Roman" w:hAnsi="Times New Roman" w:cs="Times New Roman"/>
        </w:rPr>
        <w:t>1</w:t>
      </w:r>
      <w:r w:rsidR="00607B8D">
        <w:rPr>
          <w:rFonts w:ascii="Times New Roman" w:hAnsi="Times New Roman" w:cs="Times New Roman"/>
        </w:rPr>
        <w:t>, 11</w:t>
      </w:r>
      <w:r w:rsidR="00607B8D">
        <w:rPr>
          <w:rFonts w:ascii="Times New Roman" w:hAnsi="Times New Roman" w:cs="Times New Roman"/>
        </w:rPr>
        <w:t>34</w:t>
      </w:r>
      <w:r w:rsidR="00607B8D">
        <w:rPr>
          <w:rFonts w:ascii="Times New Roman" w:hAnsi="Times New Roman" w:cs="Times New Roman"/>
        </w:rPr>
        <w:t xml:space="preserve">) = </w:t>
      </w:r>
      <w:r w:rsidR="00607B8D">
        <w:rPr>
          <w:rFonts w:ascii="Times New Roman" w:hAnsi="Times New Roman" w:cs="Times New Roman"/>
        </w:rPr>
        <w:t>310.0</w:t>
      </w:r>
      <w:r w:rsidR="00607B8D">
        <w:rPr>
          <w:rFonts w:ascii="Times New Roman" w:hAnsi="Times New Roman" w:cs="Times New Roman"/>
        </w:rPr>
        <w:t xml:space="preserve"> and an Akaike information criterion score of </w:t>
      </w:r>
      <w:r w:rsidR="00740BE0">
        <w:rPr>
          <w:rFonts w:ascii="Times New Roman" w:hAnsi="Times New Roman" w:cs="Times New Roman"/>
        </w:rPr>
        <w:t>4017</w:t>
      </w:r>
      <w:r w:rsidR="00607B8D">
        <w:rPr>
          <w:rFonts w:ascii="Times New Roman" w:hAnsi="Times New Roman" w:cs="Times New Roman"/>
        </w:rPr>
        <w:t>.</w:t>
      </w:r>
      <w:r w:rsidR="00867D13">
        <w:rPr>
          <w:rFonts w:ascii="Times New Roman" w:hAnsi="Times New Roman" w:cs="Times New Roman"/>
        </w:rPr>
        <w:t xml:space="preserve"> </w:t>
      </w:r>
      <w:r w:rsidR="00D00440">
        <w:rPr>
          <w:rFonts w:ascii="Times New Roman" w:hAnsi="Times New Roman" w:cs="Times New Roman"/>
        </w:rPr>
        <w:t>This indicates</w:t>
      </w:r>
      <w:r w:rsidR="00867D13">
        <w:rPr>
          <w:rFonts w:ascii="Times New Roman" w:hAnsi="Times New Roman" w:cs="Times New Roman"/>
        </w:rPr>
        <w:t xml:space="preserve"> that bedtime is the </w:t>
      </w:r>
      <w:r w:rsidR="002A7D68">
        <w:rPr>
          <w:rFonts w:ascii="Times New Roman" w:hAnsi="Times New Roman" w:cs="Times New Roman"/>
        </w:rPr>
        <w:t xml:space="preserve">most substantial predictor of sleep duration. </w:t>
      </w:r>
    </w:p>
    <w:p w14:paraId="51DF3110" w14:textId="241B9E11" w:rsidR="00472742" w:rsidRDefault="00472742" w:rsidP="00472742">
      <w:pPr>
        <w:pStyle w:val="BodyText"/>
        <w:spacing w:before="6" w:line="360" w:lineRule="auto"/>
        <w:rPr>
          <w:rFonts w:ascii="Times New Roman" w:hAnsi="Times New Roman" w:cs="Times New Roman"/>
        </w:rPr>
      </w:pPr>
    </w:p>
    <w:p w14:paraId="01897078" w14:textId="77051B83" w:rsidR="00A16326" w:rsidRPr="00931AE0" w:rsidRDefault="00AE68C5" w:rsidP="00472742">
      <w:pPr>
        <w:pStyle w:val="BodyText"/>
        <w:spacing w:before="6" w:line="360" w:lineRule="auto"/>
        <w:rPr>
          <w:rFonts w:ascii="Times New Roman" w:hAnsi="Times New Roman" w:cs="Times New Roman"/>
        </w:rPr>
      </w:pPr>
      <w:r>
        <w:rPr>
          <w:rFonts w:ascii="Times New Roman" w:hAnsi="Times New Roman" w:cs="Times New Roman"/>
        </w:rPr>
        <w:t xml:space="preserve">We </w:t>
      </w:r>
      <w:r w:rsidR="006F628B">
        <w:rPr>
          <w:rFonts w:ascii="Times New Roman" w:hAnsi="Times New Roman" w:cs="Times New Roman"/>
        </w:rPr>
        <w:t>ran similar analys</w:t>
      </w:r>
      <w:r w:rsidR="002568A8">
        <w:rPr>
          <w:rFonts w:ascii="Times New Roman" w:hAnsi="Times New Roman" w:cs="Times New Roman"/>
        </w:rPr>
        <w:t>e</w:t>
      </w:r>
      <w:r w:rsidR="006F628B">
        <w:rPr>
          <w:rFonts w:ascii="Times New Roman" w:hAnsi="Times New Roman" w:cs="Times New Roman"/>
        </w:rPr>
        <w:t xml:space="preserve">s </w:t>
      </w:r>
      <w:r w:rsidR="00AE4D67">
        <w:rPr>
          <w:rFonts w:ascii="Times New Roman" w:hAnsi="Times New Roman" w:cs="Times New Roman"/>
        </w:rPr>
        <w:t xml:space="preserve">for predictors of morning happiness </w:t>
      </w:r>
      <w:r w:rsidR="004365B8">
        <w:rPr>
          <w:rFonts w:ascii="Times New Roman" w:hAnsi="Times New Roman" w:cs="Times New Roman"/>
        </w:rPr>
        <w:t>and energy level. In these analyses we also included</w:t>
      </w:r>
      <w:r w:rsidR="00524B7C">
        <w:rPr>
          <w:rFonts w:ascii="Times New Roman" w:hAnsi="Times New Roman" w:cs="Times New Roman"/>
        </w:rPr>
        <w:t xml:space="preserve"> sleep duration</w:t>
      </w:r>
      <w:r w:rsidR="00EB0A7C">
        <w:rPr>
          <w:rFonts w:ascii="Times New Roman" w:hAnsi="Times New Roman" w:cs="Times New Roman"/>
        </w:rPr>
        <w:t xml:space="preserve"> and the </w:t>
      </w:r>
      <w:r w:rsidR="00EF7B90">
        <w:rPr>
          <w:rFonts w:ascii="Times New Roman" w:hAnsi="Times New Roman" w:cs="Times New Roman"/>
        </w:rPr>
        <w:t>temperament factors</w:t>
      </w:r>
      <w:r w:rsidR="0087371B">
        <w:rPr>
          <w:rFonts w:ascii="Times New Roman" w:hAnsi="Times New Roman" w:cs="Times New Roman"/>
        </w:rPr>
        <w:t xml:space="preserve"> as potential predictors</w:t>
      </w:r>
      <w:r w:rsidR="000E7380">
        <w:rPr>
          <w:rFonts w:ascii="Times New Roman" w:hAnsi="Times New Roman" w:cs="Times New Roman"/>
        </w:rPr>
        <w:t xml:space="preserve">. The best model for predicting morning happiness </w:t>
      </w:r>
      <w:r w:rsidR="00D97D97">
        <w:rPr>
          <w:rFonts w:ascii="Times New Roman" w:hAnsi="Times New Roman" w:cs="Times New Roman"/>
        </w:rPr>
        <w:t xml:space="preserve">is shown in Table </w:t>
      </w:r>
      <w:r w:rsidR="002B512E">
        <w:rPr>
          <w:rFonts w:ascii="Times New Roman" w:hAnsi="Times New Roman" w:cs="Times New Roman"/>
        </w:rPr>
        <w:t>4</w:t>
      </w:r>
      <w:r w:rsidR="00D97D97">
        <w:rPr>
          <w:rFonts w:ascii="Times New Roman" w:hAnsi="Times New Roman" w:cs="Times New Roman"/>
        </w:rPr>
        <w:t xml:space="preserve"> and had an </w:t>
      </w:r>
      <w:r w:rsidR="00D97D97">
        <w:rPr>
          <w:rFonts w:ascii="Times New Roman" w:hAnsi="Times New Roman" w:cs="Times New Roman"/>
        </w:rPr>
        <w:t>R</w:t>
      </w:r>
      <w:r w:rsidR="00D97D97">
        <w:rPr>
          <w:rFonts w:ascii="Times New Roman" w:hAnsi="Times New Roman" w:cs="Times New Roman"/>
          <w:vertAlign w:val="superscript"/>
        </w:rPr>
        <w:t xml:space="preserve">2 </w:t>
      </w:r>
      <w:r w:rsidR="00D97D97">
        <w:rPr>
          <w:rFonts w:ascii="Times New Roman" w:hAnsi="Times New Roman" w:cs="Times New Roman"/>
        </w:rPr>
        <w:t>= .</w:t>
      </w:r>
      <w:r w:rsidR="00D97D97">
        <w:rPr>
          <w:rFonts w:ascii="Times New Roman" w:hAnsi="Times New Roman" w:cs="Times New Roman"/>
        </w:rPr>
        <w:t>1</w:t>
      </w:r>
      <w:r w:rsidR="00244EDF">
        <w:rPr>
          <w:rFonts w:ascii="Times New Roman" w:hAnsi="Times New Roman" w:cs="Times New Roman"/>
        </w:rPr>
        <w:t>34</w:t>
      </w:r>
      <w:r w:rsidR="00D97D97">
        <w:rPr>
          <w:rFonts w:ascii="Times New Roman" w:hAnsi="Times New Roman" w:cs="Times New Roman"/>
        </w:rPr>
        <w:t xml:space="preserve"> with F(</w:t>
      </w:r>
      <w:r w:rsidR="00AC6457">
        <w:rPr>
          <w:rFonts w:ascii="Times New Roman" w:hAnsi="Times New Roman" w:cs="Times New Roman"/>
        </w:rPr>
        <w:t>9</w:t>
      </w:r>
      <w:r w:rsidR="00D97D97">
        <w:rPr>
          <w:rFonts w:ascii="Times New Roman" w:hAnsi="Times New Roman" w:cs="Times New Roman"/>
        </w:rPr>
        <w:t>, 112</w:t>
      </w:r>
      <w:r w:rsidR="00AC6457">
        <w:rPr>
          <w:rFonts w:ascii="Times New Roman" w:hAnsi="Times New Roman" w:cs="Times New Roman"/>
        </w:rPr>
        <w:t>6</w:t>
      </w:r>
      <w:r w:rsidR="00D97D97">
        <w:rPr>
          <w:rFonts w:ascii="Times New Roman" w:hAnsi="Times New Roman" w:cs="Times New Roman"/>
        </w:rPr>
        <w:t xml:space="preserve">) = </w:t>
      </w:r>
      <w:r w:rsidR="00AC6457">
        <w:rPr>
          <w:rFonts w:ascii="Times New Roman" w:hAnsi="Times New Roman" w:cs="Times New Roman"/>
        </w:rPr>
        <w:t>19.4</w:t>
      </w:r>
      <w:r w:rsidR="00D97D97">
        <w:rPr>
          <w:rFonts w:ascii="Times New Roman" w:hAnsi="Times New Roman" w:cs="Times New Roman"/>
        </w:rPr>
        <w:t xml:space="preserve"> and an Akaike information criterion score of </w:t>
      </w:r>
      <w:r w:rsidR="00AC6457">
        <w:rPr>
          <w:rFonts w:ascii="Times New Roman" w:hAnsi="Times New Roman" w:cs="Times New Roman"/>
        </w:rPr>
        <w:t>4097</w:t>
      </w:r>
      <w:r w:rsidR="00B971C9">
        <w:rPr>
          <w:rFonts w:ascii="Times New Roman" w:hAnsi="Times New Roman" w:cs="Times New Roman"/>
        </w:rPr>
        <w:t xml:space="preserve">. </w:t>
      </w:r>
      <w:r w:rsidR="005A6EF5">
        <w:rPr>
          <w:rFonts w:ascii="Times New Roman" w:hAnsi="Times New Roman" w:cs="Times New Roman"/>
        </w:rPr>
        <w:t>Similar to the model of sleep duration, this model included bedtime, household size, where the baby slept and diaper state. It additionally included d</w:t>
      </w:r>
      <w:r w:rsidR="00D47A20">
        <w:rPr>
          <w:rFonts w:ascii="Times New Roman" w:hAnsi="Times New Roman" w:cs="Times New Roman"/>
        </w:rPr>
        <w:t>iaper quality</w:t>
      </w:r>
      <w:r w:rsidR="005A6EF5">
        <w:rPr>
          <w:rFonts w:ascii="Times New Roman" w:hAnsi="Times New Roman" w:cs="Times New Roman"/>
        </w:rPr>
        <w:t>, number of night wakings and length of day sleep but no</w:t>
      </w:r>
      <w:r w:rsidR="00195A3A">
        <w:rPr>
          <w:rFonts w:ascii="Times New Roman" w:hAnsi="Times New Roman" w:cs="Times New Roman"/>
        </w:rPr>
        <w:t xml:space="preserve">t age, </w:t>
      </w:r>
      <w:r w:rsidR="00ED2BD4">
        <w:rPr>
          <w:rFonts w:ascii="Times New Roman" w:hAnsi="Times New Roman" w:cs="Times New Roman"/>
        </w:rPr>
        <w:t>night feeding or</w:t>
      </w:r>
      <w:r w:rsidR="00EA00C5">
        <w:rPr>
          <w:rFonts w:ascii="Times New Roman" w:hAnsi="Times New Roman" w:cs="Times New Roman"/>
        </w:rPr>
        <w:t xml:space="preserve"> </w:t>
      </w:r>
      <w:r w:rsidR="00ED2BD4">
        <w:rPr>
          <w:rFonts w:ascii="Times New Roman" w:hAnsi="Times New Roman" w:cs="Times New Roman"/>
        </w:rPr>
        <w:t xml:space="preserve">any </w:t>
      </w:r>
      <w:r w:rsidR="005A6EF5">
        <w:rPr>
          <w:rFonts w:ascii="Times New Roman" w:hAnsi="Times New Roman" w:cs="Times New Roman"/>
        </w:rPr>
        <w:t>of the temperament variables.</w:t>
      </w:r>
      <w:r w:rsidR="00195A3A">
        <w:rPr>
          <w:rFonts w:ascii="Times New Roman" w:hAnsi="Times New Roman" w:cs="Times New Roman"/>
        </w:rPr>
        <w:t xml:space="preserve"> </w:t>
      </w:r>
      <w:r w:rsidR="00B971C9">
        <w:rPr>
          <w:rFonts w:ascii="Times New Roman" w:hAnsi="Times New Roman" w:cs="Times New Roman"/>
        </w:rPr>
        <w:t xml:space="preserve">A simple model with just </w:t>
      </w:r>
      <w:r w:rsidR="0062446F">
        <w:rPr>
          <w:rFonts w:ascii="Times New Roman" w:hAnsi="Times New Roman" w:cs="Times New Roman"/>
        </w:rPr>
        <w:t>sleep duration</w:t>
      </w:r>
      <w:r w:rsidR="00881C6E">
        <w:rPr>
          <w:rFonts w:ascii="Times New Roman" w:hAnsi="Times New Roman" w:cs="Times New Roman"/>
        </w:rPr>
        <w:t xml:space="preserve"> as a single predictor</w:t>
      </w:r>
      <w:r w:rsidR="00ED2BD4">
        <w:rPr>
          <w:rFonts w:ascii="Times New Roman" w:hAnsi="Times New Roman" w:cs="Times New Roman"/>
        </w:rPr>
        <w:t xml:space="preserve"> was a </w:t>
      </w:r>
      <w:r w:rsidR="00EA00C5">
        <w:rPr>
          <w:rFonts w:ascii="Times New Roman" w:hAnsi="Times New Roman" w:cs="Times New Roman"/>
        </w:rPr>
        <w:t xml:space="preserve">very </w:t>
      </w:r>
      <w:r w:rsidR="00ED2BD4">
        <w:rPr>
          <w:rFonts w:ascii="Times New Roman" w:hAnsi="Times New Roman" w:cs="Times New Roman"/>
        </w:rPr>
        <w:t>poor fit for the data with</w:t>
      </w:r>
      <w:r w:rsidR="00B971C9">
        <w:rPr>
          <w:rFonts w:ascii="Times New Roman" w:hAnsi="Times New Roman" w:cs="Times New Roman"/>
        </w:rPr>
        <w:t xml:space="preserve"> </w:t>
      </w:r>
      <w:r w:rsidR="00881C6E">
        <w:rPr>
          <w:rFonts w:ascii="Times New Roman" w:hAnsi="Times New Roman" w:cs="Times New Roman"/>
        </w:rPr>
        <w:t>an R</w:t>
      </w:r>
      <w:r w:rsidR="00881C6E">
        <w:rPr>
          <w:rFonts w:ascii="Times New Roman" w:hAnsi="Times New Roman" w:cs="Times New Roman"/>
          <w:vertAlign w:val="superscript"/>
        </w:rPr>
        <w:t xml:space="preserve">2 </w:t>
      </w:r>
      <w:r w:rsidR="00881C6E">
        <w:rPr>
          <w:rFonts w:ascii="Times New Roman" w:hAnsi="Times New Roman" w:cs="Times New Roman"/>
        </w:rPr>
        <w:t>= .</w:t>
      </w:r>
      <w:r w:rsidR="0000594B">
        <w:rPr>
          <w:rFonts w:ascii="Times New Roman" w:hAnsi="Times New Roman" w:cs="Times New Roman"/>
        </w:rPr>
        <w:t>008</w:t>
      </w:r>
      <w:r w:rsidR="00881C6E">
        <w:rPr>
          <w:rFonts w:ascii="Times New Roman" w:hAnsi="Times New Roman" w:cs="Times New Roman"/>
        </w:rPr>
        <w:t xml:space="preserve"> with F(1, 1134) = </w:t>
      </w:r>
      <w:r w:rsidR="003D3E71">
        <w:rPr>
          <w:rFonts w:ascii="Times New Roman" w:hAnsi="Times New Roman" w:cs="Times New Roman"/>
        </w:rPr>
        <w:t>1</w:t>
      </w:r>
      <w:r w:rsidR="00881C6E">
        <w:rPr>
          <w:rFonts w:ascii="Times New Roman" w:hAnsi="Times New Roman" w:cs="Times New Roman"/>
        </w:rPr>
        <w:t>0.</w:t>
      </w:r>
      <w:r w:rsidR="003D3E71">
        <w:rPr>
          <w:rFonts w:ascii="Times New Roman" w:hAnsi="Times New Roman" w:cs="Times New Roman"/>
        </w:rPr>
        <w:t>7</w:t>
      </w:r>
      <w:r w:rsidR="00881C6E">
        <w:rPr>
          <w:rFonts w:ascii="Times New Roman" w:hAnsi="Times New Roman" w:cs="Times New Roman"/>
        </w:rPr>
        <w:t xml:space="preserve"> and an Akaike information criterion score of 4</w:t>
      </w:r>
      <w:r w:rsidR="003D3E71">
        <w:rPr>
          <w:rFonts w:ascii="Times New Roman" w:hAnsi="Times New Roman" w:cs="Times New Roman"/>
        </w:rPr>
        <w:t>234</w:t>
      </w:r>
      <w:r w:rsidR="00881C6E">
        <w:rPr>
          <w:rFonts w:ascii="Times New Roman" w:hAnsi="Times New Roman" w:cs="Times New Roman"/>
        </w:rPr>
        <w:t>.</w:t>
      </w:r>
      <w:r w:rsidR="00E54BF0">
        <w:rPr>
          <w:rFonts w:ascii="Times New Roman" w:hAnsi="Times New Roman" w:cs="Times New Roman"/>
        </w:rPr>
        <w:t xml:space="preserve"> We conclude that m</w:t>
      </w:r>
      <w:r w:rsidR="00553734">
        <w:rPr>
          <w:rFonts w:ascii="Times New Roman" w:hAnsi="Times New Roman" w:cs="Times New Roman"/>
        </w:rPr>
        <w:t xml:space="preserve">orning happiness has many contributing factors. </w:t>
      </w:r>
      <w:r w:rsidR="003D3E71">
        <w:rPr>
          <w:rFonts w:ascii="Times New Roman" w:hAnsi="Times New Roman" w:cs="Times New Roman"/>
        </w:rPr>
        <w:t>The</w:t>
      </w:r>
      <w:r w:rsidR="007F2E5E">
        <w:rPr>
          <w:rFonts w:ascii="Times New Roman" w:hAnsi="Times New Roman" w:cs="Times New Roman"/>
        </w:rPr>
        <w:t xml:space="preserve"> best model for predicting </w:t>
      </w:r>
      <w:r w:rsidR="0087371B">
        <w:rPr>
          <w:rFonts w:ascii="Times New Roman" w:hAnsi="Times New Roman" w:cs="Times New Roman"/>
        </w:rPr>
        <w:t>morning energy level</w:t>
      </w:r>
      <w:r w:rsidR="007F2E5E">
        <w:rPr>
          <w:rFonts w:ascii="Times New Roman" w:hAnsi="Times New Roman" w:cs="Times New Roman"/>
        </w:rPr>
        <w:t xml:space="preserve"> </w:t>
      </w:r>
      <w:r w:rsidR="0087371B">
        <w:rPr>
          <w:rFonts w:ascii="Times New Roman" w:hAnsi="Times New Roman" w:cs="Times New Roman"/>
        </w:rPr>
        <w:t xml:space="preserve">is shown in Table </w:t>
      </w:r>
      <w:r w:rsidR="002B512E">
        <w:rPr>
          <w:rFonts w:ascii="Times New Roman" w:hAnsi="Times New Roman" w:cs="Times New Roman"/>
        </w:rPr>
        <w:t>5</w:t>
      </w:r>
      <w:r w:rsidR="0087371B">
        <w:rPr>
          <w:rFonts w:ascii="Times New Roman" w:hAnsi="Times New Roman" w:cs="Times New Roman"/>
        </w:rPr>
        <w:t xml:space="preserve"> and had an R</w:t>
      </w:r>
      <w:r w:rsidR="0087371B">
        <w:rPr>
          <w:rFonts w:ascii="Times New Roman" w:hAnsi="Times New Roman" w:cs="Times New Roman"/>
          <w:vertAlign w:val="superscript"/>
        </w:rPr>
        <w:t xml:space="preserve">2 </w:t>
      </w:r>
      <w:r w:rsidR="0087371B">
        <w:rPr>
          <w:rFonts w:ascii="Times New Roman" w:hAnsi="Times New Roman" w:cs="Times New Roman"/>
        </w:rPr>
        <w:t>= .</w:t>
      </w:r>
      <w:r w:rsidR="00531340">
        <w:rPr>
          <w:rFonts w:ascii="Times New Roman" w:hAnsi="Times New Roman" w:cs="Times New Roman"/>
        </w:rPr>
        <w:t>324</w:t>
      </w:r>
      <w:r w:rsidR="0087371B">
        <w:rPr>
          <w:rFonts w:ascii="Times New Roman" w:hAnsi="Times New Roman" w:cs="Times New Roman"/>
        </w:rPr>
        <w:t xml:space="preserve"> with F(</w:t>
      </w:r>
      <w:r w:rsidR="00E155CF">
        <w:rPr>
          <w:rFonts w:ascii="Times New Roman" w:hAnsi="Times New Roman" w:cs="Times New Roman"/>
        </w:rPr>
        <w:t>11</w:t>
      </w:r>
      <w:r w:rsidR="0087371B">
        <w:rPr>
          <w:rFonts w:ascii="Times New Roman" w:hAnsi="Times New Roman" w:cs="Times New Roman"/>
        </w:rPr>
        <w:t>, 112</w:t>
      </w:r>
      <w:r w:rsidR="00E155CF">
        <w:rPr>
          <w:rFonts w:ascii="Times New Roman" w:hAnsi="Times New Roman" w:cs="Times New Roman"/>
        </w:rPr>
        <w:t>4</w:t>
      </w:r>
      <w:r w:rsidR="0087371B">
        <w:rPr>
          <w:rFonts w:ascii="Times New Roman" w:hAnsi="Times New Roman" w:cs="Times New Roman"/>
        </w:rPr>
        <w:t xml:space="preserve">) = </w:t>
      </w:r>
      <w:r w:rsidR="00531340">
        <w:rPr>
          <w:rFonts w:ascii="Times New Roman" w:hAnsi="Times New Roman" w:cs="Times New Roman"/>
        </w:rPr>
        <w:t>50.6</w:t>
      </w:r>
      <w:r w:rsidR="0087371B">
        <w:rPr>
          <w:rFonts w:ascii="Times New Roman" w:hAnsi="Times New Roman" w:cs="Times New Roman"/>
        </w:rPr>
        <w:t xml:space="preserve"> and an Akaike information criterion score of </w:t>
      </w:r>
      <w:r w:rsidR="00531340">
        <w:rPr>
          <w:rFonts w:ascii="Times New Roman" w:hAnsi="Times New Roman" w:cs="Times New Roman"/>
        </w:rPr>
        <w:t>4890</w:t>
      </w:r>
      <w:r w:rsidR="0087371B">
        <w:rPr>
          <w:rFonts w:ascii="Times New Roman" w:hAnsi="Times New Roman" w:cs="Times New Roman"/>
        </w:rPr>
        <w:t xml:space="preserve">. </w:t>
      </w:r>
      <w:r w:rsidR="00733120">
        <w:rPr>
          <w:rFonts w:ascii="Times New Roman" w:hAnsi="Times New Roman" w:cs="Times New Roman"/>
        </w:rPr>
        <w:t>The best model included</w:t>
      </w:r>
      <w:r w:rsidR="00F6269C">
        <w:rPr>
          <w:rFonts w:ascii="Times New Roman" w:hAnsi="Times New Roman" w:cs="Times New Roman"/>
        </w:rPr>
        <w:t xml:space="preserve"> sleep duration, age, household size, </w:t>
      </w:r>
      <w:r w:rsidR="00FC65DC">
        <w:rPr>
          <w:rFonts w:ascii="Times New Roman" w:hAnsi="Times New Roman" w:cs="Times New Roman"/>
        </w:rPr>
        <w:t xml:space="preserve">sleep location, night wakes and feeds and all three diaper variables. But did not include </w:t>
      </w:r>
      <w:r w:rsidR="00801514">
        <w:rPr>
          <w:rFonts w:ascii="Times New Roman" w:hAnsi="Times New Roman" w:cs="Times New Roman"/>
        </w:rPr>
        <w:t xml:space="preserve">bedtime or any of the temperament variables. </w:t>
      </w:r>
      <w:r w:rsidR="0087371B">
        <w:rPr>
          <w:rFonts w:ascii="Times New Roman" w:hAnsi="Times New Roman" w:cs="Times New Roman"/>
        </w:rPr>
        <w:t>A simple model with just hours of sleep as a single predictor had an  R</w:t>
      </w:r>
      <w:r w:rsidR="0087371B">
        <w:rPr>
          <w:rFonts w:ascii="Times New Roman" w:hAnsi="Times New Roman" w:cs="Times New Roman"/>
          <w:vertAlign w:val="superscript"/>
        </w:rPr>
        <w:t xml:space="preserve">2 </w:t>
      </w:r>
      <w:r w:rsidR="0087371B">
        <w:rPr>
          <w:rFonts w:ascii="Times New Roman" w:hAnsi="Times New Roman" w:cs="Times New Roman"/>
        </w:rPr>
        <w:t>= .0</w:t>
      </w:r>
      <w:r w:rsidR="00925BEC">
        <w:rPr>
          <w:rFonts w:ascii="Times New Roman" w:hAnsi="Times New Roman" w:cs="Times New Roman"/>
        </w:rPr>
        <w:t>4</w:t>
      </w:r>
      <w:r w:rsidR="00F66AED">
        <w:rPr>
          <w:rFonts w:ascii="Times New Roman" w:hAnsi="Times New Roman" w:cs="Times New Roman"/>
        </w:rPr>
        <w:t>3</w:t>
      </w:r>
      <w:r w:rsidR="0087371B">
        <w:rPr>
          <w:rFonts w:ascii="Times New Roman" w:hAnsi="Times New Roman" w:cs="Times New Roman"/>
        </w:rPr>
        <w:t xml:space="preserve"> with F(1, 1134) = </w:t>
      </w:r>
      <w:r w:rsidR="00925BEC">
        <w:rPr>
          <w:rFonts w:ascii="Times New Roman" w:hAnsi="Times New Roman" w:cs="Times New Roman"/>
        </w:rPr>
        <w:t>5</w:t>
      </w:r>
      <w:r w:rsidR="0087371B">
        <w:rPr>
          <w:rFonts w:ascii="Times New Roman" w:hAnsi="Times New Roman" w:cs="Times New Roman"/>
        </w:rPr>
        <w:t xml:space="preserve">0.7 and an Akaike information criterion score of </w:t>
      </w:r>
      <w:r w:rsidR="00925BEC">
        <w:rPr>
          <w:rFonts w:ascii="Times New Roman" w:hAnsi="Times New Roman" w:cs="Times New Roman"/>
        </w:rPr>
        <w:t>5277</w:t>
      </w:r>
      <w:r w:rsidR="0087371B">
        <w:rPr>
          <w:rFonts w:ascii="Times New Roman" w:hAnsi="Times New Roman" w:cs="Times New Roman"/>
        </w:rPr>
        <w:t>.</w:t>
      </w:r>
      <w:r w:rsidR="00931AE0">
        <w:rPr>
          <w:rFonts w:ascii="Times New Roman" w:hAnsi="Times New Roman" w:cs="Times New Roman"/>
        </w:rPr>
        <w:t xml:space="preserve"> </w:t>
      </w:r>
      <w:r w:rsidR="00E54BF0">
        <w:rPr>
          <w:rFonts w:ascii="Times New Roman" w:hAnsi="Times New Roman" w:cs="Times New Roman"/>
        </w:rPr>
        <w:t>Again, w</w:t>
      </w:r>
      <w:r w:rsidR="00E54BF0">
        <w:rPr>
          <w:rFonts w:ascii="Times New Roman" w:hAnsi="Times New Roman" w:cs="Times New Roman"/>
        </w:rPr>
        <w:t xml:space="preserve">e conclude that morning </w:t>
      </w:r>
      <w:r w:rsidR="00025936">
        <w:rPr>
          <w:rFonts w:ascii="Times New Roman" w:hAnsi="Times New Roman" w:cs="Times New Roman"/>
        </w:rPr>
        <w:t>energy</w:t>
      </w:r>
      <w:r w:rsidR="00E54BF0">
        <w:rPr>
          <w:rFonts w:ascii="Times New Roman" w:hAnsi="Times New Roman" w:cs="Times New Roman"/>
        </w:rPr>
        <w:t xml:space="preserve"> has many contributing factors.</w:t>
      </w:r>
    </w:p>
    <w:p w14:paraId="3576CD34" w14:textId="77777777" w:rsidR="001C07F9" w:rsidRDefault="001C07F9" w:rsidP="00925BEC">
      <w:pPr>
        <w:pStyle w:val="BodyText"/>
        <w:tabs>
          <w:tab w:val="left" w:pos="1075"/>
        </w:tabs>
        <w:spacing w:before="118" w:line="360" w:lineRule="auto"/>
        <w:rPr>
          <w:rFonts w:ascii="Times New Roman" w:hAnsi="Times New Roman" w:cs="Times New Roman"/>
        </w:rPr>
      </w:pPr>
    </w:p>
    <w:p w14:paraId="472CCE02" w14:textId="2A314186" w:rsidR="00F4426A" w:rsidRPr="00832684" w:rsidRDefault="1248A8F2" w:rsidP="00F4426A">
      <w:pPr>
        <w:pStyle w:val="BodyText"/>
        <w:tabs>
          <w:tab w:val="left" w:pos="1075"/>
        </w:tabs>
        <w:spacing w:before="118" w:line="360" w:lineRule="auto"/>
        <w:rPr>
          <w:rFonts w:ascii="Times New Roman" w:hAnsi="Times New Roman" w:cs="Times New Roman"/>
          <w:b/>
          <w:bCs/>
        </w:rPr>
      </w:pPr>
      <w:r w:rsidRPr="00832684">
        <w:rPr>
          <w:rFonts w:ascii="Times New Roman" w:hAnsi="Times New Roman" w:cs="Times New Roman"/>
          <w:b/>
          <w:bCs/>
        </w:rPr>
        <w:t>D</w:t>
      </w:r>
      <w:ins w:id="7" w:author="Guest User" w:date="2021-05-17T16:38:00Z">
        <w:r w:rsidRPr="00832684">
          <w:rPr>
            <w:rFonts w:ascii="Times New Roman" w:hAnsi="Times New Roman" w:cs="Times New Roman"/>
            <w:b/>
            <w:bCs/>
          </w:rPr>
          <w:t>i</w:t>
        </w:r>
      </w:ins>
      <w:r w:rsidRPr="00832684">
        <w:rPr>
          <w:rFonts w:ascii="Times New Roman" w:hAnsi="Times New Roman" w:cs="Times New Roman"/>
          <w:b/>
          <w:bCs/>
        </w:rPr>
        <w:t>scussion</w:t>
      </w:r>
    </w:p>
    <w:p w14:paraId="113FC139" w14:textId="5F68496D" w:rsidR="00A718BF" w:rsidRDefault="002445AF" w:rsidP="00F4426A">
      <w:pPr>
        <w:pStyle w:val="BodyText"/>
        <w:tabs>
          <w:tab w:val="left" w:pos="1075"/>
        </w:tabs>
        <w:spacing w:before="118" w:line="360" w:lineRule="auto"/>
        <w:rPr>
          <w:rFonts w:ascii="Times New Roman" w:hAnsi="Times New Roman" w:cs="Times New Roman"/>
        </w:rPr>
      </w:pPr>
      <w:r>
        <w:rPr>
          <w:rFonts w:ascii="Times New Roman" w:hAnsi="Times New Roman" w:cs="Times New Roman"/>
        </w:rPr>
        <w:t>Data from</w:t>
      </w:r>
      <w:r w:rsidR="00025936">
        <w:rPr>
          <w:rFonts w:ascii="Times New Roman" w:hAnsi="Times New Roman" w:cs="Times New Roman"/>
        </w:rPr>
        <w:t xml:space="preserve"> </w:t>
      </w:r>
      <w:r>
        <w:rPr>
          <w:rFonts w:ascii="Times New Roman" w:hAnsi="Times New Roman" w:cs="Times New Roman"/>
        </w:rPr>
        <w:t>the 114 10</w:t>
      </w:r>
      <w:r w:rsidR="00B90A68">
        <w:rPr>
          <w:rFonts w:ascii="Times New Roman" w:hAnsi="Times New Roman" w:cs="Times New Roman"/>
        </w:rPr>
        <w:t>-</w:t>
      </w:r>
      <w:r w:rsidR="00E65995">
        <w:rPr>
          <w:rFonts w:ascii="Times New Roman" w:hAnsi="Times New Roman" w:cs="Times New Roman"/>
        </w:rPr>
        <w:t xml:space="preserve">day infant </w:t>
      </w:r>
      <w:r>
        <w:rPr>
          <w:rFonts w:ascii="Times New Roman" w:hAnsi="Times New Roman" w:cs="Times New Roman"/>
        </w:rPr>
        <w:t xml:space="preserve">sleep diaries </w:t>
      </w:r>
      <w:r w:rsidR="00E65995">
        <w:rPr>
          <w:rFonts w:ascii="Times New Roman" w:hAnsi="Times New Roman" w:cs="Times New Roman"/>
        </w:rPr>
        <w:t>was</w:t>
      </w:r>
      <w:r w:rsidR="00D47A20">
        <w:rPr>
          <w:rFonts w:ascii="Times New Roman" w:hAnsi="Times New Roman" w:cs="Times New Roman"/>
        </w:rPr>
        <w:t xml:space="preserve"> </w:t>
      </w:r>
      <w:r w:rsidR="00E65995">
        <w:rPr>
          <w:rFonts w:ascii="Times New Roman" w:hAnsi="Times New Roman" w:cs="Times New Roman"/>
        </w:rPr>
        <w:t xml:space="preserve">correlated with parental estimates from a sleep questionnaire (completed prior to the diary period). The correlations were </w:t>
      </w:r>
      <w:r w:rsidR="00D47A20">
        <w:rPr>
          <w:rFonts w:ascii="Times New Roman" w:hAnsi="Times New Roman" w:cs="Times New Roman"/>
        </w:rPr>
        <w:t>of medium size</w:t>
      </w:r>
      <w:r w:rsidR="00E65995">
        <w:rPr>
          <w:rFonts w:ascii="Times New Roman" w:hAnsi="Times New Roman" w:cs="Times New Roman"/>
        </w:rPr>
        <w:t xml:space="preserve"> suggesting that parents have </w:t>
      </w:r>
      <w:r w:rsidR="00D47A20">
        <w:rPr>
          <w:rFonts w:ascii="Times New Roman" w:hAnsi="Times New Roman" w:cs="Times New Roman"/>
        </w:rPr>
        <w:t>moderate idea of their infants sleep patterns.</w:t>
      </w:r>
      <w:r w:rsidR="00751116">
        <w:rPr>
          <w:rFonts w:ascii="Times New Roman" w:hAnsi="Times New Roman" w:cs="Times New Roman"/>
        </w:rPr>
        <w:t xml:space="preserve"> This corroborates previous research </w:t>
      </w:r>
      <w:r w:rsidR="002029BF">
        <w:rPr>
          <w:rFonts w:ascii="Times New Roman" w:hAnsi="Times New Roman" w:cs="Times New Roman"/>
        </w:rPr>
        <w:t xml:space="preserve">recommending that sleep questionnaires function primarily as a </w:t>
      </w:r>
      <w:r w:rsidR="00C84450">
        <w:rPr>
          <w:rFonts w:ascii="Times New Roman" w:hAnsi="Times New Roman" w:cs="Times New Roman"/>
        </w:rPr>
        <w:t>tool for identi</w:t>
      </w:r>
      <w:r w:rsidR="00AE3BB2">
        <w:rPr>
          <w:rFonts w:ascii="Times New Roman" w:hAnsi="Times New Roman" w:cs="Times New Roman"/>
        </w:rPr>
        <w:t>f</w:t>
      </w:r>
      <w:r w:rsidR="00C84450">
        <w:rPr>
          <w:rFonts w:ascii="Times New Roman" w:hAnsi="Times New Roman" w:cs="Times New Roman"/>
        </w:rPr>
        <w:t xml:space="preserve">ying sleep problems </w:t>
      </w:r>
      <w:r w:rsidR="00EA768D">
        <w:rPr>
          <w:rFonts w:ascii="Times New Roman" w:hAnsi="Times New Roman" w:cs="Times New Roman"/>
        </w:rPr>
        <w:fldChar w:fldCharType="begin"/>
      </w:r>
      <w:r w:rsidR="00A22E24">
        <w:rPr>
          <w:rFonts w:ascii="Times New Roman" w:hAnsi="Times New Roman" w:cs="Times New Roman"/>
        </w:rPr>
        <w:instrText xml:space="preserve"> ADDIN ZOTERO_ITEM CSL_CITATION {"citationID":"16mHPDfh","properties":{"formattedCitation":"(Del-Ponte et al., 2020; Morrell, 1999; Sadeh, 2004)","plainCitation":"(Del-Ponte et al., 2020; Morrell, 1999; Sadeh, 2004)","noteIndex":0},"citationItems":[{"id":9077,"uris":["http://zotero.org/users/244229/items/MX8K8FPP"],"uri":["http://zotero.org/users/244229/items/MX8K8FPP"],"itemData":{"id":9077,"type":"article-journal","container-title":"Sleep medicine","DOI":"10/gj2xzm","note":"publisher: Elsevier","page":"65–70","source":"Google Scholar","title":"Validity of the brief infant sleep questionnaire (BISQ) in Brazilian children","volume":"69","author":[{"family":"Del-Ponte","given":"Bianca"},{"family":"Xavier","given":"Mariana O."},{"family":"Bassani","given":"Diego G."},{"family":"Tovo-Rodrigues","given":"Luciana"},{"family":"Halal","given":"Camila S."},{"family":"Shionuma","given":"Aline H."},{"family":"Ulguim","given":"Kauana Ferreira"},{"family":"Santos","given":"Iná S."}],"issued":{"date-parts":[["2020"]]}}},{"id":9152,"uris":["http://zotero.org/users/244229/items/I6KQKZDE"],"uri":["http://zotero.org/users/244229/items/I6KQKZDE"],"itemData":{"id":9152,"type":"article-journal","container-title":"Child Psychology and Psychiatry Review","issue":"1","note":"publisher: Wiley Online Library","page":"20–26","source":"Google Scholar","title":"The infant sleep questionnaire: a new tool to assess infant sleep problems for clinical and research purposes","title-short":"The infant sleep questionnaire","volume":"4","author":[{"family":"Morrell","given":"J. M."}],"issued":{"date-parts":[["1999"]]}}},{"id":942,"uris":["http://zotero.org/users/244229/items/HYJMLH2W"],"uri":["http://zotero.org/users/244229/items/HYJMLH2W"],"itemData":{"id":942,"type":"article-journal","abstract":"OBJECTIVE: To develop and validate (using subjective and objective methods) a brief infant sleep questionnaire (BISQ) that would be appropriate for screening in pediatric settings. DESIGN: Two studies were performed to assess the properties of the BISQ. Study I compared BISQ measures with sleep diary measures and objective actigraphic sleep measures for clinical (N = 43) and control (N = 57) groups of infants (5-29 months of age). The second study was based on an Internet survey of 1028 respondents who completed the BISQ posted on an infant sleep web site. RESULTS: In study I, BISQ measures were found to be correlated significantly with sleep measures derived from actigraphy and sleep diaries. BISQ measures (number of night wakings and nocturnal sleep duration) were the best predictors for distinguishing between clinical and control samples. High test-retest correlations (r &gt;.82) were demonstrated for BISQ measures for a subsample of 26 infants. Study II provided a developmental perspective on BISQ measures. The study demonstrated that BISQ measures derived from a large Internet survey provided developmental and sleep ecology-related findings that corresponded to the existing literature findings on sleep patterns in early childhood. CONCLUSIONS: The findings provide psychometric, clinical, and ecologic support for the use of the BISQ as a brief infant sleep screening tool for clinical and research purposes. Potential clinical cutoff scores are provided.","container-title":"Pediatrics","DOI":"10.1542/peds.113.6.e570","ISSN":"0031-4005","issue":"6","note":"PMID: 15173539\nCitation Key: Sadeh2004\nISBN: 1098-4275 (Electronic)\\r0031-4005 (Linking)","page":"e570-e577","title":"A brief screening questionnaire for infant sleep problems: validation and findings for an Internet sample.","volume":"113","author":[{"family":"Sadeh","given":"Avi"}],"issued":{"date-parts":[["2004"]]}}}],"schema":"https://github.com/citation-style-language/schema/raw/master/csl-citation.json"} </w:instrText>
      </w:r>
      <w:r w:rsidR="00EA768D">
        <w:rPr>
          <w:rFonts w:ascii="Times New Roman" w:hAnsi="Times New Roman" w:cs="Times New Roman"/>
        </w:rPr>
        <w:fldChar w:fldCharType="separate"/>
      </w:r>
      <w:r w:rsidR="00A22E24" w:rsidRPr="00A22E24">
        <w:rPr>
          <w:rFonts w:ascii="Times New Roman" w:hAnsi="Times New Roman" w:cs="Times New Roman"/>
        </w:rPr>
        <w:t>(Del-Ponte et al., 2020; Morrell, 1999; Sadeh, 2004)</w:t>
      </w:r>
      <w:r w:rsidR="00EA768D">
        <w:rPr>
          <w:rFonts w:ascii="Times New Roman" w:hAnsi="Times New Roman" w:cs="Times New Roman"/>
        </w:rPr>
        <w:fldChar w:fldCharType="end"/>
      </w:r>
      <w:r w:rsidR="00D10AC6">
        <w:rPr>
          <w:rFonts w:ascii="Times New Roman" w:hAnsi="Times New Roman" w:cs="Times New Roman"/>
        </w:rPr>
        <w:t xml:space="preserve">. </w:t>
      </w:r>
      <w:r w:rsidR="00AE3BB2">
        <w:rPr>
          <w:rFonts w:ascii="Times New Roman" w:hAnsi="Times New Roman" w:cs="Times New Roman"/>
        </w:rPr>
        <w:t xml:space="preserve">The sleep diary data </w:t>
      </w:r>
      <w:r w:rsidR="00700200">
        <w:rPr>
          <w:rFonts w:ascii="Times New Roman" w:hAnsi="Times New Roman" w:cs="Times New Roman"/>
        </w:rPr>
        <w:t xml:space="preserve">was analysed using linear model comparison. This showed that </w:t>
      </w:r>
      <w:r w:rsidR="00EE3DA2">
        <w:rPr>
          <w:rFonts w:ascii="Times New Roman" w:hAnsi="Times New Roman" w:cs="Times New Roman"/>
        </w:rPr>
        <w:t xml:space="preserve">nightly sleep duration is best predicted by </w:t>
      </w:r>
      <w:r w:rsidR="006F7047">
        <w:rPr>
          <w:rFonts w:ascii="Times New Roman" w:hAnsi="Times New Roman" w:cs="Times New Roman"/>
        </w:rPr>
        <w:t>primarily by bedtime the previous evening but with</w:t>
      </w:r>
      <w:r w:rsidR="00E45185">
        <w:rPr>
          <w:rFonts w:ascii="Times New Roman" w:hAnsi="Times New Roman" w:cs="Times New Roman"/>
        </w:rPr>
        <w:t>s small</w:t>
      </w:r>
      <w:r w:rsidR="006F7047">
        <w:rPr>
          <w:rFonts w:ascii="Times New Roman" w:hAnsi="Times New Roman" w:cs="Times New Roman"/>
        </w:rPr>
        <w:t xml:space="preserve"> contribution</w:t>
      </w:r>
      <w:r w:rsidR="00956334">
        <w:rPr>
          <w:rFonts w:ascii="Times New Roman" w:hAnsi="Times New Roman" w:cs="Times New Roman"/>
        </w:rPr>
        <w:t>s</w:t>
      </w:r>
      <w:r w:rsidR="006F7047">
        <w:rPr>
          <w:rFonts w:ascii="Times New Roman" w:hAnsi="Times New Roman" w:cs="Times New Roman"/>
        </w:rPr>
        <w:t xml:space="preserve"> from the</w:t>
      </w:r>
      <w:r w:rsidR="006F7047">
        <w:rPr>
          <w:rFonts w:ascii="Times New Roman" w:hAnsi="Times New Roman" w:cs="Times New Roman"/>
        </w:rPr>
        <w:t xml:space="preserve"> household size</w:t>
      </w:r>
      <w:r w:rsidR="00156DDB">
        <w:rPr>
          <w:rFonts w:ascii="Times New Roman" w:hAnsi="Times New Roman" w:cs="Times New Roman"/>
        </w:rPr>
        <w:t xml:space="preserve"> (babies slept longer in </w:t>
      </w:r>
      <w:r w:rsidR="00956334">
        <w:rPr>
          <w:rFonts w:ascii="Times New Roman" w:hAnsi="Times New Roman" w:cs="Times New Roman"/>
        </w:rPr>
        <w:t>homes with fewer people)</w:t>
      </w:r>
      <w:r w:rsidR="006F7047">
        <w:rPr>
          <w:rFonts w:ascii="Times New Roman" w:hAnsi="Times New Roman" w:cs="Times New Roman"/>
        </w:rPr>
        <w:t xml:space="preserve">, </w:t>
      </w:r>
      <w:r w:rsidR="002C40F1">
        <w:rPr>
          <w:rFonts w:ascii="Times New Roman" w:hAnsi="Times New Roman" w:cs="Times New Roman"/>
        </w:rPr>
        <w:t>sleep location (</w:t>
      </w:r>
      <w:r w:rsidR="006F7047">
        <w:rPr>
          <w:rFonts w:ascii="Times New Roman" w:hAnsi="Times New Roman" w:cs="Times New Roman"/>
        </w:rPr>
        <w:t>bab</w:t>
      </w:r>
      <w:r w:rsidR="006D0743">
        <w:rPr>
          <w:rFonts w:ascii="Times New Roman" w:hAnsi="Times New Roman" w:cs="Times New Roman"/>
        </w:rPr>
        <w:t>i</w:t>
      </w:r>
      <w:r w:rsidR="005D36D6">
        <w:rPr>
          <w:rFonts w:ascii="Times New Roman" w:hAnsi="Times New Roman" w:cs="Times New Roman"/>
        </w:rPr>
        <w:t>es</w:t>
      </w:r>
      <w:r w:rsidR="006F7047">
        <w:rPr>
          <w:rFonts w:ascii="Times New Roman" w:hAnsi="Times New Roman" w:cs="Times New Roman"/>
        </w:rPr>
        <w:t xml:space="preserve"> slept</w:t>
      </w:r>
      <w:r w:rsidR="00404A9F">
        <w:rPr>
          <w:rFonts w:ascii="Times New Roman" w:hAnsi="Times New Roman" w:cs="Times New Roman"/>
        </w:rPr>
        <w:t xml:space="preserve"> longer in separate room</w:t>
      </w:r>
      <w:r w:rsidR="00124C4B">
        <w:rPr>
          <w:rFonts w:ascii="Times New Roman" w:hAnsi="Times New Roman" w:cs="Times New Roman"/>
        </w:rPr>
        <w:t>)</w:t>
      </w:r>
      <w:r w:rsidR="00A547F8">
        <w:rPr>
          <w:rFonts w:ascii="Times New Roman" w:hAnsi="Times New Roman" w:cs="Times New Roman"/>
        </w:rPr>
        <w:t xml:space="preserve"> and </w:t>
      </w:r>
      <w:r w:rsidR="006F7047">
        <w:rPr>
          <w:rFonts w:ascii="Times New Roman" w:hAnsi="Times New Roman" w:cs="Times New Roman"/>
        </w:rPr>
        <w:t>diaper changed</w:t>
      </w:r>
      <w:r w:rsidR="00FF0CAA">
        <w:rPr>
          <w:rFonts w:ascii="Times New Roman" w:hAnsi="Times New Roman" w:cs="Times New Roman"/>
        </w:rPr>
        <w:t xml:space="preserve"> (</w:t>
      </w:r>
      <w:r w:rsidR="005D36D6">
        <w:rPr>
          <w:rFonts w:ascii="Times New Roman" w:hAnsi="Times New Roman" w:cs="Times New Roman"/>
        </w:rPr>
        <w:t>slept longer</w:t>
      </w:r>
      <w:r w:rsidR="00FE5806">
        <w:rPr>
          <w:rFonts w:ascii="Times New Roman" w:hAnsi="Times New Roman" w:cs="Times New Roman"/>
        </w:rPr>
        <w:t xml:space="preserve"> after a change</w:t>
      </w:r>
      <w:r w:rsidR="005D36D6">
        <w:rPr>
          <w:rFonts w:ascii="Times New Roman" w:hAnsi="Times New Roman" w:cs="Times New Roman"/>
        </w:rPr>
        <w:t>)</w:t>
      </w:r>
      <w:r w:rsidR="00FE5806">
        <w:rPr>
          <w:rFonts w:ascii="Times New Roman" w:hAnsi="Times New Roman" w:cs="Times New Roman"/>
        </w:rPr>
        <w:t xml:space="preserve">. </w:t>
      </w:r>
      <w:r w:rsidR="00E45185">
        <w:rPr>
          <w:rFonts w:ascii="Times New Roman" w:hAnsi="Times New Roman" w:cs="Times New Roman"/>
        </w:rPr>
        <w:t>B</w:t>
      </w:r>
      <w:r w:rsidR="009C0CCB">
        <w:rPr>
          <w:rFonts w:ascii="Times New Roman" w:hAnsi="Times New Roman" w:cs="Times New Roman"/>
        </w:rPr>
        <w:t>abies also slept longer in wet and soiled diapers</w:t>
      </w:r>
      <w:r w:rsidR="00890DA8">
        <w:rPr>
          <w:rFonts w:ascii="Times New Roman" w:hAnsi="Times New Roman" w:cs="Times New Roman"/>
        </w:rPr>
        <w:t xml:space="preserve"> which</w:t>
      </w:r>
      <w:r w:rsidR="0030309E">
        <w:rPr>
          <w:rFonts w:ascii="Times New Roman" w:hAnsi="Times New Roman" w:cs="Times New Roman"/>
        </w:rPr>
        <w:t xml:space="preserve"> is likely to be </w:t>
      </w:r>
      <w:r w:rsidR="00A83B1C">
        <w:rPr>
          <w:rFonts w:ascii="Times New Roman" w:hAnsi="Times New Roman" w:cs="Times New Roman"/>
        </w:rPr>
        <w:t>correlation</w:t>
      </w:r>
      <w:r w:rsidR="00052013">
        <w:rPr>
          <w:rFonts w:ascii="Times New Roman" w:hAnsi="Times New Roman" w:cs="Times New Roman"/>
        </w:rPr>
        <w:t>al rather than causal.</w:t>
      </w:r>
      <w:r w:rsidR="001B10BA">
        <w:rPr>
          <w:rFonts w:ascii="Times New Roman" w:hAnsi="Times New Roman" w:cs="Times New Roman"/>
        </w:rPr>
        <w:t xml:space="preserve"> Moreover, this best model only explained 26% of the total variance suggesting that </w:t>
      </w:r>
      <w:r w:rsidR="00E0485C">
        <w:rPr>
          <w:rFonts w:ascii="Times New Roman" w:hAnsi="Times New Roman" w:cs="Times New Roman"/>
        </w:rPr>
        <w:t xml:space="preserve">there is a lot of unaccounted variation in infants night by night sleeping patterns. </w:t>
      </w:r>
    </w:p>
    <w:p w14:paraId="46B98B1E" w14:textId="277091A4" w:rsidR="004A668A" w:rsidRDefault="00E0485C" w:rsidP="00F4426A">
      <w:pPr>
        <w:pStyle w:val="BodyText"/>
        <w:tabs>
          <w:tab w:val="left" w:pos="1075"/>
        </w:tabs>
        <w:spacing w:before="118" w:line="360" w:lineRule="auto"/>
        <w:rPr>
          <w:rFonts w:ascii="Times New Roman" w:hAnsi="Times New Roman" w:cs="Times New Roman"/>
        </w:rPr>
      </w:pPr>
      <w:r>
        <w:rPr>
          <w:rFonts w:ascii="Times New Roman" w:hAnsi="Times New Roman" w:cs="Times New Roman"/>
        </w:rPr>
        <w:t>The best fitting model of i</w:t>
      </w:r>
      <w:r w:rsidR="00052013">
        <w:rPr>
          <w:rFonts w:ascii="Times New Roman" w:hAnsi="Times New Roman" w:cs="Times New Roman"/>
        </w:rPr>
        <w:t xml:space="preserve">nfant morning </w:t>
      </w:r>
      <w:r w:rsidR="00E45185">
        <w:rPr>
          <w:rFonts w:ascii="Times New Roman" w:hAnsi="Times New Roman" w:cs="Times New Roman"/>
        </w:rPr>
        <w:t xml:space="preserve">happiness </w:t>
      </w:r>
      <w:r w:rsidR="00EA4465">
        <w:rPr>
          <w:rFonts w:ascii="Times New Roman" w:hAnsi="Times New Roman" w:cs="Times New Roman"/>
        </w:rPr>
        <w:t xml:space="preserve">contributions from a range of factors (Table 4) </w:t>
      </w:r>
      <w:r w:rsidR="00EA4465">
        <w:rPr>
          <w:rFonts w:ascii="Times New Roman" w:hAnsi="Times New Roman" w:cs="Times New Roman"/>
        </w:rPr>
        <w:t xml:space="preserve">and only </w:t>
      </w:r>
      <w:r w:rsidR="000525B9">
        <w:rPr>
          <w:rFonts w:ascii="Times New Roman" w:hAnsi="Times New Roman" w:cs="Times New Roman"/>
        </w:rPr>
        <w:t xml:space="preserve">explained 13% </w:t>
      </w:r>
      <w:r w:rsidR="00150BD3">
        <w:rPr>
          <w:rFonts w:ascii="Times New Roman" w:hAnsi="Times New Roman" w:cs="Times New Roman"/>
        </w:rPr>
        <w:t xml:space="preserve">of variance in happiness scores. </w:t>
      </w:r>
      <w:r w:rsidR="00EA4465">
        <w:rPr>
          <w:rFonts w:ascii="Times New Roman" w:hAnsi="Times New Roman" w:cs="Times New Roman"/>
        </w:rPr>
        <w:t xml:space="preserve">This may reflect a ceiling effect in that </w:t>
      </w:r>
      <w:r w:rsidR="00F30C26">
        <w:rPr>
          <w:rFonts w:ascii="Times New Roman" w:hAnsi="Times New Roman" w:cs="Times New Roman"/>
        </w:rPr>
        <w:t xml:space="preserve">infants were on average waking up very happy </w:t>
      </w:r>
      <w:r w:rsidR="00A21EE9">
        <w:rPr>
          <w:rFonts w:ascii="Times New Roman" w:hAnsi="Times New Roman" w:cs="Times New Roman"/>
        </w:rPr>
        <w:t xml:space="preserve">(8.2 out of 10). </w:t>
      </w:r>
      <w:r w:rsidR="00995241">
        <w:rPr>
          <w:rFonts w:ascii="Times New Roman" w:hAnsi="Times New Roman" w:cs="Times New Roman"/>
        </w:rPr>
        <w:t>Th</w:t>
      </w:r>
      <w:r w:rsidR="00A21EE9">
        <w:rPr>
          <w:rFonts w:ascii="Times New Roman" w:hAnsi="Times New Roman" w:cs="Times New Roman"/>
        </w:rPr>
        <w:t>is</w:t>
      </w:r>
      <w:r w:rsidR="00995241">
        <w:rPr>
          <w:rFonts w:ascii="Times New Roman" w:hAnsi="Times New Roman" w:cs="Times New Roman"/>
        </w:rPr>
        <w:t xml:space="preserve"> corroborates</w:t>
      </w:r>
      <w:r w:rsidR="008D708B">
        <w:rPr>
          <w:rFonts w:ascii="Times New Roman" w:hAnsi="Times New Roman" w:cs="Times New Roman"/>
        </w:rPr>
        <w:t xml:space="preserve"> the findings of</w:t>
      </w:r>
      <w:r w:rsidR="008D708B" w:rsidRPr="00090622">
        <w:rPr>
          <w:rFonts w:ascii="Times New Roman" w:hAnsi="Times New Roman" w:cs="Times New Roman"/>
        </w:rPr>
        <w:t xml:space="preserve"> </w:t>
      </w:r>
      <w:r w:rsidR="005538D3" w:rsidRPr="00090622">
        <w:rPr>
          <w:rFonts w:ascii="Times New Roman" w:hAnsi="Times New Roman" w:cs="Times New Roman"/>
        </w:rPr>
        <w:fldChar w:fldCharType="begin"/>
      </w:r>
      <w:r w:rsidR="003C78E4">
        <w:rPr>
          <w:rFonts w:ascii="Times New Roman" w:hAnsi="Times New Roman" w:cs="Times New Roman"/>
        </w:rPr>
        <w:instrText xml:space="preserve"> ADDIN ZOTERO_ITEM CSL_CITATION {"citationID":"tSrgbdji","properties":{"formattedCitation":"(Mindell &amp; Lee, 2015)","plainCitation":"(Mindell &amp; Lee, 2015)","dontUpdate":true,"noteIndex":0},"citationItems":[{"id":1153,"uris":["http://zotero.org/users/244229/items/RA73G7KC"],"uri":["http://zotero.org/users/244229/items/RA73G7KC"],"itemData":{"id":1153,"type":"article-journal","abstract":"Background: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A."},{"family":"Lee","given":"Christina"}],"issued":{"date-parts":[["2015"]]}}}],"schema":"https://github.com/citation-style-language/schema/raw/master/csl-citation.json"} </w:instrText>
      </w:r>
      <w:r w:rsidR="005538D3" w:rsidRPr="00090622">
        <w:rPr>
          <w:rFonts w:ascii="Times New Roman" w:hAnsi="Times New Roman" w:cs="Times New Roman"/>
        </w:rPr>
        <w:fldChar w:fldCharType="separate"/>
      </w:r>
      <w:r w:rsidR="005538D3" w:rsidRPr="00090622">
        <w:rPr>
          <w:rFonts w:ascii="Times New Roman" w:hAnsi="Times New Roman" w:cs="Times New Roman"/>
        </w:rPr>
        <w:t>Mindell and Lee</w:t>
      </w:r>
      <w:r w:rsidR="005538D3" w:rsidRPr="00090622">
        <w:rPr>
          <w:rFonts w:ascii="Times New Roman" w:hAnsi="Times New Roman" w:cs="Times New Roman"/>
        </w:rPr>
        <w:t>'s</w:t>
      </w:r>
      <w:r w:rsidR="005538D3" w:rsidRPr="00090622">
        <w:rPr>
          <w:rFonts w:ascii="Times New Roman" w:hAnsi="Times New Roman" w:cs="Times New Roman"/>
        </w:rPr>
        <w:t xml:space="preserve"> (2015)</w:t>
      </w:r>
      <w:r w:rsidR="005538D3" w:rsidRPr="00090622">
        <w:rPr>
          <w:rFonts w:ascii="Times New Roman" w:hAnsi="Times New Roman" w:cs="Times New Roman"/>
        </w:rPr>
        <w:fldChar w:fldCharType="end"/>
      </w:r>
      <w:r w:rsidR="005538D3" w:rsidRPr="00090622">
        <w:rPr>
          <w:rFonts w:ascii="Times New Roman" w:hAnsi="Times New Roman" w:cs="Times New Roman"/>
        </w:rPr>
        <w:t xml:space="preserve"> </w:t>
      </w:r>
      <w:r w:rsidR="008D708B" w:rsidRPr="00090622">
        <w:rPr>
          <w:rFonts w:ascii="Times New Roman" w:hAnsi="Times New Roman" w:cs="Times New Roman"/>
        </w:rPr>
        <w:t>Brazilian</w:t>
      </w:r>
      <w:r w:rsidR="00592460" w:rsidRPr="00090622">
        <w:rPr>
          <w:rFonts w:ascii="Times New Roman" w:hAnsi="Times New Roman" w:cs="Times New Roman"/>
        </w:rPr>
        <w:t xml:space="preserve"> questionnaire </w:t>
      </w:r>
      <w:r w:rsidR="008D708B" w:rsidRPr="00090622">
        <w:rPr>
          <w:rFonts w:ascii="Times New Roman" w:hAnsi="Times New Roman" w:cs="Times New Roman"/>
        </w:rPr>
        <w:t>survey</w:t>
      </w:r>
      <w:r w:rsidR="005538D3" w:rsidRPr="00090622">
        <w:rPr>
          <w:rFonts w:ascii="Times New Roman" w:hAnsi="Times New Roman" w:cs="Times New Roman"/>
        </w:rPr>
        <w:t xml:space="preserve"> </w:t>
      </w:r>
      <w:r w:rsidR="005538D3" w:rsidRPr="00090622">
        <w:rPr>
          <w:rFonts w:ascii="Times New Roman" w:hAnsi="Times New Roman" w:cs="Times New Roman"/>
        </w:rPr>
        <w:t>using more precise diary measures</w:t>
      </w:r>
      <w:r w:rsidR="00B93256" w:rsidRPr="00090622">
        <w:rPr>
          <w:rFonts w:ascii="Times New Roman" w:hAnsi="Times New Roman" w:cs="Times New Roman"/>
        </w:rPr>
        <w:t>.</w:t>
      </w:r>
      <w:r w:rsidR="00B93256">
        <w:rPr>
          <w:rFonts w:ascii="Times New Roman" w:hAnsi="Times New Roman" w:cs="Times New Roman"/>
        </w:rPr>
        <w:t xml:space="preserve"> </w:t>
      </w:r>
      <w:r w:rsidR="00457C5B">
        <w:rPr>
          <w:rFonts w:ascii="Times New Roman" w:hAnsi="Times New Roman" w:cs="Times New Roman"/>
        </w:rPr>
        <w:t>T</w:t>
      </w:r>
      <w:r w:rsidR="00283A36">
        <w:rPr>
          <w:rFonts w:ascii="Times New Roman" w:hAnsi="Times New Roman" w:cs="Times New Roman"/>
        </w:rPr>
        <w:t xml:space="preserve">he best model of morning energy levels explained </w:t>
      </w:r>
      <w:r w:rsidR="00457C5B">
        <w:rPr>
          <w:rFonts w:ascii="Times New Roman" w:hAnsi="Times New Roman" w:cs="Times New Roman"/>
        </w:rPr>
        <w:t>33% of the variance. This model had</w:t>
      </w:r>
      <w:r w:rsidR="00090622">
        <w:rPr>
          <w:rFonts w:ascii="Times New Roman" w:hAnsi="Times New Roman" w:cs="Times New Roman"/>
        </w:rPr>
        <w:t xml:space="preserve"> also contributions from </w:t>
      </w:r>
      <w:r w:rsidR="00FC47D0">
        <w:rPr>
          <w:rFonts w:ascii="Times New Roman" w:hAnsi="Times New Roman" w:cs="Times New Roman"/>
        </w:rPr>
        <w:t>many parameters (Table 5). One notable contrast between these two models was the</w:t>
      </w:r>
      <w:r w:rsidR="006050F1">
        <w:rPr>
          <w:rFonts w:ascii="Times New Roman" w:hAnsi="Times New Roman" w:cs="Times New Roman"/>
        </w:rPr>
        <w:t>ir</w:t>
      </w:r>
      <w:r w:rsidR="00FC47D0">
        <w:rPr>
          <w:rFonts w:ascii="Times New Roman" w:hAnsi="Times New Roman" w:cs="Times New Roman"/>
        </w:rPr>
        <w:t xml:space="preserve"> opposite weight</w:t>
      </w:r>
      <w:r w:rsidR="006050F1">
        <w:rPr>
          <w:rFonts w:ascii="Times New Roman" w:hAnsi="Times New Roman" w:cs="Times New Roman"/>
        </w:rPr>
        <w:t>ings</w:t>
      </w:r>
      <w:r w:rsidR="00FC47D0">
        <w:rPr>
          <w:rFonts w:ascii="Times New Roman" w:hAnsi="Times New Roman" w:cs="Times New Roman"/>
        </w:rPr>
        <w:t xml:space="preserve"> of diaper state. </w:t>
      </w:r>
      <w:r w:rsidR="006050F1">
        <w:rPr>
          <w:rFonts w:ascii="Times New Roman" w:hAnsi="Times New Roman" w:cs="Times New Roman"/>
        </w:rPr>
        <w:t xml:space="preserve">Wet or </w:t>
      </w:r>
      <w:r w:rsidR="00130135">
        <w:rPr>
          <w:rFonts w:ascii="Times New Roman" w:hAnsi="Times New Roman" w:cs="Times New Roman"/>
        </w:rPr>
        <w:t xml:space="preserve">soiled diapers contributed negatively to infants morning happiness but </w:t>
      </w:r>
      <w:r w:rsidR="00BB47CA">
        <w:rPr>
          <w:rFonts w:ascii="Times New Roman" w:hAnsi="Times New Roman" w:cs="Times New Roman"/>
        </w:rPr>
        <w:t xml:space="preserve">positively to their morning energy. </w:t>
      </w:r>
    </w:p>
    <w:p w14:paraId="24334C14" w14:textId="59FC6FA5" w:rsidR="00816B46" w:rsidRPr="000E463C" w:rsidRDefault="00F209F5" w:rsidP="00F4426A">
      <w:pPr>
        <w:pStyle w:val="BodyText"/>
        <w:tabs>
          <w:tab w:val="left" w:pos="1075"/>
        </w:tabs>
        <w:spacing w:before="118" w:line="360" w:lineRule="auto"/>
        <w:rPr>
          <w:rFonts w:ascii="Times New Roman" w:hAnsi="Times New Roman" w:cs="Times New Roman"/>
        </w:rPr>
      </w:pPr>
      <w:r w:rsidRPr="000E463C">
        <w:rPr>
          <w:rFonts w:ascii="Times New Roman" w:hAnsi="Times New Roman" w:cs="Times New Roman"/>
        </w:rPr>
        <w:t>Finall</w:t>
      </w:r>
      <w:r w:rsidR="00816B46" w:rsidRPr="000E463C">
        <w:rPr>
          <w:rFonts w:ascii="Times New Roman" w:hAnsi="Times New Roman" w:cs="Times New Roman"/>
        </w:rPr>
        <w:t xml:space="preserve">y, no aspects of infant temperament were related to </w:t>
      </w:r>
      <w:r w:rsidR="00864FE3" w:rsidRPr="000E463C">
        <w:rPr>
          <w:rFonts w:ascii="Times New Roman" w:hAnsi="Times New Roman" w:cs="Times New Roman"/>
        </w:rPr>
        <w:t>infant sleep</w:t>
      </w:r>
      <w:r w:rsidR="00191D44" w:rsidRPr="000E463C">
        <w:rPr>
          <w:rFonts w:ascii="Times New Roman" w:hAnsi="Times New Roman" w:cs="Times New Roman"/>
        </w:rPr>
        <w:t xml:space="preserve"> duration</w:t>
      </w:r>
      <w:r w:rsidR="006563D0" w:rsidRPr="000E463C">
        <w:rPr>
          <w:rFonts w:ascii="Times New Roman" w:hAnsi="Times New Roman" w:cs="Times New Roman"/>
        </w:rPr>
        <w:t xml:space="preserve"> </w:t>
      </w:r>
      <w:r w:rsidR="005C5DF9" w:rsidRPr="000E463C">
        <w:rPr>
          <w:rFonts w:ascii="Times New Roman" w:hAnsi="Times New Roman" w:cs="Times New Roman"/>
        </w:rPr>
        <w:t xml:space="preserve">which was </w:t>
      </w:r>
      <w:r w:rsidR="00864FE3" w:rsidRPr="000E463C">
        <w:rPr>
          <w:rFonts w:ascii="Times New Roman" w:hAnsi="Times New Roman" w:cs="Times New Roman"/>
        </w:rPr>
        <w:t>in</w:t>
      </w:r>
      <w:r w:rsidR="0068303A" w:rsidRPr="000E463C">
        <w:rPr>
          <w:rFonts w:ascii="Times New Roman" w:hAnsi="Times New Roman" w:cs="Times New Roman"/>
        </w:rPr>
        <w:t xml:space="preserve"> </w:t>
      </w:r>
      <w:r w:rsidR="00864FE3" w:rsidRPr="000E463C">
        <w:rPr>
          <w:rFonts w:ascii="Times New Roman" w:hAnsi="Times New Roman" w:cs="Times New Roman"/>
        </w:rPr>
        <w:t xml:space="preserve">line </w:t>
      </w:r>
      <w:r w:rsidR="006563D0" w:rsidRPr="000E463C">
        <w:rPr>
          <w:rFonts w:ascii="Times New Roman" w:hAnsi="Times New Roman" w:cs="Times New Roman"/>
        </w:rPr>
        <w:t xml:space="preserve">with </w:t>
      </w:r>
      <w:r w:rsidR="00864FE3" w:rsidRPr="000E463C">
        <w:rPr>
          <w:rFonts w:ascii="Times New Roman" w:hAnsi="Times New Roman" w:cs="Times New Roman"/>
        </w:rPr>
        <w:t xml:space="preserve">some </w:t>
      </w:r>
      <w:r w:rsidR="006563D0" w:rsidRPr="000E463C">
        <w:rPr>
          <w:rFonts w:ascii="Times New Roman" w:hAnsi="Times New Roman" w:cs="Times New Roman"/>
        </w:rPr>
        <w:t xml:space="preserve">research </w:t>
      </w:r>
      <w:r w:rsidR="00C24F65" w:rsidRPr="000E463C">
        <w:rPr>
          <w:rFonts w:ascii="Times New Roman" w:hAnsi="Times New Roman" w:cs="Times New Roman"/>
        </w:rPr>
        <w:fldChar w:fldCharType="begin"/>
      </w:r>
      <w:r w:rsidR="00A22E24" w:rsidRPr="000E463C">
        <w:rPr>
          <w:rFonts w:ascii="Times New Roman" w:hAnsi="Times New Roman" w:cs="Times New Roman"/>
        </w:rPr>
        <w:instrText xml:space="preserve"> ADDIN ZOTERO_ITEM CSL_CITATION {"citationID":"DJCUdeTK","properties":{"formattedCitation":"(DeLeon &amp; Karraker, 2007; Martini et al., 2017; Morrell &amp; Steele, 2003)","plainCitation":"(DeLeon &amp; Karraker, 2007; Martini et al., 2017; Morrell &amp; Steele, 2003)","noteIndex":0},"citationItems":[{"id":9097,"uris":["http://zotero.org/users/244229/items/HDJJCI8R"],"uri":["http://zotero.org/users/244229/items/HDJJCI8R"],"itemData":{"id":9097,"type":"article-journal","container-title":"Infant behavior and Development","DOI":"10/fdkxzq","issue":"4","note":"publisher: Elsevier","page":"596–605","source":"Google Scholar","title":"Intrinsic and extrinsic factors associated with night waking in 9-month-old infants","volume":"30","author":[{"family":"DeLeon","given":"Cheryl W."},{"family":"Karraker","given":"Katherine Hildebrandt"}],"issued":{"date-parts":[["2007"]]}}},{"id":9095,"uris":["http://zotero.org/users/244229/items/BNH8558Z"],"uri":["http://zotero.org/users/244229/items/BNH8558Z"],"itemData":{"id":9095,"type":"article-journal","container-title":"Early Human Development","DOI":"10/gcncr9","note":"publisher: Elsevier","page":"23–31","source":"Google Scholar","title":"Infant, maternal, and familial predictors and correlates of regulatory problems in early infancy: The differential role of infant temperament and maternal anxiety and depression","title-short":"Infant, maternal, and familial predictors and correlates of regulatory problems in early infancy","volume":"115","author":[{"family":"Martini","given":"Julia"},{"family":"Petzoldt","given":"Johanna"},{"family":"Knappe","given":"Susanne"},{"family":"Garthus-Niegel","given":"Susan"},{"family":"Asselmann","given":"Eva"},{"family":"Wittchen","given":"Hans-Ulrich"}],"issued":{"date-parts":[["2017"]]}}},{"id":9111,"uris":["http://zotero.org/users/244229/items/8AQAD65F"],"uri":["http://zotero.org/users/244229/items/8AQAD65F"],"itemData":{"id":9111,"type":"article-journal","container-title":"Infant Mental Health Journal: Official Publication of The World Association for Infant Mental Health","issue":"5","note":"publisher: Wiley Online Library","page":"447–468","source":"Google Scholar","title":"The role of attachment security, temperament, maternal perception, and care-giving behavior in persistent infant sleeping problems","volume":"24","author":[{"family":"Morrell","given":"J. M."},{"family":"Steele","given":"Howard"}],"issued":{"date-parts":[["2003"]]}}}],"schema":"https://github.com/citation-style-language/schema/raw/master/csl-citation.json"} </w:instrText>
      </w:r>
      <w:r w:rsidR="00C24F65" w:rsidRPr="000E463C">
        <w:rPr>
          <w:rFonts w:ascii="Times New Roman" w:hAnsi="Times New Roman" w:cs="Times New Roman"/>
        </w:rPr>
        <w:fldChar w:fldCharType="separate"/>
      </w:r>
      <w:r w:rsidR="00A22E24" w:rsidRPr="000E463C">
        <w:rPr>
          <w:rFonts w:ascii="Times New Roman" w:hAnsi="Times New Roman" w:cs="Times New Roman"/>
        </w:rPr>
        <w:t>(DeLeon &amp; Karraker, 2007; Martini et al., 2017; Morrell &amp; Steele, 2003)</w:t>
      </w:r>
      <w:r w:rsidR="00C24F65" w:rsidRPr="000E463C">
        <w:rPr>
          <w:rFonts w:ascii="Times New Roman" w:hAnsi="Times New Roman" w:cs="Times New Roman"/>
        </w:rPr>
        <w:fldChar w:fldCharType="end"/>
      </w:r>
      <w:r w:rsidR="00C24F65" w:rsidRPr="000E463C">
        <w:rPr>
          <w:rFonts w:ascii="Times New Roman" w:hAnsi="Times New Roman" w:cs="Times New Roman"/>
        </w:rPr>
        <w:t>.</w:t>
      </w:r>
      <w:r w:rsidR="006563D0" w:rsidRPr="000E463C">
        <w:rPr>
          <w:rFonts w:ascii="Times New Roman" w:hAnsi="Times New Roman" w:cs="Times New Roman"/>
        </w:rPr>
        <w:t xml:space="preserve"> </w:t>
      </w:r>
      <w:r w:rsidR="005C5DF9" w:rsidRPr="000E463C">
        <w:rPr>
          <w:rFonts w:ascii="Times New Roman" w:hAnsi="Times New Roman" w:cs="Times New Roman"/>
        </w:rPr>
        <w:t>Our study showed that temperament is also no</w:t>
      </w:r>
      <w:r w:rsidR="00191D44" w:rsidRPr="000E463C">
        <w:rPr>
          <w:rFonts w:ascii="Times New Roman" w:hAnsi="Times New Roman" w:cs="Times New Roman"/>
        </w:rPr>
        <w:t xml:space="preserve">t related to morning happiness or energy. </w:t>
      </w:r>
    </w:p>
    <w:p w14:paraId="6F80A1B3" w14:textId="77777777" w:rsidR="00260649" w:rsidRPr="00CF4A3D" w:rsidRDefault="00260649" w:rsidP="006F6452">
      <w:pPr>
        <w:pStyle w:val="BodyText"/>
        <w:spacing w:before="155" w:line="360" w:lineRule="auto"/>
        <w:ind w:left="173"/>
        <w:rPr>
          <w:rFonts w:ascii="Times New Roman" w:hAnsi="Times New Roman" w:cs="Times New Roman"/>
        </w:rPr>
      </w:pPr>
    </w:p>
    <w:p w14:paraId="6B944CA3" w14:textId="39A10C83" w:rsidR="00F4426A" w:rsidRPr="004C4EB2" w:rsidRDefault="00F4426A" w:rsidP="00F4426A">
      <w:pPr>
        <w:spacing w:before="11" w:line="360" w:lineRule="auto"/>
        <w:ind w:right="210"/>
        <w:rPr>
          <w:b/>
          <w:bCs/>
          <w:sz w:val="24"/>
          <w:szCs w:val="24"/>
        </w:rPr>
      </w:pPr>
      <w:r w:rsidRPr="004C4EB2">
        <w:rPr>
          <w:b/>
          <w:bCs/>
          <w:sz w:val="24"/>
          <w:szCs w:val="24"/>
        </w:rPr>
        <w:t xml:space="preserve">Study </w:t>
      </w:r>
      <w:r w:rsidR="005328B6">
        <w:rPr>
          <w:b/>
          <w:bCs/>
          <w:sz w:val="24"/>
          <w:szCs w:val="24"/>
        </w:rPr>
        <w:t>2</w:t>
      </w:r>
      <w:r w:rsidRPr="004C4EB2">
        <w:rPr>
          <w:b/>
          <w:bCs/>
          <w:sz w:val="24"/>
          <w:szCs w:val="24"/>
        </w:rPr>
        <w:t xml:space="preserve"> – </w:t>
      </w:r>
      <w:r w:rsidR="005328B6">
        <w:rPr>
          <w:b/>
          <w:bCs/>
          <w:sz w:val="24"/>
          <w:szCs w:val="24"/>
        </w:rPr>
        <w:t>United Kingdom</w:t>
      </w:r>
      <w:r w:rsidRPr="004C4EB2">
        <w:rPr>
          <w:b/>
          <w:bCs/>
          <w:sz w:val="24"/>
          <w:szCs w:val="24"/>
        </w:rPr>
        <w:t xml:space="preserve"> </w:t>
      </w:r>
    </w:p>
    <w:p w14:paraId="54C30BDC" w14:textId="71E1FA25" w:rsidR="00E81A6F" w:rsidRDefault="00FF4410" w:rsidP="00F4426A">
      <w:pPr>
        <w:spacing w:before="11" w:line="360" w:lineRule="auto"/>
        <w:ind w:right="210"/>
        <w:rPr>
          <w:sz w:val="24"/>
          <w:szCs w:val="24"/>
        </w:rPr>
      </w:pPr>
      <w:r>
        <w:rPr>
          <w:sz w:val="24"/>
          <w:szCs w:val="24"/>
        </w:rPr>
        <w:t xml:space="preserve">For study 2 we wished to </w:t>
      </w:r>
      <w:r w:rsidR="008B1113">
        <w:rPr>
          <w:sz w:val="24"/>
          <w:szCs w:val="24"/>
        </w:rPr>
        <w:t>extend our findings by looking at a different population</w:t>
      </w:r>
      <w:r w:rsidR="00E75B9C">
        <w:rPr>
          <w:sz w:val="24"/>
          <w:szCs w:val="24"/>
        </w:rPr>
        <w:t xml:space="preserve"> and culture</w:t>
      </w:r>
      <w:r w:rsidR="008B1113">
        <w:rPr>
          <w:sz w:val="24"/>
          <w:szCs w:val="24"/>
        </w:rPr>
        <w:t xml:space="preserve">. </w:t>
      </w:r>
      <w:r w:rsidR="00BA08C6">
        <w:rPr>
          <w:sz w:val="24"/>
          <w:szCs w:val="24"/>
        </w:rPr>
        <w:t xml:space="preserve">We decided to run a version of our study in the United Kingdom. </w:t>
      </w:r>
      <w:r w:rsidR="004F2172">
        <w:rPr>
          <w:sz w:val="24"/>
          <w:szCs w:val="24"/>
        </w:rPr>
        <w:t>But based on the results of our first study, w</w:t>
      </w:r>
      <w:r w:rsidR="0081113D">
        <w:rPr>
          <w:sz w:val="24"/>
          <w:szCs w:val="24"/>
        </w:rPr>
        <w:t xml:space="preserve">e made </w:t>
      </w:r>
      <w:r w:rsidR="004F2172">
        <w:rPr>
          <w:sz w:val="24"/>
          <w:szCs w:val="24"/>
        </w:rPr>
        <w:t>a few</w:t>
      </w:r>
      <w:r w:rsidR="0081113D">
        <w:rPr>
          <w:sz w:val="24"/>
          <w:szCs w:val="24"/>
        </w:rPr>
        <w:t xml:space="preserve"> changes. First, we wished to have a more systematic look at the effect of diaper quality</w:t>
      </w:r>
      <w:r w:rsidR="0045720F">
        <w:rPr>
          <w:sz w:val="24"/>
          <w:szCs w:val="24"/>
        </w:rPr>
        <w:t>. In the Brazil study, t</w:t>
      </w:r>
      <w:r w:rsidR="00203013">
        <w:rPr>
          <w:sz w:val="24"/>
          <w:szCs w:val="24"/>
        </w:rPr>
        <w:t>here was a positive effect of sleeping in more absorbent diapers but</w:t>
      </w:r>
      <w:r w:rsidR="00F65312">
        <w:rPr>
          <w:sz w:val="24"/>
          <w:szCs w:val="24"/>
        </w:rPr>
        <w:t xml:space="preserve"> families used their own </w:t>
      </w:r>
      <w:r w:rsidR="008237E3">
        <w:rPr>
          <w:sz w:val="24"/>
          <w:szCs w:val="24"/>
        </w:rPr>
        <w:t>favored</w:t>
      </w:r>
      <w:r w:rsidR="00F65312">
        <w:rPr>
          <w:sz w:val="24"/>
          <w:szCs w:val="24"/>
        </w:rPr>
        <w:t xml:space="preserve"> brands so</w:t>
      </w:r>
      <w:r w:rsidR="00203013">
        <w:rPr>
          <w:sz w:val="24"/>
          <w:szCs w:val="24"/>
        </w:rPr>
        <w:t xml:space="preserve"> this </w:t>
      </w:r>
      <w:r w:rsidR="000E6DFB">
        <w:rPr>
          <w:sz w:val="24"/>
          <w:szCs w:val="24"/>
        </w:rPr>
        <w:t xml:space="preserve">was </w:t>
      </w:r>
      <w:r w:rsidR="00F65312">
        <w:rPr>
          <w:sz w:val="24"/>
          <w:szCs w:val="24"/>
        </w:rPr>
        <w:t xml:space="preserve">not </w:t>
      </w:r>
      <w:r w:rsidR="000E6DFB">
        <w:rPr>
          <w:sz w:val="24"/>
          <w:szCs w:val="24"/>
        </w:rPr>
        <w:t>randomly assigned. In the UK, we</w:t>
      </w:r>
      <w:r w:rsidR="00925796">
        <w:rPr>
          <w:sz w:val="24"/>
          <w:szCs w:val="24"/>
        </w:rPr>
        <w:t xml:space="preserve"> make </w:t>
      </w:r>
      <w:r w:rsidR="00484229">
        <w:rPr>
          <w:sz w:val="24"/>
          <w:szCs w:val="24"/>
        </w:rPr>
        <w:t>diaper type</w:t>
      </w:r>
      <w:r w:rsidR="00925796">
        <w:rPr>
          <w:sz w:val="24"/>
          <w:szCs w:val="24"/>
        </w:rPr>
        <w:t xml:space="preserve"> a</w:t>
      </w:r>
      <w:r w:rsidR="00903D08">
        <w:rPr>
          <w:sz w:val="24"/>
          <w:szCs w:val="24"/>
        </w:rPr>
        <w:t xml:space="preserve"> within</w:t>
      </w:r>
      <w:r w:rsidR="00F65312">
        <w:rPr>
          <w:sz w:val="24"/>
          <w:szCs w:val="24"/>
        </w:rPr>
        <w:t>-</w:t>
      </w:r>
      <w:r w:rsidR="00903D08">
        <w:rPr>
          <w:sz w:val="24"/>
          <w:szCs w:val="24"/>
        </w:rPr>
        <w:t>subjects</w:t>
      </w:r>
      <w:r w:rsidR="00925796">
        <w:rPr>
          <w:sz w:val="24"/>
          <w:szCs w:val="24"/>
        </w:rPr>
        <w:t xml:space="preserve"> experimental variable. </w:t>
      </w:r>
      <w:r w:rsidR="00903D08">
        <w:rPr>
          <w:sz w:val="24"/>
          <w:szCs w:val="24"/>
        </w:rPr>
        <w:t>Each infant will wear three different diaper brands. To accommodate this the diary period will increase to three week</w:t>
      </w:r>
      <w:r w:rsidR="00064F78">
        <w:rPr>
          <w:sz w:val="24"/>
          <w:szCs w:val="24"/>
        </w:rPr>
        <w:t xml:space="preserve">s. </w:t>
      </w:r>
      <w:r w:rsidR="00C37530">
        <w:rPr>
          <w:sz w:val="24"/>
          <w:szCs w:val="24"/>
        </w:rPr>
        <w:t>A</w:t>
      </w:r>
      <w:r w:rsidR="00C301E5">
        <w:rPr>
          <w:sz w:val="24"/>
          <w:szCs w:val="24"/>
        </w:rPr>
        <w:t>nd</w:t>
      </w:r>
      <w:r w:rsidR="00C37530">
        <w:rPr>
          <w:sz w:val="24"/>
          <w:szCs w:val="24"/>
        </w:rPr>
        <w:t xml:space="preserve"> </w:t>
      </w:r>
      <w:r w:rsidR="00456AFA">
        <w:rPr>
          <w:sz w:val="24"/>
          <w:szCs w:val="24"/>
        </w:rPr>
        <w:t>to increase consistency we</w:t>
      </w:r>
      <w:r w:rsidR="00C37530">
        <w:rPr>
          <w:sz w:val="24"/>
          <w:szCs w:val="24"/>
        </w:rPr>
        <w:t xml:space="preserve"> narrow the age range </w:t>
      </w:r>
      <w:r w:rsidR="008B69CD">
        <w:rPr>
          <w:sz w:val="24"/>
          <w:szCs w:val="24"/>
        </w:rPr>
        <w:t>to</w:t>
      </w:r>
      <w:r w:rsidR="00C37530">
        <w:rPr>
          <w:sz w:val="24"/>
          <w:szCs w:val="24"/>
        </w:rPr>
        <w:t xml:space="preserve"> infants </w:t>
      </w:r>
      <w:r w:rsidR="008B69CD">
        <w:rPr>
          <w:sz w:val="24"/>
          <w:szCs w:val="24"/>
        </w:rPr>
        <w:t>of</w:t>
      </w:r>
      <w:r w:rsidR="00456AFA">
        <w:rPr>
          <w:sz w:val="24"/>
          <w:szCs w:val="24"/>
        </w:rPr>
        <w:t xml:space="preserve"> 7 to 15 months. </w:t>
      </w:r>
    </w:p>
    <w:p w14:paraId="091D5A42" w14:textId="77777777" w:rsidR="00E81A6F" w:rsidRDefault="00E81A6F" w:rsidP="00F4426A">
      <w:pPr>
        <w:spacing w:before="11" w:line="360" w:lineRule="auto"/>
        <w:ind w:right="210"/>
        <w:rPr>
          <w:sz w:val="24"/>
          <w:szCs w:val="24"/>
        </w:rPr>
      </w:pPr>
    </w:p>
    <w:p w14:paraId="2C88E088" w14:textId="5FDF11E5" w:rsidR="00EB7B50" w:rsidRDefault="00E81A6F" w:rsidP="00F4426A">
      <w:pPr>
        <w:spacing w:before="11" w:line="360" w:lineRule="auto"/>
        <w:ind w:right="210"/>
        <w:rPr>
          <w:sz w:val="24"/>
          <w:szCs w:val="24"/>
        </w:rPr>
      </w:pPr>
      <w:r>
        <w:rPr>
          <w:sz w:val="24"/>
          <w:szCs w:val="24"/>
        </w:rPr>
        <w:t>A</w:t>
      </w:r>
      <w:r w:rsidR="00064F78">
        <w:rPr>
          <w:sz w:val="24"/>
          <w:szCs w:val="24"/>
        </w:rPr>
        <w:t>dditionally, we ask parents to report on their own</w:t>
      </w:r>
      <w:r w:rsidR="00143806">
        <w:rPr>
          <w:sz w:val="24"/>
          <w:szCs w:val="24"/>
        </w:rPr>
        <w:t xml:space="preserve"> nightly </w:t>
      </w:r>
      <w:r w:rsidR="00064F78">
        <w:rPr>
          <w:sz w:val="24"/>
          <w:szCs w:val="24"/>
        </w:rPr>
        <w:t xml:space="preserve">sleep and </w:t>
      </w:r>
      <w:r w:rsidR="00143806">
        <w:rPr>
          <w:sz w:val="24"/>
          <w:szCs w:val="24"/>
        </w:rPr>
        <w:t xml:space="preserve">morning </w:t>
      </w:r>
      <w:r w:rsidR="00064F78">
        <w:rPr>
          <w:sz w:val="24"/>
          <w:szCs w:val="24"/>
        </w:rPr>
        <w:t>mood</w:t>
      </w:r>
      <w:r w:rsidR="00DA347A">
        <w:rPr>
          <w:sz w:val="24"/>
          <w:szCs w:val="24"/>
        </w:rPr>
        <w:t xml:space="preserve">. </w:t>
      </w:r>
      <w:r w:rsidR="00A962FA">
        <w:rPr>
          <w:sz w:val="24"/>
          <w:szCs w:val="24"/>
        </w:rPr>
        <w:t>Theoretically, it is believed that i</w:t>
      </w:r>
      <w:r w:rsidR="00FC6E03">
        <w:rPr>
          <w:sz w:val="24"/>
          <w:szCs w:val="24"/>
        </w:rPr>
        <w:t>nfants</w:t>
      </w:r>
      <w:r w:rsidR="00A962FA">
        <w:rPr>
          <w:sz w:val="24"/>
          <w:szCs w:val="24"/>
        </w:rPr>
        <w:t xml:space="preserve"> sleep</w:t>
      </w:r>
      <w:r w:rsidR="00FC6E03">
        <w:rPr>
          <w:sz w:val="24"/>
          <w:szCs w:val="24"/>
        </w:rPr>
        <w:t xml:space="preserve"> </w:t>
      </w:r>
      <w:r w:rsidR="00A962FA">
        <w:rPr>
          <w:sz w:val="24"/>
          <w:szCs w:val="24"/>
        </w:rPr>
        <w:t>has a direct effect on parent’s own sleep and mental state and that the link is bidirectional</w:t>
      </w:r>
      <w:r w:rsidR="00565C5C">
        <w:rPr>
          <w:sz w:val="24"/>
          <w:szCs w:val="24"/>
        </w:rPr>
        <w:t xml:space="preserve"> </w:t>
      </w:r>
      <w:r w:rsidR="00F014FE">
        <w:rPr>
          <w:sz w:val="24"/>
          <w:szCs w:val="24"/>
        </w:rPr>
        <w:fldChar w:fldCharType="begin"/>
      </w:r>
      <w:r w:rsidR="00F014FE">
        <w:rPr>
          <w:sz w:val="24"/>
          <w:szCs w:val="24"/>
        </w:rPr>
        <w:instrText xml:space="preserve"> ADDIN ZOTERO_ITEM CSL_CITATION {"citationID":"6XiS1dBE","properties":{"formattedCitation":"(Sadeh et al., 2010)","plainCitation":"(Sadeh et al., 2010)","noteIndex":0},"citationItems":[{"id":9137,"uris":["http://zotero.org/users/244229/items/YTXXSUA2"],"uri":["http://zotero.org/users/244229/items/YTXXSUA2"],"itemData":{"id":9137,"type":"article-journal","container-title":"Sleep medicine reviews","DOI":"10/fbwnmc","issue":"2","note":"publisher: Elsevier","page":"89–96","source":"Google Scholar","title":"Parenting and infant sleep","volume":"14","author":[{"family":"Sadeh","given":"Avi"},{"family":"Tikotzky","given":"Liat"},{"family":"Scher","given":"Anat"}],"issued":{"date-parts":[["2010"]]}}}],"schema":"https://github.com/citation-style-language/schema/raw/master/csl-citation.json"} </w:instrText>
      </w:r>
      <w:r w:rsidR="00F014FE">
        <w:rPr>
          <w:sz w:val="24"/>
          <w:szCs w:val="24"/>
        </w:rPr>
        <w:fldChar w:fldCharType="separate"/>
      </w:r>
      <w:r w:rsidR="00F014FE" w:rsidRPr="00F014FE">
        <w:rPr>
          <w:sz w:val="24"/>
        </w:rPr>
        <w:t>(Sadeh et al., 2010)</w:t>
      </w:r>
      <w:r w:rsidR="00F014FE">
        <w:rPr>
          <w:sz w:val="24"/>
          <w:szCs w:val="24"/>
        </w:rPr>
        <w:fldChar w:fldCharType="end"/>
      </w:r>
      <w:r w:rsidR="002C2122">
        <w:rPr>
          <w:sz w:val="24"/>
          <w:szCs w:val="24"/>
        </w:rPr>
        <w:t xml:space="preserve">. This is supported empirically by studies </w:t>
      </w:r>
      <w:r w:rsidR="005B3255">
        <w:rPr>
          <w:sz w:val="24"/>
          <w:szCs w:val="24"/>
        </w:rPr>
        <w:t>relating infant sleep problems to parental</w:t>
      </w:r>
      <w:r w:rsidR="002C2122">
        <w:rPr>
          <w:sz w:val="24"/>
          <w:szCs w:val="24"/>
        </w:rPr>
        <w:t xml:space="preserve"> mood </w:t>
      </w:r>
      <w:r w:rsidR="002C2122">
        <w:rPr>
          <w:sz w:val="24"/>
          <w:szCs w:val="24"/>
        </w:rPr>
        <w:fldChar w:fldCharType="begin"/>
      </w:r>
      <w:r w:rsidR="00B60BE8">
        <w:rPr>
          <w:sz w:val="24"/>
          <w:szCs w:val="24"/>
        </w:rPr>
        <w:instrText xml:space="preserve"> ADDIN ZOTERO_ITEM CSL_CITATION {"citationID":"5mh4izIL","properties":{"formattedCitation":"(Hiscock &amp; Wake, 2002; Matthey &amp; \\uc0\\u268{}rn\\uc0\\u269{}ec, 2012)","plainCitation":"(Hiscock &amp; Wake, 2002; Matthey &amp; Črnčec, 2012)","noteIndex":0},"citationItems":[{"id":9160,"uris":["http://zotero.org/users/244229/items/724BEVQ7"],"uri":["http://zotero.org/users/244229/items/724BEVQ7"],"itemData":{"id":9160,"type":"article-journal","container-title":"Bmj","DOI":"10/fgkr9j","issue":"7345","note":"publisher: British Medical Journal Publishing Group","page":"1062","source":"Google Scholar","title":"Randomised controlled trial of behavioural infant sleep intervention to improve infant sleep and maternal mood","volume":"324","author":[{"family":"Hiscock","given":"Harriet"},{"family":"Wake","given":"Melissa"}],"issued":{"date-parts":[["2002"]]}}},{"id":9165,"uris":["http://zotero.org/users/244229/items/3D2UZZ6H"],"uri":["http://zotero.org/users/244229/items/3D2UZZ6H"],"itemData":{"id":9165,"type":"article-journal","abstract":"Background\nInfant sleep problems (ISP) are common and have known effects on parental mood. There is debate as to whether treatment strategies may impact on the infant's emotional health.\nAims\nTo compare the effectiveness of two treatment strategies for ISP on the infant's sleep, maternal mood, and the infant's emotional health. The two strategies are 1) systematic ignoring with minimal check (‘SI-mc’: commonly known as ‘controlled crying’), and 2) a new, but similar, method where parents feign sleep inside the infant's room before intervening (parental presence with minimal check: ‘PP-mc’).\nDesign\nParticipants were randomised to one of the two conditions. Measures were taken at baseline, then three weeks and four months post-intervention.\nSubjects\nData were collected from 16 families with infants aged 6–18months who were seeking professional help with their infant's sleep difficulties.\nOutcome measures\nMeasures of infant sleep, maternal experiences and mood, and infant emotional health were collected.\nResults\nBoth treatments were effective, with a third to a half of families reporting decreased ISP by 3week post intervention, and nearly all reporting decreased ISP by follow-up. Similarly, most mothers in both treatments reported improvements to their experiences or mood, and there was no discernable disruption to infant emotional health.\nConclusions\nThese findings support previous research into the effectiveness of SI-mc. The study also expands the research into the effectiveness of parental presence by showing that with the inclusion of the minimal check component, which may be preferred by both parents and clinicians over non-responding to the crying infant, the strategy is as effective as SI-mc.","container-title":"Early Human Development","DOI":"10/dfpp42","ISSN":"0378-3782","issue":"6","journalAbbreviation":"Early Human Development","language":"en","page":"437-442","source":"ScienceDirect","title":"Comparison of two strategies to improve infant sleep problems, and associated impacts on maternal experience, mood and infant emotional health: A single case replication design study","title-short":"Comparison of two strategies to improve infant sleep problems, and associated impacts on maternal experience, mood and infant emotional health","volume":"88","author":[{"family":"Matthey","given":"Stephen"},{"family":"Črnčec","given":"Rudi"}],"issued":{"date-parts":[["2012",6,1]]}}}],"schema":"https://github.com/citation-style-language/schema/raw/master/csl-citation.json"} </w:instrText>
      </w:r>
      <w:r w:rsidR="002C2122">
        <w:rPr>
          <w:sz w:val="24"/>
          <w:szCs w:val="24"/>
        </w:rPr>
        <w:fldChar w:fldCharType="separate"/>
      </w:r>
      <w:r w:rsidR="00B60BE8" w:rsidRPr="00B60BE8">
        <w:rPr>
          <w:sz w:val="24"/>
          <w:szCs w:val="24"/>
        </w:rPr>
        <w:t>(Hiscock &amp; Wake, 2002; Matthey &amp; Črnčec, 2012)</w:t>
      </w:r>
      <w:r w:rsidR="002C2122">
        <w:rPr>
          <w:sz w:val="24"/>
          <w:szCs w:val="24"/>
        </w:rPr>
        <w:fldChar w:fldCharType="end"/>
      </w:r>
      <w:r w:rsidR="005B3255">
        <w:rPr>
          <w:sz w:val="24"/>
          <w:szCs w:val="24"/>
        </w:rPr>
        <w:t>. However,</w:t>
      </w:r>
      <w:r w:rsidR="00B263CD">
        <w:rPr>
          <w:sz w:val="24"/>
          <w:szCs w:val="24"/>
        </w:rPr>
        <w:t xml:space="preserve"> mood</w:t>
      </w:r>
      <w:r w:rsidR="00544954">
        <w:rPr>
          <w:sz w:val="24"/>
          <w:szCs w:val="24"/>
        </w:rPr>
        <w:t xml:space="preserve"> has usually been looked at retrospectively</w:t>
      </w:r>
      <w:r w:rsidR="00B263CD">
        <w:rPr>
          <w:sz w:val="24"/>
          <w:szCs w:val="24"/>
        </w:rPr>
        <w:t xml:space="preserve"> rather on a night by night basis</w:t>
      </w:r>
      <w:r w:rsidR="00B60BE8">
        <w:rPr>
          <w:sz w:val="24"/>
          <w:szCs w:val="24"/>
        </w:rPr>
        <w:t xml:space="preserve"> and does not always </w:t>
      </w:r>
      <w:r w:rsidR="00F742F3">
        <w:rPr>
          <w:sz w:val="24"/>
          <w:szCs w:val="24"/>
        </w:rPr>
        <w:t>relate</w:t>
      </w:r>
      <w:r w:rsidR="00FF08A2">
        <w:rPr>
          <w:sz w:val="24"/>
          <w:szCs w:val="24"/>
        </w:rPr>
        <w:t xml:space="preserve"> to infant sleep</w:t>
      </w:r>
      <w:r w:rsidR="00F742F3">
        <w:rPr>
          <w:sz w:val="24"/>
          <w:szCs w:val="24"/>
        </w:rPr>
        <w:t xml:space="preserve"> </w:t>
      </w:r>
      <w:r w:rsidR="00F742F3">
        <w:rPr>
          <w:sz w:val="24"/>
          <w:szCs w:val="24"/>
        </w:rPr>
        <w:fldChar w:fldCharType="begin"/>
      </w:r>
      <w:r w:rsidR="00F742F3">
        <w:rPr>
          <w:sz w:val="24"/>
          <w:szCs w:val="24"/>
        </w:rPr>
        <w:instrText xml:space="preserve"> ADDIN ZOTERO_ITEM CSL_CITATION {"citationID":"aF9e2cFX","properties":{"formattedCitation":"(Pennestri et al., 2018)","plainCitation":"(Pennestri et al., 2018)","noteIndex":0},"citationItems":[{"id":9159,"uris":["http://zotero.org/users/244229/items/GBBIAB6Q"],"uri":["http://zotero.org/users/244229/items/GBBIAB6Q"],"itemData":{"id":9159,"type":"article-journal","container-title":"Pediatrics","DOI":"10/gfqrxj","issue":"6","note":"publisher: Am Acad Pediatrics","source":"Google Scholar","title":"Uninterrupted infant sleep, development, and maternal mood","volume":"142","author":[{"family":"Pennestri","given":"Marie-Hélène"},{"family":"Laganière","given":"Christine"},{"family":"Bouvette-Turcot","given":"Andrée-Anne"},{"family":"Pokhvisneva","given":"Irina"},{"family":"Steiner","given":"Meir"},{"family":"Meaney","given":"Michael J."},{"family":"Gaudreau","given":"Hélène"},{"family":"Team","given":"Mavan Research"}],"issued":{"date-parts":[["2018"]]}}}],"schema":"https://github.com/citation-style-language/schema/raw/master/csl-citation.json"} </w:instrText>
      </w:r>
      <w:r w:rsidR="00F742F3">
        <w:rPr>
          <w:sz w:val="24"/>
          <w:szCs w:val="24"/>
        </w:rPr>
        <w:fldChar w:fldCharType="separate"/>
      </w:r>
      <w:r w:rsidR="00F742F3" w:rsidRPr="00F742F3">
        <w:rPr>
          <w:sz w:val="24"/>
        </w:rPr>
        <w:t>(Pennestri et al., 2018)</w:t>
      </w:r>
      <w:r w:rsidR="00F742F3">
        <w:rPr>
          <w:sz w:val="24"/>
          <w:szCs w:val="24"/>
        </w:rPr>
        <w:fldChar w:fldCharType="end"/>
      </w:r>
      <w:r w:rsidR="00D3211D">
        <w:rPr>
          <w:sz w:val="24"/>
          <w:szCs w:val="24"/>
        </w:rPr>
        <w:t>.</w:t>
      </w:r>
      <w:r w:rsidR="00544954">
        <w:rPr>
          <w:sz w:val="24"/>
          <w:szCs w:val="24"/>
        </w:rPr>
        <w:t xml:space="preserve"> </w:t>
      </w:r>
      <w:r w:rsidR="00143806">
        <w:rPr>
          <w:sz w:val="24"/>
          <w:szCs w:val="24"/>
        </w:rPr>
        <w:t>B</w:t>
      </w:r>
      <w:r w:rsidR="001A64FA">
        <w:rPr>
          <w:sz w:val="24"/>
          <w:szCs w:val="24"/>
        </w:rPr>
        <w:t>y</w:t>
      </w:r>
      <w:r w:rsidR="00143806">
        <w:rPr>
          <w:sz w:val="24"/>
          <w:szCs w:val="24"/>
        </w:rPr>
        <w:t xml:space="preserve"> using diary measures we hope to </w:t>
      </w:r>
      <w:r w:rsidR="007676F8">
        <w:rPr>
          <w:sz w:val="24"/>
          <w:szCs w:val="24"/>
        </w:rPr>
        <w:t>take a more fine</w:t>
      </w:r>
      <w:r w:rsidR="00E16542">
        <w:rPr>
          <w:sz w:val="24"/>
          <w:szCs w:val="24"/>
        </w:rPr>
        <w:t>-</w:t>
      </w:r>
      <w:r w:rsidR="007676F8">
        <w:rPr>
          <w:sz w:val="24"/>
          <w:szCs w:val="24"/>
        </w:rPr>
        <w:t>grained look at the link.</w:t>
      </w:r>
      <w:r w:rsidR="00903D08">
        <w:rPr>
          <w:sz w:val="24"/>
          <w:szCs w:val="24"/>
        </w:rPr>
        <w:t xml:space="preserve"> </w:t>
      </w:r>
    </w:p>
    <w:p w14:paraId="7E06C3B6" w14:textId="77777777" w:rsidR="00777B91" w:rsidRDefault="00777B91" w:rsidP="00F4426A">
      <w:pPr>
        <w:spacing w:before="11" w:line="360" w:lineRule="auto"/>
        <w:ind w:right="210"/>
        <w:rPr>
          <w:sz w:val="24"/>
          <w:szCs w:val="24"/>
        </w:rPr>
      </w:pPr>
    </w:p>
    <w:p w14:paraId="7D545F18" w14:textId="77777777" w:rsidR="00E14DAB" w:rsidRPr="00EB7B50" w:rsidRDefault="00E14DAB" w:rsidP="00F4426A">
      <w:pPr>
        <w:spacing w:before="11" w:line="360" w:lineRule="auto"/>
        <w:ind w:right="210"/>
        <w:rPr>
          <w:sz w:val="24"/>
          <w:szCs w:val="24"/>
        </w:rPr>
      </w:pPr>
    </w:p>
    <w:p w14:paraId="334CF09E" w14:textId="61239145" w:rsidR="00F4426A" w:rsidRPr="00CF4A3D" w:rsidRDefault="00F4426A" w:rsidP="00F4426A">
      <w:pPr>
        <w:spacing w:before="11" w:line="360" w:lineRule="auto"/>
        <w:ind w:right="210"/>
        <w:rPr>
          <w:b/>
          <w:bCs/>
          <w:sz w:val="24"/>
          <w:szCs w:val="24"/>
        </w:rPr>
      </w:pPr>
      <w:r w:rsidRPr="00CF4A3D">
        <w:rPr>
          <w:b/>
          <w:bCs/>
          <w:sz w:val="24"/>
          <w:szCs w:val="24"/>
        </w:rPr>
        <w:t>Method</w:t>
      </w:r>
    </w:p>
    <w:p w14:paraId="55DA3C3E" w14:textId="19EB319D" w:rsidR="00E16542" w:rsidRPr="00E16542" w:rsidRDefault="00E16542" w:rsidP="00986C7D">
      <w:pPr>
        <w:spacing w:line="276" w:lineRule="auto"/>
        <w:ind w:right="64"/>
        <w:rPr>
          <w:b/>
          <w:bCs/>
          <w:sz w:val="24"/>
          <w:szCs w:val="24"/>
        </w:rPr>
      </w:pPr>
      <w:r w:rsidRPr="00E16542">
        <w:rPr>
          <w:b/>
          <w:bCs/>
          <w:sz w:val="24"/>
          <w:szCs w:val="24"/>
        </w:rPr>
        <w:t xml:space="preserve">Participants </w:t>
      </w:r>
    </w:p>
    <w:p w14:paraId="7CE91CA7" w14:textId="5A8369EA" w:rsidR="001A64FA" w:rsidRPr="00986C7D" w:rsidRDefault="00E16542" w:rsidP="00986C7D">
      <w:pPr>
        <w:pStyle w:val="BodyText"/>
        <w:tabs>
          <w:tab w:val="left" w:pos="1075"/>
        </w:tabs>
        <w:spacing w:line="360" w:lineRule="auto"/>
        <w:rPr>
          <w:rFonts w:ascii="Times New Roman" w:hAnsi="Times New Roman" w:cs="Times New Roman"/>
        </w:rPr>
      </w:pPr>
      <w:r>
        <w:rPr>
          <w:rFonts w:ascii="Times New Roman" w:hAnsi="Times New Roman" w:cs="Times New Roman"/>
        </w:rPr>
        <w:t>The participants were 14</w:t>
      </w:r>
      <w:r>
        <w:rPr>
          <w:rFonts w:ascii="Times New Roman" w:hAnsi="Times New Roman" w:cs="Times New Roman"/>
        </w:rPr>
        <w:t>7</w:t>
      </w:r>
      <w:r>
        <w:rPr>
          <w:rFonts w:ascii="Times New Roman" w:hAnsi="Times New Roman" w:cs="Times New Roman"/>
        </w:rPr>
        <w:t xml:space="preserve"> mothers and infants from</w:t>
      </w:r>
      <w:r w:rsidRPr="00B803D5">
        <w:rPr>
          <w:rFonts w:ascii="Times New Roman" w:hAnsi="Times New Roman" w:cs="Times New Roman"/>
          <w:spacing w:val="-3"/>
        </w:rPr>
        <w:t xml:space="preserve"> </w:t>
      </w:r>
      <w:r>
        <w:rPr>
          <w:rFonts w:ascii="Times New Roman" w:hAnsi="Times New Roman" w:cs="Times New Roman"/>
          <w:spacing w:val="-3"/>
        </w:rPr>
        <w:t xml:space="preserve">middle class and lower middle class backgrounds in </w:t>
      </w:r>
      <w:r w:rsidRPr="00CF4A3D">
        <w:rPr>
          <w:rFonts w:ascii="Times New Roman" w:hAnsi="Times New Roman" w:cs="Times New Roman"/>
        </w:rPr>
        <w:t>southern</w:t>
      </w:r>
      <w:r w:rsidRPr="00CF4A3D">
        <w:rPr>
          <w:rFonts w:ascii="Times New Roman" w:hAnsi="Times New Roman" w:cs="Times New Roman"/>
          <w:spacing w:val="-10"/>
        </w:rPr>
        <w:t xml:space="preserve"> </w:t>
      </w:r>
      <w:r>
        <w:rPr>
          <w:rFonts w:ascii="Times New Roman" w:hAnsi="Times New Roman" w:cs="Times New Roman"/>
        </w:rPr>
        <w:t>England</w:t>
      </w:r>
      <w:r>
        <w:rPr>
          <w:rFonts w:ascii="Times New Roman" w:hAnsi="Times New Roman" w:cs="Times New Roman"/>
          <w:spacing w:val="-3"/>
        </w:rPr>
        <w:t xml:space="preserve">. The </w:t>
      </w:r>
      <w:r w:rsidRPr="00CF4A3D">
        <w:rPr>
          <w:rFonts w:ascii="Times New Roman" w:hAnsi="Times New Roman" w:cs="Times New Roman"/>
        </w:rPr>
        <w:t xml:space="preserve">babies </w:t>
      </w:r>
      <w:r>
        <w:rPr>
          <w:rFonts w:ascii="Times New Roman" w:hAnsi="Times New Roman" w:cs="Times New Roman"/>
        </w:rPr>
        <w:t>had a</w:t>
      </w:r>
      <w:r w:rsidRPr="00CF4A3D">
        <w:rPr>
          <w:rFonts w:ascii="Times New Roman" w:hAnsi="Times New Roman" w:cs="Times New Roman"/>
        </w:rPr>
        <w:t xml:space="preserve"> mean age </w:t>
      </w:r>
      <w:r>
        <w:rPr>
          <w:rFonts w:ascii="Times New Roman" w:hAnsi="Times New Roman" w:cs="Times New Roman"/>
        </w:rPr>
        <w:t>of</w:t>
      </w:r>
      <w:r w:rsidRPr="00CF4A3D">
        <w:rPr>
          <w:rFonts w:ascii="Times New Roman" w:hAnsi="Times New Roman" w:cs="Times New Roman"/>
          <w:w w:val="125"/>
        </w:rPr>
        <w:t xml:space="preserve"> </w:t>
      </w:r>
      <w:r w:rsidRPr="00CF4A3D">
        <w:rPr>
          <w:rFonts w:ascii="Times New Roman" w:hAnsi="Times New Roman" w:cs="Times New Roman"/>
        </w:rPr>
        <w:t>1</w:t>
      </w:r>
      <w:r w:rsidR="001A1CBD">
        <w:rPr>
          <w:rFonts w:ascii="Times New Roman" w:hAnsi="Times New Roman" w:cs="Times New Roman"/>
        </w:rPr>
        <w:t>0</w:t>
      </w:r>
      <w:r w:rsidRPr="00CF4A3D">
        <w:rPr>
          <w:rFonts w:ascii="Times New Roman" w:hAnsi="Times New Roman" w:cs="Times New Roman"/>
        </w:rPr>
        <w:t>.</w:t>
      </w:r>
      <w:r w:rsidR="001A1CBD">
        <w:rPr>
          <w:rFonts w:ascii="Times New Roman" w:hAnsi="Times New Roman" w:cs="Times New Roman"/>
        </w:rPr>
        <w:t>2</w:t>
      </w:r>
      <w:r w:rsidRPr="00CF4A3D">
        <w:rPr>
          <w:rFonts w:ascii="Times New Roman" w:hAnsi="Times New Roman" w:cs="Times New Roman"/>
        </w:rPr>
        <w:t xml:space="preserve"> months</w:t>
      </w:r>
      <w:r>
        <w:rPr>
          <w:rFonts w:ascii="Times New Roman" w:hAnsi="Times New Roman" w:cs="Times New Roman"/>
        </w:rPr>
        <w:t xml:space="preserve"> (</w:t>
      </w:r>
      <w:r w:rsidRPr="00CF4A3D">
        <w:rPr>
          <w:rFonts w:ascii="Times New Roman" w:hAnsi="Times New Roman" w:cs="Times New Roman"/>
        </w:rPr>
        <w:t xml:space="preserve">range </w:t>
      </w:r>
      <w:r w:rsidRPr="00CF4A3D">
        <w:rPr>
          <w:rFonts w:ascii="Times New Roman" w:hAnsi="Times New Roman" w:cs="Times New Roman"/>
          <w:w w:val="125"/>
        </w:rPr>
        <w:t>=</w:t>
      </w:r>
      <w:r w:rsidRPr="00CF4A3D">
        <w:rPr>
          <w:rFonts w:ascii="Times New Roman" w:hAnsi="Times New Roman" w:cs="Times New Roman"/>
          <w:spacing w:val="65"/>
          <w:w w:val="125"/>
        </w:rPr>
        <w:t xml:space="preserve"> </w:t>
      </w:r>
      <w:r w:rsidR="00C301E5">
        <w:rPr>
          <w:rFonts w:ascii="Times New Roman" w:hAnsi="Times New Roman" w:cs="Times New Roman"/>
        </w:rPr>
        <w:t>7</w:t>
      </w:r>
      <w:r w:rsidRPr="00CF4A3D">
        <w:rPr>
          <w:rFonts w:ascii="Times New Roman" w:hAnsi="Times New Roman" w:cs="Times New Roman"/>
        </w:rPr>
        <w:t>-</w:t>
      </w:r>
      <w:r w:rsidR="00C301E5">
        <w:rPr>
          <w:rFonts w:ascii="Times New Roman" w:hAnsi="Times New Roman" w:cs="Times New Roman"/>
        </w:rPr>
        <w:t>15</w:t>
      </w:r>
      <w:r>
        <w:rPr>
          <w:rFonts w:ascii="Times New Roman" w:hAnsi="Times New Roman" w:cs="Times New Roman"/>
        </w:rPr>
        <w:t xml:space="preserve"> </w:t>
      </w:r>
      <w:r w:rsidRPr="00CF4A3D">
        <w:rPr>
          <w:rFonts w:ascii="Times New Roman" w:hAnsi="Times New Roman" w:cs="Times New Roman"/>
        </w:rPr>
        <w:t>m</w:t>
      </w:r>
      <w:r>
        <w:rPr>
          <w:rFonts w:ascii="Times New Roman" w:hAnsi="Times New Roman" w:cs="Times New Roman"/>
        </w:rPr>
        <w:t>onths</w:t>
      </w:r>
      <w:r w:rsidRPr="00CF4A3D">
        <w:rPr>
          <w:rFonts w:ascii="Times New Roman" w:hAnsi="Times New Roman" w:cs="Times New Roman"/>
        </w:rPr>
        <w:t>)</w:t>
      </w:r>
      <w:r>
        <w:rPr>
          <w:rFonts w:ascii="Times New Roman" w:hAnsi="Times New Roman" w:cs="Times New Roman"/>
        </w:rPr>
        <w:t xml:space="preserve"> and </w:t>
      </w:r>
      <w:r w:rsidR="003300DC">
        <w:rPr>
          <w:rFonts w:ascii="Times New Roman" w:hAnsi="Times New Roman" w:cs="Times New Roman"/>
        </w:rPr>
        <w:t>73</w:t>
      </w:r>
      <w:r>
        <w:rPr>
          <w:rFonts w:ascii="Times New Roman" w:hAnsi="Times New Roman" w:cs="Times New Roman"/>
        </w:rPr>
        <w:t xml:space="preserve"> were female. </w:t>
      </w:r>
      <w:r>
        <w:rPr>
          <w:rFonts w:ascii="Times New Roman" w:hAnsi="Times New Roman" w:cs="Times New Roman"/>
          <w:spacing w:val="-3"/>
        </w:rPr>
        <w:t xml:space="preserve"> </w:t>
      </w:r>
      <w:r w:rsidR="00C93561">
        <w:rPr>
          <w:rFonts w:ascii="Times New Roman" w:hAnsi="Times New Roman" w:cs="Times New Roman"/>
          <w:spacing w:val="-3"/>
        </w:rPr>
        <w:t xml:space="preserve">Three </w:t>
      </w:r>
      <w:r w:rsidR="0094569A">
        <w:rPr>
          <w:rFonts w:ascii="Times New Roman" w:hAnsi="Times New Roman" w:cs="Times New Roman"/>
          <w:spacing w:val="-3"/>
        </w:rPr>
        <w:t>other i</w:t>
      </w:r>
      <w:r w:rsidR="00C93561">
        <w:rPr>
          <w:rFonts w:ascii="Times New Roman" w:hAnsi="Times New Roman" w:cs="Times New Roman"/>
          <w:spacing w:val="-3"/>
        </w:rPr>
        <w:t xml:space="preserve">nfants were excluded on grounds of age </w:t>
      </w:r>
      <w:r w:rsidR="0048493F">
        <w:rPr>
          <w:rFonts w:ascii="Times New Roman" w:hAnsi="Times New Roman" w:cs="Times New Roman"/>
          <w:spacing w:val="-3"/>
        </w:rPr>
        <w:t xml:space="preserve">(less than 200 days old). </w:t>
      </w:r>
      <w:r>
        <w:rPr>
          <w:rFonts w:ascii="Times New Roman" w:hAnsi="Times New Roman" w:cs="Times New Roman"/>
          <w:spacing w:val="-3"/>
        </w:rPr>
        <w:t>The mothers mean age was 29.</w:t>
      </w:r>
      <w:r w:rsidR="006F38D2">
        <w:rPr>
          <w:rFonts w:ascii="Times New Roman" w:hAnsi="Times New Roman" w:cs="Times New Roman"/>
          <w:spacing w:val="-3"/>
        </w:rPr>
        <w:t>8</w:t>
      </w:r>
      <w:r>
        <w:rPr>
          <w:rFonts w:ascii="Times New Roman" w:hAnsi="Times New Roman" w:cs="Times New Roman"/>
          <w:spacing w:val="-3"/>
        </w:rPr>
        <w:t xml:space="preserve"> years (</w:t>
      </w:r>
      <w:r w:rsidRPr="007C5927">
        <w:rPr>
          <w:rFonts w:ascii="Times New Roman" w:hAnsi="Times New Roman" w:cs="Times New Roman"/>
          <w:i/>
          <w:iCs/>
          <w:spacing w:val="-3"/>
        </w:rPr>
        <w:t>SD</w:t>
      </w:r>
      <w:r>
        <w:rPr>
          <w:rFonts w:ascii="Times New Roman" w:hAnsi="Times New Roman" w:cs="Times New Roman"/>
          <w:spacing w:val="-3"/>
        </w:rPr>
        <w:t xml:space="preserve"> </w:t>
      </w:r>
      <w:r w:rsidR="006F38D2">
        <w:rPr>
          <w:rFonts w:ascii="Times New Roman" w:hAnsi="Times New Roman" w:cs="Times New Roman"/>
          <w:spacing w:val="-3"/>
        </w:rPr>
        <w:t>5.2</w:t>
      </w:r>
      <w:r>
        <w:rPr>
          <w:rFonts w:ascii="Times New Roman" w:hAnsi="Times New Roman" w:cs="Times New Roman"/>
          <w:spacing w:val="-3"/>
        </w:rPr>
        <w:t>)</w:t>
      </w:r>
      <w:r w:rsidR="007D11A0">
        <w:rPr>
          <w:rFonts w:ascii="Times New Roman" w:hAnsi="Times New Roman" w:cs="Times New Roman"/>
          <w:spacing w:val="-3"/>
        </w:rPr>
        <w:t>.</w:t>
      </w:r>
      <w:r>
        <w:rPr>
          <w:rFonts w:ascii="Times New Roman" w:hAnsi="Times New Roman" w:cs="Times New Roman"/>
          <w:spacing w:val="-3"/>
        </w:rPr>
        <w:t xml:space="preserve"> They were recruited by a professional market research agency who also conducted the in-person data collection. </w:t>
      </w:r>
      <w:commentRangeStart w:id="8"/>
      <w:r>
        <w:rPr>
          <w:rFonts w:ascii="Times New Roman" w:hAnsi="Times New Roman" w:cs="Times New Roman"/>
          <w:spacing w:val="-3"/>
        </w:rPr>
        <w:t>Parents were not paid for their participation but were given several weeks supplies of free diapers at the end of the study</w:t>
      </w:r>
      <w:commentRangeEnd w:id="8"/>
      <w:r>
        <w:rPr>
          <w:rStyle w:val="CommentReference"/>
          <w:rFonts w:ascii="Times New Roman" w:eastAsia="Times New Roman" w:hAnsi="Times New Roman" w:cs="Times New Roman"/>
        </w:rPr>
        <w:commentReference w:id="8"/>
      </w:r>
      <w:r>
        <w:rPr>
          <w:rFonts w:ascii="Times New Roman" w:hAnsi="Times New Roman" w:cs="Times New Roman"/>
          <w:spacing w:val="-3"/>
        </w:rPr>
        <w:t xml:space="preserve">. </w:t>
      </w:r>
      <w:r w:rsidR="00CC5ABD">
        <w:rPr>
          <w:rFonts w:ascii="Times New Roman" w:hAnsi="Times New Roman" w:cs="Times New Roman"/>
          <w:spacing w:val="-3"/>
        </w:rPr>
        <w:t xml:space="preserve">The diapers for the experimental conditions were also provided. </w:t>
      </w:r>
      <w:r w:rsidRPr="00CF4A3D">
        <w:rPr>
          <w:rFonts w:ascii="Times New Roman" w:hAnsi="Times New Roman" w:cs="Times New Roman"/>
        </w:rPr>
        <w:t xml:space="preserve"> </w:t>
      </w:r>
    </w:p>
    <w:p w14:paraId="3309C809" w14:textId="04E10C8E" w:rsidR="001A64FA" w:rsidRDefault="001A64FA" w:rsidP="001A64FA">
      <w:pPr>
        <w:spacing w:before="11" w:line="360" w:lineRule="auto"/>
        <w:ind w:right="210"/>
        <w:rPr>
          <w:b/>
          <w:bCs/>
          <w:sz w:val="24"/>
          <w:szCs w:val="24"/>
        </w:rPr>
      </w:pPr>
      <w:r>
        <w:rPr>
          <w:b/>
          <w:bCs/>
          <w:sz w:val="24"/>
          <w:szCs w:val="24"/>
        </w:rPr>
        <w:t>Design</w:t>
      </w:r>
    </w:p>
    <w:p w14:paraId="2291FC6B" w14:textId="2DB597BD" w:rsidR="00066A45" w:rsidRDefault="00AA0F89" w:rsidP="001A64FA">
      <w:pPr>
        <w:spacing w:before="11" w:line="360" w:lineRule="auto"/>
        <w:ind w:right="210"/>
        <w:rPr>
          <w:sz w:val="24"/>
          <w:szCs w:val="24"/>
        </w:rPr>
      </w:pPr>
      <w:r>
        <w:rPr>
          <w:sz w:val="24"/>
          <w:szCs w:val="24"/>
        </w:rPr>
        <w:t>Study two had a 3x3 mixed design with each infant wearing a different</w:t>
      </w:r>
      <w:r w:rsidR="00581C31">
        <w:rPr>
          <w:sz w:val="24"/>
          <w:szCs w:val="24"/>
        </w:rPr>
        <w:t xml:space="preserve"> one of three</w:t>
      </w:r>
      <w:r>
        <w:rPr>
          <w:sz w:val="24"/>
          <w:szCs w:val="24"/>
        </w:rPr>
        <w:t xml:space="preserve"> diaper brand</w:t>
      </w:r>
      <w:r w:rsidR="00581C31">
        <w:rPr>
          <w:sz w:val="24"/>
          <w:szCs w:val="24"/>
        </w:rPr>
        <w:t>s A, B and C</w:t>
      </w:r>
      <w:r>
        <w:rPr>
          <w:sz w:val="24"/>
          <w:szCs w:val="24"/>
        </w:rPr>
        <w:t xml:space="preserve"> for </w:t>
      </w:r>
      <w:r w:rsidR="00CB33BA">
        <w:rPr>
          <w:sz w:val="24"/>
          <w:szCs w:val="24"/>
        </w:rPr>
        <w:t xml:space="preserve">each of three consecutive weeks (within subject variable) </w:t>
      </w:r>
      <w:r w:rsidR="000B7183">
        <w:rPr>
          <w:sz w:val="24"/>
          <w:szCs w:val="24"/>
        </w:rPr>
        <w:t>with order counterbalanced</w:t>
      </w:r>
      <w:r w:rsidR="00B13817">
        <w:rPr>
          <w:sz w:val="24"/>
          <w:szCs w:val="24"/>
        </w:rPr>
        <w:t xml:space="preserve"> ([A,B,C], [B,C,A], [C,A,B])</w:t>
      </w:r>
      <w:r w:rsidR="0048493F">
        <w:rPr>
          <w:sz w:val="24"/>
          <w:szCs w:val="24"/>
        </w:rPr>
        <w:t>.</w:t>
      </w:r>
      <w:r w:rsidR="000B7183">
        <w:rPr>
          <w:sz w:val="24"/>
          <w:szCs w:val="24"/>
        </w:rPr>
        <w:t xml:space="preserve"> </w:t>
      </w:r>
      <w:r w:rsidR="00581C31">
        <w:rPr>
          <w:sz w:val="24"/>
          <w:szCs w:val="24"/>
        </w:rPr>
        <w:t>All t</w:t>
      </w:r>
      <w:r w:rsidR="00410AB1">
        <w:rPr>
          <w:sz w:val="24"/>
          <w:szCs w:val="24"/>
        </w:rPr>
        <w:t xml:space="preserve">hree brands </w:t>
      </w:r>
      <w:r w:rsidR="00581C31">
        <w:rPr>
          <w:sz w:val="24"/>
          <w:szCs w:val="24"/>
        </w:rPr>
        <w:t>we</w:t>
      </w:r>
      <w:r w:rsidR="000E4820">
        <w:rPr>
          <w:sz w:val="24"/>
          <w:szCs w:val="24"/>
        </w:rPr>
        <w:t xml:space="preserve">re widely sold in the UK. Of these </w:t>
      </w:r>
      <w:r w:rsidR="00C86221">
        <w:rPr>
          <w:sz w:val="24"/>
          <w:szCs w:val="24"/>
        </w:rPr>
        <w:t>A</w:t>
      </w:r>
      <w:r w:rsidR="0005416D">
        <w:rPr>
          <w:sz w:val="24"/>
          <w:szCs w:val="24"/>
        </w:rPr>
        <w:t xml:space="preserve"> and </w:t>
      </w:r>
      <w:r w:rsidR="00C86221">
        <w:rPr>
          <w:sz w:val="24"/>
          <w:szCs w:val="24"/>
        </w:rPr>
        <w:t>B</w:t>
      </w:r>
      <w:r w:rsidR="0005416D">
        <w:rPr>
          <w:sz w:val="24"/>
          <w:szCs w:val="24"/>
        </w:rPr>
        <w:t xml:space="preserve"> were </w:t>
      </w:r>
      <w:r w:rsidR="00C86221">
        <w:rPr>
          <w:sz w:val="24"/>
          <w:szCs w:val="24"/>
        </w:rPr>
        <w:t>premium</w:t>
      </w:r>
      <w:r w:rsidR="00F006B7">
        <w:rPr>
          <w:sz w:val="24"/>
          <w:szCs w:val="24"/>
        </w:rPr>
        <w:t xml:space="preserve"> brands with</w:t>
      </w:r>
      <w:r w:rsidR="00C86221">
        <w:rPr>
          <w:sz w:val="24"/>
          <w:szCs w:val="24"/>
        </w:rPr>
        <w:t xml:space="preserve"> high</w:t>
      </w:r>
      <w:r w:rsidR="00D53EFE">
        <w:rPr>
          <w:sz w:val="24"/>
          <w:szCs w:val="24"/>
        </w:rPr>
        <w:t>er</w:t>
      </w:r>
      <w:r w:rsidR="00C86221">
        <w:rPr>
          <w:sz w:val="24"/>
          <w:szCs w:val="24"/>
        </w:rPr>
        <w:t xml:space="preserve"> absorbency, while C was </w:t>
      </w:r>
      <w:r w:rsidR="00D53EFE">
        <w:rPr>
          <w:sz w:val="24"/>
          <w:szCs w:val="24"/>
        </w:rPr>
        <w:t xml:space="preserve">standard </w:t>
      </w:r>
      <w:r w:rsidR="00F006B7">
        <w:rPr>
          <w:sz w:val="24"/>
          <w:szCs w:val="24"/>
        </w:rPr>
        <w:t>b</w:t>
      </w:r>
      <w:r w:rsidR="008E513A">
        <w:rPr>
          <w:sz w:val="24"/>
          <w:szCs w:val="24"/>
        </w:rPr>
        <w:t xml:space="preserve">rand with </w:t>
      </w:r>
      <w:r w:rsidR="00D53EFE">
        <w:rPr>
          <w:sz w:val="24"/>
          <w:szCs w:val="24"/>
        </w:rPr>
        <w:t xml:space="preserve">lower absorbency. </w:t>
      </w:r>
      <w:r w:rsidR="00066A45">
        <w:rPr>
          <w:sz w:val="24"/>
          <w:szCs w:val="24"/>
        </w:rPr>
        <w:t xml:space="preserve">The sleep diary was completed for all 21 nights. </w:t>
      </w:r>
      <w:r w:rsidR="00321183">
        <w:rPr>
          <w:sz w:val="24"/>
          <w:szCs w:val="24"/>
        </w:rPr>
        <w:t xml:space="preserve">These effects were incorporated into our linear modelling. </w:t>
      </w:r>
    </w:p>
    <w:p w14:paraId="7D4B3738" w14:textId="7433A90C" w:rsidR="001A64FA" w:rsidRPr="00CF4A3D" w:rsidRDefault="001A64FA" w:rsidP="001A64FA">
      <w:pPr>
        <w:spacing w:before="11" w:line="360" w:lineRule="auto"/>
        <w:ind w:right="210"/>
        <w:rPr>
          <w:b/>
          <w:bCs/>
          <w:sz w:val="24"/>
          <w:szCs w:val="24"/>
        </w:rPr>
      </w:pPr>
      <w:r w:rsidRPr="00CF4A3D">
        <w:rPr>
          <w:b/>
          <w:bCs/>
          <w:sz w:val="24"/>
          <w:szCs w:val="24"/>
        </w:rPr>
        <w:t>Measures</w:t>
      </w:r>
      <w:r>
        <w:rPr>
          <w:b/>
          <w:bCs/>
          <w:sz w:val="24"/>
          <w:szCs w:val="24"/>
        </w:rPr>
        <w:t xml:space="preserve"> </w:t>
      </w:r>
    </w:p>
    <w:p w14:paraId="28316EEA" w14:textId="5A8C6B45" w:rsidR="001A64FA" w:rsidRDefault="001A64FA" w:rsidP="006F6452">
      <w:pPr>
        <w:spacing w:before="29" w:line="360" w:lineRule="auto"/>
        <w:ind w:right="64"/>
        <w:rPr>
          <w:sz w:val="24"/>
          <w:szCs w:val="24"/>
        </w:rPr>
      </w:pPr>
      <w:r>
        <w:rPr>
          <w:sz w:val="24"/>
          <w:szCs w:val="24"/>
        </w:rPr>
        <w:t xml:space="preserve">The infant measures were </w:t>
      </w:r>
      <w:r w:rsidR="006A3430">
        <w:rPr>
          <w:sz w:val="24"/>
          <w:szCs w:val="24"/>
        </w:rPr>
        <w:t xml:space="preserve">largely </w:t>
      </w:r>
      <w:r>
        <w:rPr>
          <w:sz w:val="24"/>
          <w:szCs w:val="24"/>
        </w:rPr>
        <w:t xml:space="preserve">identical to </w:t>
      </w:r>
      <w:r w:rsidR="00066A45">
        <w:rPr>
          <w:sz w:val="24"/>
          <w:szCs w:val="24"/>
        </w:rPr>
        <w:t>study 1 but using the English language versions of all measur</w:t>
      </w:r>
      <w:r w:rsidR="00315F3A">
        <w:rPr>
          <w:sz w:val="24"/>
          <w:szCs w:val="24"/>
        </w:rPr>
        <w:t>e</w:t>
      </w:r>
      <w:r w:rsidR="00066A45">
        <w:rPr>
          <w:sz w:val="24"/>
          <w:szCs w:val="24"/>
        </w:rPr>
        <w:t xml:space="preserve">s (IBQ-R, BISQ and sleep diary). </w:t>
      </w:r>
      <w:r w:rsidR="009C748F">
        <w:rPr>
          <w:sz w:val="24"/>
          <w:szCs w:val="24"/>
        </w:rPr>
        <w:t>D</w:t>
      </w:r>
      <w:r w:rsidR="006A3430">
        <w:rPr>
          <w:sz w:val="24"/>
          <w:szCs w:val="24"/>
        </w:rPr>
        <w:t>ue to an error</w:t>
      </w:r>
      <w:r w:rsidR="007D11A0">
        <w:rPr>
          <w:sz w:val="24"/>
          <w:szCs w:val="24"/>
        </w:rPr>
        <w:t>,</w:t>
      </w:r>
      <w:r w:rsidR="006A3430">
        <w:rPr>
          <w:sz w:val="24"/>
          <w:szCs w:val="24"/>
        </w:rPr>
        <w:t xml:space="preserve"> we did not collect parents’ education level. </w:t>
      </w:r>
      <w:r w:rsidR="00315F3A">
        <w:rPr>
          <w:sz w:val="24"/>
          <w:szCs w:val="24"/>
        </w:rPr>
        <w:t>In addition, we asked parents to complete a</w:t>
      </w:r>
      <w:r w:rsidR="00541192">
        <w:rPr>
          <w:sz w:val="24"/>
          <w:szCs w:val="24"/>
        </w:rPr>
        <w:t xml:space="preserve"> sleep diary of their own sleep over the period of the experiment. Each night they were asked for their </w:t>
      </w:r>
      <w:r w:rsidR="0019363F">
        <w:rPr>
          <w:sz w:val="24"/>
          <w:szCs w:val="24"/>
        </w:rPr>
        <w:t>bedtime, sleep time, wake time and getting up time. They were asked how many times they were woken by their baby and how many other times they woke</w:t>
      </w:r>
      <w:r w:rsidR="008E4DBD">
        <w:rPr>
          <w:sz w:val="24"/>
          <w:szCs w:val="24"/>
        </w:rPr>
        <w:t xml:space="preserve"> </w:t>
      </w:r>
      <w:r w:rsidR="007757FD">
        <w:rPr>
          <w:sz w:val="24"/>
          <w:szCs w:val="24"/>
        </w:rPr>
        <w:t xml:space="preserve">up independently. </w:t>
      </w:r>
      <w:r w:rsidR="00D11757">
        <w:rPr>
          <w:sz w:val="24"/>
          <w:szCs w:val="24"/>
        </w:rPr>
        <w:t>Finally,</w:t>
      </w:r>
      <w:r w:rsidR="00D11757">
        <w:rPr>
          <w:sz w:val="24"/>
          <w:szCs w:val="24"/>
        </w:rPr>
        <w:t xml:space="preserve"> t</w:t>
      </w:r>
      <w:r w:rsidR="007757FD">
        <w:rPr>
          <w:sz w:val="24"/>
          <w:szCs w:val="24"/>
        </w:rPr>
        <w:t>hey r</w:t>
      </w:r>
      <w:r w:rsidR="008E4DBD">
        <w:rPr>
          <w:sz w:val="24"/>
          <w:szCs w:val="24"/>
        </w:rPr>
        <w:t>ate</w:t>
      </w:r>
      <w:r w:rsidR="007757FD">
        <w:rPr>
          <w:sz w:val="24"/>
          <w:szCs w:val="24"/>
        </w:rPr>
        <w:t>d</w:t>
      </w:r>
      <w:r w:rsidR="008E4DBD">
        <w:rPr>
          <w:sz w:val="24"/>
          <w:szCs w:val="24"/>
        </w:rPr>
        <w:t xml:space="preserve"> their sleep quality</w:t>
      </w:r>
      <w:r w:rsidR="00D11757">
        <w:rPr>
          <w:sz w:val="24"/>
          <w:szCs w:val="24"/>
        </w:rPr>
        <w:t xml:space="preserve">, </w:t>
      </w:r>
      <w:r w:rsidR="00923736">
        <w:rPr>
          <w:sz w:val="24"/>
          <w:szCs w:val="24"/>
        </w:rPr>
        <w:t xml:space="preserve"> their </w:t>
      </w:r>
      <w:r w:rsidR="002E5075">
        <w:rPr>
          <w:sz w:val="24"/>
          <w:szCs w:val="24"/>
        </w:rPr>
        <w:t>own happiness</w:t>
      </w:r>
      <w:r w:rsidR="008E4DBD">
        <w:rPr>
          <w:sz w:val="24"/>
          <w:szCs w:val="24"/>
        </w:rPr>
        <w:t xml:space="preserve"> and</w:t>
      </w:r>
      <w:r w:rsidR="002E5075">
        <w:rPr>
          <w:sz w:val="24"/>
          <w:szCs w:val="24"/>
        </w:rPr>
        <w:t xml:space="preserve"> energy level each morning</w:t>
      </w:r>
      <w:r w:rsidR="00D11757">
        <w:rPr>
          <w:sz w:val="24"/>
          <w:szCs w:val="24"/>
        </w:rPr>
        <w:t xml:space="preserve"> </w:t>
      </w:r>
      <w:r w:rsidR="00D11757">
        <w:rPr>
          <w:sz w:val="24"/>
          <w:szCs w:val="24"/>
        </w:rPr>
        <w:t>(</w:t>
      </w:r>
      <w:r w:rsidR="00D11757">
        <w:rPr>
          <w:sz w:val="24"/>
          <w:szCs w:val="24"/>
        </w:rPr>
        <w:t>all on</w:t>
      </w:r>
      <w:r w:rsidR="00D11757">
        <w:rPr>
          <w:sz w:val="24"/>
          <w:szCs w:val="24"/>
        </w:rPr>
        <w:t xml:space="preserve"> a scale of </w:t>
      </w:r>
      <w:r w:rsidR="00D11757">
        <w:rPr>
          <w:sz w:val="24"/>
          <w:szCs w:val="24"/>
        </w:rPr>
        <w:t>0</w:t>
      </w:r>
      <w:r w:rsidR="00D11757">
        <w:rPr>
          <w:sz w:val="24"/>
          <w:szCs w:val="24"/>
        </w:rPr>
        <w:t xml:space="preserve"> to 10)</w:t>
      </w:r>
      <w:r w:rsidR="002E5075">
        <w:rPr>
          <w:sz w:val="24"/>
          <w:szCs w:val="24"/>
        </w:rPr>
        <w:t xml:space="preserve">. </w:t>
      </w:r>
    </w:p>
    <w:p w14:paraId="376124E8" w14:textId="761DF5FC" w:rsidR="002E5075" w:rsidRPr="00342DC5" w:rsidRDefault="002E5075" w:rsidP="006F6452">
      <w:pPr>
        <w:spacing w:before="29" w:line="360" w:lineRule="auto"/>
        <w:ind w:right="64"/>
        <w:rPr>
          <w:b/>
          <w:bCs/>
          <w:sz w:val="24"/>
          <w:szCs w:val="24"/>
        </w:rPr>
      </w:pPr>
      <w:r w:rsidRPr="00342DC5">
        <w:rPr>
          <w:b/>
          <w:bCs/>
          <w:sz w:val="24"/>
          <w:szCs w:val="24"/>
        </w:rPr>
        <w:t>Procedu</w:t>
      </w:r>
      <w:r w:rsidR="00342DC5" w:rsidRPr="00342DC5">
        <w:rPr>
          <w:b/>
          <w:bCs/>
          <w:sz w:val="24"/>
          <w:szCs w:val="24"/>
        </w:rPr>
        <w:t>re</w:t>
      </w:r>
    </w:p>
    <w:p w14:paraId="2B155476" w14:textId="5EFEEC1C" w:rsidR="002E5075" w:rsidRDefault="00986C7D" w:rsidP="006F6452">
      <w:pPr>
        <w:spacing w:before="29" w:line="360" w:lineRule="auto"/>
        <w:ind w:right="64"/>
        <w:rPr>
          <w:sz w:val="24"/>
          <w:szCs w:val="24"/>
        </w:rPr>
      </w:pPr>
      <w:r>
        <w:rPr>
          <w:sz w:val="24"/>
          <w:szCs w:val="24"/>
        </w:rPr>
        <w:t>Procedure was broadly the same as Brazil study. A trained m</w:t>
      </w:r>
      <w:r w:rsidR="00110C9B">
        <w:rPr>
          <w:sz w:val="24"/>
          <w:szCs w:val="24"/>
        </w:rPr>
        <w:t>arket researcher visited parents in their homes at start of study to complete preliminary questionnaires</w:t>
      </w:r>
      <w:r w:rsidR="00760D53">
        <w:rPr>
          <w:sz w:val="24"/>
          <w:szCs w:val="24"/>
        </w:rPr>
        <w:t>,</w:t>
      </w:r>
      <w:r w:rsidR="00110C9B">
        <w:rPr>
          <w:sz w:val="24"/>
          <w:szCs w:val="24"/>
        </w:rPr>
        <w:t xml:space="preserve"> provide the</w:t>
      </w:r>
      <w:r w:rsidR="0031330D">
        <w:rPr>
          <w:sz w:val="24"/>
          <w:szCs w:val="24"/>
        </w:rPr>
        <w:t xml:space="preserve"> paper diaries and</w:t>
      </w:r>
      <w:r w:rsidR="00110C9B">
        <w:rPr>
          <w:sz w:val="24"/>
          <w:szCs w:val="24"/>
        </w:rPr>
        <w:t xml:space="preserve"> </w:t>
      </w:r>
      <w:r w:rsidR="0031330D">
        <w:rPr>
          <w:sz w:val="24"/>
          <w:szCs w:val="24"/>
        </w:rPr>
        <w:t>sets</w:t>
      </w:r>
      <w:r w:rsidR="00760D53">
        <w:rPr>
          <w:sz w:val="24"/>
          <w:szCs w:val="24"/>
        </w:rPr>
        <w:t xml:space="preserve"> of</w:t>
      </w:r>
      <w:r w:rsidR="0031330D">
        <w:rPr>
          <w:sz w:val="24"/>
          <w:szCs w:val="24"/>
        </w:rPr>
        <w:t xml:space="preserve"> diapers for the duration of the study. </w:t>
      </w:r>
      <w:r w:rsidR="00670715">
        <w:rPr>
          <w:sz w:val="24"/>
          <w:szCs w:val="24"/>
        </w:rPr>
        <w:t xml:space="preserve">They informed the parent which product to use each week, writing this on the diary to </w:t>
      </w:r>
      <w:r w:rsidR="0032213E">
        <w:rPr>
          <w:sz w:val="24"/>
          <w:szCs w:val="24"/>
        </w:rPr>
        <w:t xml:space="preserve">remind them. At </w:t>
      </w:r>
      <w:r w:rsidR="0032213E" w:rsidRPr="0032213E">
        <w:rPr>
          <w:sz w:val="24"/>
          <w:szCs w:val="24"/>
        </w:rPr>
        <w:t>the end of the diary period the researcher returned to collect the completed diary and gave parents several week supply of diaper and other baby products to thank them for their participation.</w:t>
      </w:r>
    </w:p>
    <w:p w14:paraId="5A07831E" w14:textId="77777777" w:rsidR="0032213E" w:rsidRDefault="0032213E" w:rsidP="006F6452">
      <w:pPr>
        <w:spacing w:before="29" w:line="360" w:lineRule="auto"/>
        <w:ind w:right="64"/>
        <w:rPr>
          <w:sz w:val="24"/>
          <w:szCs w:val="24"/>
        </w:rPr>
      </w:pPr>
    </w:p>
    <w:p w14:paraId="43B4332B" w14:textId="07591E8E" w:rsidR="00CC5ABD" w:rsidRPr="00F25907" w:rsidRDefault="00CC5ABD" w:rsidP="006F6452">
      <w:pPr>
        <w:spacing w:before="29" w:line="360" w:lineRule="auto"/>
        <w:ind w:right="64"/>
        <w:rPr>
          <w:b/>
          <w:bCs/>
          <w:sz w:val="24"/>
          <w:szCs w:val="24"/>
        </w:rPr>
      </w:pPr>
      <w:r w:rsidRPr="00F25907">
        <w:rPr>
          <w:b/>
          <w:bCs/>
          <w:sz w:val="24"/>
          <w:szCs w:val="24"/>
        </w:rPr>
        <w:t>Results</w:t>
      </w:r>
    </w:p>
    <w:p w14:paraId="125A4926" w14:textId="77777777" w:rsidR="002D21E3" w:rsidRDefault="00364C30" w:rsidP="006F6452">
      <w:pPr>
        <w:spacing w:before="29" w:line="360" w:lineRule="auto"/>
        <w:ind w:right="64"/>
        <w:rPr>
          <w:sz w:val="24"/>
          <w:szCs w:val="24"/>
        </w:rPr>
      </w:pPr>
      <w:r>
        <w:rPr>
          <w:sz w:val="24"/>
          <w:szCs w:val="24"/>
        </w:rPr>
        <w:t xml:space="preserve">Data were tabulated and analysed as before. </w:t>
      </w:r>
      <w:r w:rsidR="0036444A">
        <w:rPr>
          <w:sz w:val="24"/>
          <w:szCs w:val="24"/>
        </w:rPr>
        <w:t>Compliance was go</w:t>
      </w:r>
      <w:r w:rsidR="00FC40B6">
        <w:rPr>
          <w:sz w:val="24"/>
          <w:szCs w:val="24"/>
        </w:rPr>
        <w:t>od with parents complete the diary an average of</w:t>
      </w:r>
      <w:r w:rsidR="0036444A">
        <w:rPr>
          <w:sz w:val="24"/>
          <w:szCs w:val="24"/>
        </w:rPr>
        <w:t xml:space="preserve"> </w:t>
      </w:r>
      <w:r w:rsidR="00FC40B6">
        <w:rPr>
          <w:sz w:val="24"/>
          <w:szCs w:val="24"/>
        </w:rPr>
        <w:t xml:space="preserve">20.8 out of 21 nights. </w:t>
      </w:r>
      <w:r>
        <w:rPr>
          <w:sz w:val="24"/>
          <w:szCs w:val="24"/>
        </w:rPr>
        <w:t xml:space="preserve">The descriptive statistics are shown in </w:t>
      </w:r>
      <w:r w:rsidR="001177B4">
        <w:rPr>
          <w:sz w:val="24"/>
          <w:szCs w:val="24"/>
        </w:rPr>
        <w:t xml:space="preserve">Table 1. </w:t>
      </w:r>
    </w:p>
    <w:p w14:paraId="3427D6D8" w14:textId="43687223" w:rsidR="002D21E3" w:rsidRPr="00E83692" w:rsidRDefault="00E83692" w:rsidP="006F6452">
      <w:pPr>
        <w:spacing w:before="29" w:line="360" w:lineRule="auto"/>
        <w:ind w:right="64"/>
        <w:rPr>
          <w:i/>
          <w:iCs/>
          <w:sz w:val="24"/>
          <w:szCs w:val="24"/>
        </w:rPr>
      </w:pPr>
      <w:r w:rsidRPr="00E83692">
        <w:rPr>
          <w:i/>
          <w:iCs/>
          <w:sz w:val="24"/>
          <w:szCs w:val="24"/>
        </w:rPr>
        <w:t>Comparing UK and Brazil</w:t>
      </w:r>
    </w:p>
    <w:p w14:paraId="72B6E0C4" w14:textId="67BE5A03" w:rsidR="00CC5ABD" w:rsidRDefault="001177B4" w:rsidP="006F6452">
      <w:pPr>
        <w:spacing w:before="29" w:line="360" w:lineRule="auto"/>
        <w:ind w:right="64"/>
        <w:rPr>
          <w:sz w:val="24"/>
          <w:szCs w:val="24"/>
        </w:rPr>
      </w:pPr>
      <w:r>
        <w:rPr>
          <w:sz w:val="24"/>
          <w:szCs w:val="24"/>
        </w:rPr>
        <w:t>We ran tests to compare variables between the two countries</w:t>
      </w:r>
      <w:r w:rsidR="00BC02E0">
        <w:rPr>
          <w:sz w:val="24"/>
          <w:szCs w:val="24"/>
        </w:rPr>
        <w:t xml:space="preserve"> so find any differences</w:t>
      </w:r>
      <w:r w:rsidR="00F92C1A">
        <w:rPr>
          <w:sz w:val="24"/>
          <w:szCs w:val="24"/>
        </w:rPr>
        <w:t xml:space="preserve"> us</w:t>
      </w:r>
      <w:r w:rsidR="00BC02E0">
        <w:rPr>
          <w:sz w:val="24"/>
          <w:szCs w:val="24"/>
        </w:rPr>
        <w:t>ing two-tailed tests and significance level of .001</w:t>
      </w:r>
      <w:r w:rsidR="00F92C1A">
        <w:rPr>
          <w:sz w:val="24"/>
          <w:szCs w:val="24"/>
        </w:rPr>
        <w:t>.</w:t>
      </w:r>
      <w:r w:rsidR="009357E4">
        <w:rPr>
          <w:sz w:val="24"/>
          <w:szCs w:val="24"/>
        </w:rPr>
        <w:t xml:space="preserve"> </w:t>
      </w:r>
      <w:r w:rsidR="00DC734A">
        <w:rPr>
          <w:sz w:val="24"/>
          <w:szCs w:val="24"/>
        </w:rPr>
        <w:t>D</w:t>
      </w:r>
      <w:r w:rsidR="00DC734A">
        <w:rPr>
          <w:sz w:val="24"/>
          <w:szCs w:val="24"/>
        </w:rPr>
        <w:t>ue to our selection criteria</w:t>
      </w:r>
      <w:r w:rsidR="00DC734A">
        <w:rPr>
          <w:sz w:val="24"/>
          <w:szCs w:val="24"/>
        </w:rPr>
        <w:t>, i</w:t>
      </w:r>
      <w:r w:rsidR="00BC02E0">
        <w:rPr>
          <w:sz w:val="24"/>
          <w:szCs w:val="24"/>
        </w:rPr>
        <w:t>nfants were younger in the UK</w:t>
      </w:r>
      <w:r w:rsidR="004A7298">
        <w:rPr>
          <w:sz w:val="24"/>
          <w:szCs w:val="24"/>
        </w:rPr>
        <w:t xml:space="preserve">, </w:t>
      </w:r>
      <w:r w:rsidR="004A7298" w:rsidRPr="004A7298">
        <w:rPr>
          <w:sz w:val="24"/>
          <w:szCs w:val="24"/>
        </w:rPr>
        <w:t>t(2</w:t>
      </w:r>
      <w:r w:rsidR="004A7298">
        <w:rPr>
          <w:sz w:val="24"/>
          <w:szCs w:val="24"/>
        </w:rPr>
        <w:t>59</w:t>
      </w:r>
      <w:r w:rsidR="004A7298" w:rsidRPr="004A7298">
        <w:rPr>
          <w:sz w:val="24"/>
          <w:szCs w:val="24"/>
        </w:rPr>
        <w:t>) = 6.40</w:t>
      </w:r>
      <w:r w:rsidR="00942123">
        <w:rPr>
          <w:sz w:val="24"/>
          <w:szCs w:val="24"/>
        </w:rPr>
        <w:t>, p &lt; .001</w:t>
      </w:r>
      <w:r w:rsidR="00424306">
        <w:rPr>
          <w:sz w:val="24"/>
          <w:szCs w:val="24"/>
        </w:rPr>
        <w:t xml:space="preserve"> but parents did not differ significantly in age. </w:t>
      </w:r>
      <w:r w:rsidR="00D76394">
        <w:rPr>
          <w:sz w:val="24"/>
          <w:szCs w:val="24"/>
        </w:rPr>
        <w:t xml:space="preserve">Household size was smaller in the UK </w:t>
      </w:r>
      <w:r w:rsidR="00DF737E">
        <w:rPr>
          <w:sz w:val="24"/>
          <w:szCs w:val="24"/>
        </w:rPr>
        <w:t xml:space="preserve">but this did not reach </w:t>
      </w:r>
      <w:r w:rsidR="00A9250F">
        <w:rPr>
          <w:sz w:val="24"/>
          <w:szCs w:val="24"/>
        </w:rPr>
        <w:t>significance</w:t>
      </w:r>
      <w:r w:rsidR="00032309">
        <w:rPr>
          <w:sz w:val="24"/>
          <w:szCs w:val="24"/>
        </w:rPr>
        <w:t>,</w:t>
      </w:r>
      <w:r w:rsidR="00BC507D">
        <w:rPr>
          <w:sz w:val="24"/>
          <w:szCs w:val="24"/>
        </w:rPr>
        <w:t xml:space="preserve"> </w:t>
      </w:r>
      <w:r w:rsidR="00CC02B0" w:rsidRPr="00CC02B0">
        <w:rPr>
          <w:sz w:val="24"/>
          <w:szCs w:val="24"/>
        </w:rPr>
        <w:t>t(259) = 2.72, p = .007, d = 0.34</w:t>
      </w:r>
      <w:r w:rsidR="00032309">
        <w:rPr>
          <w:sz w:val="24"/>
          <w:szCs w:val="24"/>
        </w:rPr>
        <w:t>. Sleeping arrangements were significantly different</w:t>
      </w:r>
      <w:r w:rsidR="002272CB">
        <w:rPr>
          <w:sz w:val="24"/>
          <w:szCs w:val="24"/>
        </w:rPr>
        <w:t xml:space="preserve">, </w:t>
      </w:r>
      <w:r w:rsidR="002272CB" w:rsidRPr="002272CB">
        <w:rPr>
          <w:sz w:val="24"/>
          <w:szCs w:val="24"/>
        </w:rPr>
        <w:t>chi sq (7) = 152.33</w:t>
      </w:r>
      <w:r w:rsidR="00284845">
        <w:rPr>
          <w:sz w:val="24"/>
          <w:szCs w:val="24"/>
        </w:rPr>
        <w:t>, p &lt; .001</w:t>
      </w:r>
      <w:r w:rsidR="002272CB">
        <w:rPr>
          <w:sz w:val="24"/>
          <w:szCs w:val="24"/>
        </w:rPr>
        <w:t xml:space="preserve">. Most notably there was very little co-sleeping in the UK </w:t>
      </w:r>
      <w:r w:rsidR="00712B68">
        <w:rPr>
          <w:sz w:val="24"/>
          <w:szCs w:val="24"/>
        </w:rPr>
        <w:t>(</w:t>
      </w:r>
      <w:r w:rsidR="002272CB">
        <w:rPr>
          <w:sz w:val="24"/>
          <w:szCs w:val="24"/>
        </w:rPr>
        <w:t>2</w:t>
      </w:r>
      <w:r w:rsidR="00712B68">
        <w:rPr>
          <w:sz w:val="24"/>
          <w:szCs w:val="24"/>
        </w:rPr>
        <w:t xml:space="preserve">%) </w:t>
      </w:r>
      <w:r w:rsidR="00872440">
        <w:rPr>
          <w:sz w:val="24"/>
          <w:szCs w:val="24"/>
        </w:rPr>
        <w:t>versus in</w:t>
      </w:r>
      <w:r w:rsidR="00712B68">
        <w:rPr>
          <w:sz w:val="24"/>
          <w:szCs w:val="24"/>
        </w:rPr>
        <w:t xml:space="preserve"> Brazil (</w:t>
      </w:r>
      <w:r w:rsidR="00284845">
        <w:rPr>
          <w:sz w:val="24"/>
          <w:szCs w:val="24"/>
        </w:rPr>
        <w:t xml:space="preserve">39%). </w:t>
      </w:r>
      <w:r w:rsidR="00134613">
        <w:rPr>
          <w:sz w:val="24"/>
          <w:szCs w:val="24"/>
        </w:rPr>
        <w:t xml:space="preserve">Sleep routines were </w:t>
      </w:r>
      <w:r w:rsidR="00FB566E">
        <w:rPr>
          <w:sz w:val="24"/>
          <w:szCs w:val="24"/>
        </w:rPr>
        <w:t xml:space="preserve">much </w:t>
      </w:r>
      <w:r w:rsidR="00134613">
        <w:rPr>
          <w:sz w:val="24"/>
          <w:szCs w:val="24"/>
        </w:rPr>
        <w:t xml:space="preserve">more common </w:t>
      </w:r>
      <w:r w:rsidR="00FB566E">
        <w:rPr>
          <w:sz w:val="24"/>
          <w:szCs w:val="24"/>
        </w:rPr>
        <w:t xml:space="preserve">in the UK </w:t>
      </w:r>
      <w:r w:rsidR="00C326DD">
        <w:rPr>
          <w:sz w:val="24"/>
          <w:szCs w:val="24"/>
        </w:rPr>
        <w:t>where only 4% had no sleep routine compared to 56</w:t>
      </w:r>
      <w:r w:rsidR="002D21E3">
        <w:rPr>
          <w:sz w:val="24"/>
          <w:szCs w:val="24"/>
        </w:rPr>
        <w:t xml:space="preserve">% in Brazil </w:t>
      </w:r>
      <w:r w:rsidR="002D21E3" w:rsidRPr="002D21E3">
        <w:rPr>
          <w:sz w:val="24"/>
          <w:szCs w:val="24"/>
        </w:rPr>
        <w:t>chi sq (5) = 170.89</w:t>
      </w:r>
      <w:r w:rsidR="002D21E3">
        <w:rPr>
          <w:sz w:val="24"/>
          <w:szCs w:val="24"/>
        </w:rPr>
        <w:t xml:space="preserve">, p &lt; .001. </w:t>
      </w:r>
      <w:r w:rsidR="00C14507">
        <w:rPr>
          <w:sz w:val="24"/>
          <w:szCs w:val="24"/>
        </w:rPr>
        <w:t xml:space="preserve">Slightly fewer UK parents were happy with the infants sleep (81% vs </w:t>
      </w:r>
      <w:r w:rsidR="004831D5">
        <w:rPr>
          <w:sz w:val="24"/>
          <w:szCs w:val="24"/>
        </w:rPr>
        <w:t xml:space="preserve">95%) </w:t>
      </w:r>
    </w:p>
    <w:p w14:paraId="711CA74F" w14:textId="6B23CAE5" w:rsidR="00BC02E0" w:rsidRDefault="00BC02E0" w:rsidP="006F6452">
      <w:pPr>
        <w:spacing w:before="29" w:line="360" w:lineRule="auto"/>
        <w:ind w:right="64"/>
        <w:rPr>
          <w:sz w:val="24"/>
          <w:szCs w:val="24"/>
        </w:rPr>
      </w:pPr>
      <w:r>
        <w:rPr>
          <w:sz w:val="24"/>
          <w:szCs w:val="24"/>
        </w:rPr>
        <w:t>UK infants went to bed</w:t>
      </w:r>
      <w:r w:rsidR="00271CC5">
        <w:rPr>
          <w:sz w:val="24"/>
          <w:szCs w:val="24"/>
        </w:rPr>
        <w:t>, slept longer, woke earlier</w:t>
      </w:r>
      <w:r w:rsidR="009420A8">
        <w:rPr>
          <w:sz w:val="24"/>
          <w:szCs w:val="24"/>
        </w:rPr>
        <w:t>.</w:t>
      </w:r>
      <w:r w:rsidR="00271CC5">
        <w:rPr>
          <w:sz w:val="24"/>
          <w:szCs w:val="24"/>
        </w:rPr>
        <w:t xml:space="preserve">. Based on the more accurate diary data we saw UK infants </w:t>
      </w:r>
      <w:r w:rsidR="00D816DA">
        <w:rPr>
          <w:sz w:val="24"/>
          <w:szCs w:val="24"/>
        </w:rPr>
        <w:t xml:space="preserve">going to bed </w:t>
      </w:r>
      <w:r w:rsidR="003516C2">
        <w:rPr>
          <w:sz w:val="24"/>
          <w:szCs w:val="24"/>
        </w:rPr>
        <w:t>2 hours 20 min</w:t>
      </w:r>
      <w:r w:rsidR="00931089">
        <w:rPr>
          <w:sz w:val="24"/>
          <w:szCs w:val="24"/>
        </w:rPr>
        <w:t xml:space="preserve">utes earlier, </w:t>
      </w:r>
      <w:r w:rsidR="00931089" w:rsidRPr="00931089">
        <w:rPr>
          <w:sz w:val="24"/>
          <w:szCs w:val="24"/>
        </w:rPr>
        <w:t>t(4195) = 59.44, p &lt; .001, d = 1.83</w:t>
      </w:r>
      <w:r w:rsidR="00931089">
        <w:rPr>
          <w:sz w:val="24"/>
          <w:szCs w:val="24"/>
        </w:rPr>
        <w:t xml:space="preserve">. They slept </w:t>
      </w:r>
      <w:r w:rsidR="00FB0801">
        <w:rPr>
          <w:sz w:val="24"/>
          <w:szCs w:val="24"/>
        </w:rPr>
        <w:t>1 hour 13 minutes longer,</w:t>
      </w:r>
      <w:r w:rsidR="004F13CA" w:rsidRPr="004F13CA">
        <w:t xml:space="preserve"> </w:t>
      </w:r>
      <w:r w:rsidR="004F13CA" w:rsidRPr="004F13CA">
        <w:rPr>
          <w:sz w:val="24"/>
          <w:szCs w:val="24"/>
        </w:rPr>
        <w:t>t(4195) = 28.29, p &lt; .001, d = 0.87</w:t>
      </w:r>
      <w:r w:rsidR="004F13CA">
        <w:rPr>
          <w:sz w:val="24"/>
          <w:szCs w:val="24"/>
        </w:rPr>
        <w:t xml:space="preserve"> and woke 1 hour</w:t>
      </w:r>
      <w:r w:rsidR="006D12AC">
        <w:rPr>
          <w:sz w:val="24"/>
          <w:szCs w:val="24"/>
        </w:rPr>
        <w:t xml:space="preserve">3 minutes earlier than Brazilian babies. </w:t>
      </w:r>
      <w:r w:rsidR="00FB0801" w:rsidRPr="00FB0801">
        <w:t xml:space="preserve"> </w:t>
      </w:r>
      <w:r w:rsidR="00FB0801" w:rsidRPr="00FB0801">
        <w:rPr>
          <w:sz w:val="24"/>
          <w:szCs w:val="24"/>
        </w:rPr>
        <w:t>t(4195) = 27.39, p &lt; .001, d = 0.85</w:t>
      </w:r>
      <w:r w:rsidR="009420A8">
        <w:rPr>
          <w:sz w:val="24"/>
          <w:szCs w:val="24"/>
        </w:rPr>
        <w:t xml:space="preserve">. The amount of day sleep and </w:t>
      </w:r>
      <w:r w:rsidR="009F0381">
        <w:rPr>
          <w:sz w:val="24"/>
          <w:szCs w:val="24"/>
        </w:rPr>
        <w:t xml:space="preserve">number of night time wakes were not significantly different. </w:t>
      </w:r>
      <w:r w:rsidR="00C41394">
        <w:rPr>
          <w:sz w:val="24"/>
          <w:szCs w:val="24"/>
        </w:rPr>
        <w:t>UK babies were rated as less happy (</w:t>
      </w:r>
      <w:r w:rsidR="007A47A4">
        <w:rPr>
          <w:sz w:val="24"/>
          <w:szCs w:val="24"/>
        </w:rPr>
        <w:t xml:space="preserve">7.8 vs 8.2), </w:t>
      </w:r>
      <w:r w:rsidR="004F47D3" w:rsidRPr="004F47D3">
        <w:rPr>
          <w:sz w:val="24"/>
          <w:szCs w:val="24"/>
        </w:rPr>
        <w:t>t(4195) = -7.84, p &lt; .001, d = -0.24</w:t>
      </w:r>
      <w:r w:rsidR="004F47D3">
        <w:rPr>
          <w:sz w:val="24"/>
          <w:szCs w:val="24"/>
        </w:rPr>
        <w:t xml:space="preserve"> but they more energetic</w:t>
      </w:r>
      <w:r w:rsidR="009F6F0F">
        <w:rPr>
          <w:sz w:val="24"/>
          <w:szCs w:val="24"/>
        </w:rPr>
        <w:t xml:space="preserve">, </w:t>
      </w:r>
      <w:r w:rsidR="009F6F0F" w:rsidRPr="009F6F0F">
        <w:rPr>
          <w:sz w:val="24"/>
          <w:szCs w:val="24"/>
        </w:rPr>
        <w:t>t(4195) = 4.38, p &lt; .001, d = 0.14</w:t>
      </w:r>
      <w:r w:rsidR="009F6F0F">
        <w:rPr>
          <w:sz w:val="24"/>
          <w:szCs w:val="24"/>
        </w:rPr>
        <w:t xml:space="preserve">. In temperament, </w:t>
      </w:r>
      <w:r w:rsidR="00664AB5">
        <w:rPr>
          <w:sz w:val="24"/>
          <w:szCs w:val="24"/>
        </w:rPr>
        <w:t xml:space="preserve">average </w:t>
      </w:r>
      <w:r w:rsidR="009F6F0F">
        <w:rPr>
          <w:sz w:val="24"/>
          <w:szCs w:val="24"/>
        </w:rPr>
        <w:t xml:space="preserve">negative affectivity was lower in UK babies </w:t>
      </w:r>
      <w:r w:rsidR="00664AB5">
        <w:rPr>
          <w:sz w:val="24"/>
          <w:szCs w:val="24"/>
        </w:rPr>
        <w:t xml:space="preserve">(3.9 vs 4.8) </w:t>
      </w:r>
      <w:r w:rsidR="00664AB5" w:rsidRPr="00664AB5">
        <w:rPr>
          <w:sz w:val="24"/>
          <w:szCs w:val="24"/>
        </w:rPr>
        <w:t>t(259) = -7.16, p &lt; .001, d = -0.89</w:t>
      </w:r>
      <w:r w:rsidR="00664AB5">
        <w:rPr>
          <w:sz w:val="24"/>
          <w:szCs w:val="24"/>
        </w:rPr>
        <w:t xml:space="preserve"> but surgency and </w:t>
      </w:r>
      <w:r w:rsidR="007F19D9">
        <w:rPr>
          <w:sz w:val="24"/>
          <w:szCs w:val="24"/>
        </w:rPr>
        <w:t xml:space="preserve">effortful control did not differ. </w:t>
      </w:r>
    </w:p>
    <w:p w14:paraId="7494CE7F" w14:textId="77777777" w:rsidR="00652551" w:rsidRDefault="00652551" w:rsidP="00652551">
      <w:pPr>
        <w:pStyle w:val="BodyText"/>
        <w:spacing w:before="6" w:line="360" w:lineRule="auto"/>
        <w:rPr>
          <w:rFonts w:ascii="Times New Roman" w:hAnsi="Times New Roman" w:cs="Times New Roman"/>
          <w:i/>
          <w:iCs/>
        </w:rPr>
      </w:pPr>
    </w:p>
    <w:p w14:paraId="4610A9E0" w14:textId="6CD32DC5" w:rsidR="007D7409" w:rsidRPr="00652551" w:rsidRDefault="00652551" w:rsidP="00652551">
      <w:pPr>
        <w:pStyle w:val="BodyText"/>
        <w:spacing w:before="6" w:line="360" w:lineRule="auto"/>
        <w:rPr>
          <w:rFonts w:ascii="Times New Roman" w:hAnsi="Times New Roman" w:cs="Times New Roman"/>
          <w:i/>
          <w:iCs/>
        </w:rPr>
      </w:pPr>
      <w:r w:rsidRPr="0004553F">
        <w:rPr>
          <w:rFonts w:ascii="Times New Roman" w:hAnsi="Times New Roman" w:cs="Times New Roman"/>
          <w:i/>
          <w:iCs/>
        </w:rPr>
        <w:t>Comparing diary and questionnaire data</w:t>
      </w:r>
    </w:p>
    <w:p w14:paraId="104BFDE4" w14:textId="732F53C9" w:rsidR="00F25907" w:rsidRDefault="00652551" w:rsidP="007E7648">
      <w:pPr>
        <w:pStyle w:val="BodyText"/>
        <w:spacing w:before="6" w:line="360" w:lineRule="auto"/>
        <w:rPr>
          <w:rFonts w:ascii="Times New Roman" w:hAnsi="Times New Roman" w:cs="Times New Roman"/>
        </w:rPr>
      </w:pPr>
      <w:r>
        <w:rPr>
          <w:rFonts w:ascii="Times New Roman" w:hAnsi="Times New Roman" w:cs="Times New Roman"/>
        </w:rPr>
        <w:t xml:space="preserve">As before we correlated </w:t>
      </w:r>
      <w:r w:rsidR="008516AA">
        <w:rPr>
          <w:rFonts w:ascii="Times New Roman" w:hAnsi="Times New Roman" w:cs="Times New Roman"/>
        </w:rPr>
        <w:t>parental estimates with averages from diaries</w:t>
      </w:r>
      <w:r w:rsidR="00A5009A">
        <w:rPr>
          <w:rFonts w:ascii="Times New Roman" w:hAnsi="Times New Roman" w:cs="Times New Roman"/>
        </w:rPr>
        <w:t xml:space="preserve">. The main results are shown in Table 2. </w:t>
      </w:r>
      <w:r w:rsidR="004C6EAD">
        <w:rPr>
          <w:rFonts w:ascii="Times New Roman" w:hAnsi="Times New Roman" w:cs="Times New Roman"/>
        </w:rPr>
        <w:t>The pattern was similar</w:t>
      </w:r>
      <w:r w:rsidR="00D05213">
        <w:rPr>
          <w:rFonts w:ascii="Times New Roman" w:hAnsi="Times New Roman" w:cs="Times New Roman"/>
        </w:rPr>
        <w:t xml:space="preserve"> to Brazil</w:t>
      </w:r>
      <w:r w:rsidR="004C6EAD">
        <w:rPr>
          <w:rFonts w:ascii="Times New Roman" w:hAnsi="Times New Roman" w:cs="Times New Roman"/>
        </w:rPr>
        <w:t xml:space="preserve"> with moderate correlations </w:t>
      </w:r>
      <w:r w:rsidR="00A957ED">
        <w:rPr>
          <w:rFonts w:ascii="Times New Roman" w:hAnsi="Times New Roman" w:cs="Times New Roman"/>
        </w:rPr>
        <w:t xml:space="preserve">for </w:t>
      </w:r>
      <w:r w:rsidR="004D35DA">
        <w:rPr>
          <w:rFonts w:ascii="Times New Roman" w:hAnsi="Times New Roman" w:cs="Times New Roman"/>
        </w:rPr>
        <w:t>most variables</w:t>
      </w:r>
      <w:r w:rsidR="00D05213">
        <w:rPr>
          <w:rFonts w:ascii="Times New Roman" w:hAnsi="Times New Roman" w:cs="Times New Roman"/>
        </w:rPr>
        <w:t xml:space="preserve">. One notable difference was a very high correlation between </w:t>
      </w:r>
      <w:r w:rsidR="00281906">
        <w:rPr>
          <w:rFonts w:ascii="Times New Roman" w:hAnsi="Times New Roman" w:cs="Times New Roman"/>
        </w:rPr>
        <w:t xml:space="preserve">happiness and energy in UK infants, r = </w:t>
      </w:r>
      <w:r w:rsidR="00BD28E1">
        <w:rPr>
          <w:rFonts w:ascii="Times New Roman" w:hAnsi="Times New Roman" w:cs="Times New Roman"/>
        </w:rPr>
        <w:t>.</w:t>
      </w:r>
      <w:r w:rsidR="001F0050" w:rsidRPr="001F0050">
        <w:rPr>
          <w:rFonts w:ascii="Times New Roman" w:hAnsi="Times New Roman" w:cs="Times New Roman"/>
        </w:rPr>
        <w:t>85</w:t>
      </w:r>
      <w:r w:rsidR="00BD28E1">
        <w:rPr>
          <w:rFonts w:ascii="Times New Roman" w:hAnsi="Times New Roman" w:cs="Times New Roman"/>
        </w:rPr>
        <w:t xml:space="preserve">, CI 95% </w:t>
      </w:r>
      <w:r w:rsidR="001F0050" w:rsidRPr="001F0050">
        <w:rPr>
          <w:rFonts w:ascii="Times New Roman" w:hAnsi="Times New Roman" w:cs="Times New Roman"/>
        </w:rPr>
        <w:t>[.83; .86]</w:t>
      </w:r>
      <w:r w:rsidR="00BD28E1">
        <w:rPr>
          <w:rFonts w:ascii="Times New Roman" w:hAnsi="Times New Roman" w:cs="Times New Roman"/>
        </w:rPr>
        <w:t xml:space="preserve">, p </w:t>
      </w:r>
      <w:r w:rsidR="001F0050" w:rsidRPr="001F0050">
        <w:rPr>
          <w:rFonts w:ascii="Times New Roman" w:hAnsi="Times New Roman" w:cs="Times New Roman"/>
        </w:rPr>
        <w:t>&lt;</w:t>
      </w:r>
      <w:r w:rsidR="00BD28E1">
        <w:rPr>
          <w:rFonts w:ascii="Times New Roman" w:hAnsi="Times New Roman" w:cs="Times New Roman"/>
        </w:rPr>
        <w:t xml:space="preserve"> </w:t>
      </w:r>
      <w:r w:rsidR="001F0050" w:rsidRPr="001F0050">
        <w:rPr>
          <w:rFonts w:ascii="Times New Roman" w:hAnsi="Times New Roman" w:cs="Times New Roman"/>
        </w:rPr>
        <w:t>.001</w:t>
      </w:r>
      <w:r w:rsidR="00BD28E1">
        <w:rPr>
          <w:rFonts w:ascii="Times New Roman" w:hAnsi="Times New Roman" w:cs="Times New Roman"/>
        </w:rPr>
        <w:t xml:space="preserve">. As in Brazil, there was no correlation between sleep duration and </w:t>
      </w:r>
      <w:r w:rsidR="007E7648">
        <w:rPr>
          <w:rFonts w:ascii="Times New Roman" w:hAnsi="Times New Roman" w:cs="Times New Roman"/>
        </w:rPr>
        <w:t xml:space="preserve">any </w:t>
      </w:r>
      <w:r w:rsidR="00BD28E1">
        <w:rPr>
          <w:rFonts w:ascii="Times New Roman" w:hAnsi="Times New Roman" w:cs="Times New Roman"/>
        </w:rPr>
        <w:t>temperament</w:t>
      </w:r>
      <w:r w:rsidR="007E7648">
        <w:rPr>
          <w:rFonts w:ascii="Times New Roman" w:hAnsi="Times New Roman" w:cs="Times New Roman"/>
        </w:rPr>
        <w:t xml:space="preserve"> factors</w:t>
      </w:r>
      <w:r w:rsidR="00DF1AC3">
        <w:rPr>
          <w:rFonts w:ascii="Times New Roman" w:hAnsi="Times New Roman" w:cs="Times New Roman"/>
        </w:rPr>
        <w:t xml:space="preserve">. </w:t>
      </w:r>
    </w:p>
    <w:p w14:paraId="2C9AF81C" w14:textId="77777777" w:rsidR="007E7648" w:rsidRPr="007E7648" w:rsidRDefault="007E7648" w:rsidP="007E7648">
      <w:pPr>
        <w:pStyle w:val="BodyText"/>
        <w:spacing w:before="6" w:line="360" w:lineRule="auto"/>
        <w:rPr>
          <w:rFonts w:ascii="Times New Roman" w:hAnsi="Times New Roman" w:cs="Times New Roman"/>
        </w:rPr>
      </w:pPr>
    </w:p>
    <w:p w14:paraId="19FFFCAA" w14:textId="77777777" w:rsidR="00F25907" w:rsidRPr="00870AA0" w:rsidRDefault="00F25907" w:rsidP="00F25907">
      <w:pPr>
        <w:pStyle w:val="BodyText"/>
        <w:spacing w:before="6" w:line="360" w:lineRule="auto"/>
        <w:rPr>
          <w:rFonts w:ascii="Times New Roman" w:hAnsi="Times New Roman" w:cs="Times New Roman"/>
          <w:i/>
          <w:iCs/>
        </w:rPr>
      </w:pPr>
      <w:r>
        <w:rPr>
          <w:rFonts w:ascii="Times New Roman" w:hAnsi="Times New Roman" w:cs="Times New Roman"/>
          <w:i/>
          <w:iCs/>
        </w:rPr>
        <w:t>Linear models of</w:t>
      </w:r>
      <w:r w:rsidRPr="00870AA0">
        <w:rPr>
          <w:rFonts w:ascii="Times New Roman" w:hAnsi="Times New Roman" w:cs="Times New Roman"/>
          <w:i/>
          <w:iCs/>
        </w:rPr>
        <w:t xml:space="preserve"> sleep duration</w:t>
      </w:r>
      <w:r>
        <w:rPr>
          <w:rFonts w:ascii="Times New Roman" w:hAnsi="Times New Roman" w:cs="Times New Roman"/>
          <w:i/>
          <w:iCs/>
        </w:rPr>
        <w:t xml:space="preserve"> and morning mood. </w:t>
      </w:r>
    </w:p>
    <w:p w14:paraId="04A88EBC" w14:textId="11BDD8A1" w:rsidR="00F12219" w:rsidRDefault="007E7648" w:rsidP="006F6452">
      <w:pPr>
        <w:spacing w:before="29" w:line="360" w:lineRule="auto"/>
        <w:ind w:right="64"/>
        <w:rPr>
          <w:sz w:val="24"/>
          <w:szCs w:val="24"/>
        </w:rPr>
      </w:pPr>
      <w:r>
        <w:rPr>
          <w:sz w:val="24"/>
          <w:szCs w:val="24"/>
        </w:rPr>
        <w:t>The same linear modelling approach was used as</w:t>
      </w:r>
      <w:r w:rsidR="006117C4">
        <w:rPr>
          <w:sz w:val="24"/>
          <w:szCs w:val="24"/>
        </w:rPr>
        <w:t xml:space="preserve"> in Study 1.</w:t>
      </w:r>
      <w:r w:rsidR="00E84260">
        <w:rPr>
          <w:sz w:val="24"/>
          <w:szCs w:val="24"/>
        </w:rPr>
        <w:t xml:space="preserve"> The best model of s</w:t>
      </w:r>
      <w:r w:rsidR="00CF0E20">
        <w:rPr>
          <w:sz w:val="24"/>
          <w:szCs w:val="24"/>
        </w:rPr>
        <w:t xml:space="preserve">leep duration from diaries </w:t>
      </w:r>
      <w:r w:rsidR="004946F1" w:rsidRPr="004946F1">
        <w:rPr>
          <w:sz w:val="24"/>
          <w:szCs w:val="24"/>
        </w:rPr>
        <w:t>had an R</w:t>
      </w:r>
      <w:r w:rsidR="004946F1" w:rsidRPr="004946F1">
        <w:rPr>
          <w:sz w:val="24"/>
          <w:szCs w:val="24"/>
          <w:vertAlign w:val="superscript"/>
        </w:rPr>
        <w:t xml:space="preserve">2 </w:t>
      </w:r>
      <w:r w:rsidR="004946F1" w:rsidRPr="004946F1">
        <w:rPr>
          <w:sz w:val="24"/>
          <w:szCs w:val="24"/>
        </w:rPr>
        <w:t>= .</w:t>
      </w:r>
      <w:r w:rsidR="00761741">
        <w:rPr>
          <w:sz w:val="24"/>
          <w:szCs w:val="24"/>
        </w:rPr>
        <w:t>462</w:t>
      </w:r>
      <w:r w:rsidR="004946F1" w:rsidRPr="004946F1">
        <w:rPr>
          <w:sz w:val="24"/>
          <w:szCs w:val="24"/>
        </w:rPr>
        <w:t xml:space="preserve"> with F(</w:t>
      </w:r>
      <w:r w:rsidR="00761741">
        <w:rPr>
          <w:sz w:val="24"/>
          <w:szCs w:val="24"/>
        </w:rPr>
        <w:t>7</w:t>
      </w:r>
      <w:r w:rsidR="004946F1" w:rsidRPr="004946F1">
        <w:rPr>
          <w:sz w:val="24"/>
          <w:szCs w:val="24"/>
        </w:rPr>
        <w:t xml:space="preserve">, </w:t>
      </w:r>
      <w:r w:rsidR="00761741">
        <w:rPr>
          <w:sz w:val="24"/>
          <w:szCs w:val="24"/>
        </w:rPr>
        <w:t>3053</w:t>
      </w:r>
      <w:r w:rsidR="004946F1" w:rsidRPr="004946F1">
        <w:rPr>
          <w:sz w:val="24"/>
          <w:szCs w:val="24"/>
        </w:rPr>
        <w:t xml:space="preserve">) = </w:t>
      </w:r>
      <w:r w:rsidR="006B556D">
        <w:rPr>
          <w:sz w:val="24"/>
          <w:szCs w:val="24"/>
        </w:rPr>
        <w:t>375.0</w:t>
      </w:r>
      <w:r w:rsidR="004946F1" w:rsidRPr="004946F1">
        <w:rPr>
          <w:sz w:val="24"/>
          <w:szCs w:val="24"/>
        </w:rPr>
        <w:t xml:space="preserve"> and an Akaike information criterion score of </w:t>
      </w:r>
      <w:r w:rsidR="006B556D" w:rsidRPr="006B556D">
        <w:rPr>
          <w:sz w:val="24"/>
          <w:szCs w:val="24"/>
        </w:rPr>
        <w:t>7440</w:t>
      </w:r>
      <w:r w:rsidR="004946F1" w:rsidRPr="004946F1">
        <w:rPr>
          <w:sz w:val="24"/>
          <w:szCs w:val="24"/>
        </w:rPr>
        <w:t xml:space="preserve">. The full model is given in Table </w:t>
      </w:r>
      <w:r w:rsidR="006B556D">
        <w:rPr>
          <w:sz w:val="24"/>
          <w:szCs w:val="24"/>
        </w:rPr>
        <w:t>6</w:t>
      </w:r>
      <w:r w:rsidR="004946F1" w:rsidRPr="004946F1">
        <w:rPr>
          <w:sz w:val="24"/>
          <w:szCs w:val="24"/>
        </w:rPr>
        <w:t xml:space="preserve">. </w:t>
      </w:r>
      <w:r w:rsidR="000E2E70">
        <w:rPr>
          <w:sz w:val="24"/>
          <w:szCs w:val="24"/>
        </w:rPr>
        <w:t>F</w:t>
      </w:r>
      <w:r w:rsidR="000E2E70">
        <w:rPr>
          <w:sz w:val="24"/>
          <w:szCs w:val="24"/>
        </w:rPr>
        <w:t xml:space="preserve">actors included bedtime, age, household size and others. However, a simple model with </w:t>
      </w:r>
      <w:r w:rsidR="004946F1" w:rsidRPr="004946F1">
        <w:rPr>
          <w:sz w:val="24"/>
          <w:szCs w:val="24"/>
        </w:rPr>
        <w:t>just a single predictor of bedtime</w:t>
      </w:r>
      <w:r w:rsidR="00712545">
        <w:rPr>
          <w:sz w:val="24"/>
          <w:szCs w:val="24"/>
        </w:rPr>
        <w:t xml:space="preserve"> h</w:t>
      </w:r>
      <w:r w:rsidR="004946F1" w:rsidRPr="004946F1">
        <w:rPr>
          <w:sz w:val="24"/>
          <w:szCs w:val="24"/>
        </w:rPr>
        <w:t>ad an R</w:t>
      </w:r>
      <w:r w:rsidR="004946F1" w:rsidRPr="004946F1">
        <w:rPr>
          <w:sz w:val="24"/>
          <w:szCs w:val="24"/>
          <w:vertAlign w:val="superscript"/>
        </w:rPr>
        <w:t xml:space="preserve">2 </w:t>
      </w:r>
      <w:r w:rsidR="004946F1" w:rsidRPr="004946F1">
        <w:rPr>
          <w:sz w:val="24"/>
          <w:szCs w:val="24"/>
        </w:rPr>
        <w:t>= .</w:t>
      </w:r>
      <w:r w:rsidR="006B556D">
        <w:rPr>
          <w:sz w:val="24"/>
          <w:szCs w:val="24"/>
        </w:rPr>
        <w:t>434</w:t>
      </w:r>
      <w:r w:rsidR="004946F1" w:rsidRPr="004946F1">
        <w:rPr>
          <w:sz w:val="24"/>
          <w:szCs w:val="24"/>
        </w:rPr>
        <w:t xml:space="preserve"> with F(1, </w:t>
      </w:r>
      <w:r w:rsidR="00844119">
        <w:rPr>
          <w:sz w:val="24"/>
          <w:szCs w:val="24"/>
        </w:rPr>
        <w:t>3059</w:t>
      </w:r>
      <w:r w:rsidR="004946F1" w:rsidRPr="004946F1">
        <w:rPr>
          <w:sz w:val="24"/>
          <w:szCs w:val="24"/>
        </w:rPr>
        <w:t xml:space="preserve">) = </w:t>
      </w:r>
      <w:r w:rsidR="00844119">
        <w:rPr>
          <w:sz w:val="24"/>
          <w:szCs w:val="24"/>
        </w:rPr>
        <w:t>2350</w:t>
      </w:r>
      <w:r w:rsidR="004946F1" w:rsidRPr="004946F1">
        <w:rPr>
          <w:sz w:val="24"/>
          <w:szCs w:val="24"/>
        </w:rPr>
        <w:t xml:space="preserve"> and an Akaike information criterion score of </w:t>
      </w:r>
      <w:r w:rsidR="00844119">
        <w:rPr>
          <w:sz w:val="24"/>
          <w:szCs w:val="24"/>
        </w:rPr>
        <w:t>75</w:t>
      </w:r>
      <w:r w:rsidR="000E2E70">
        <w:rPr>
          <w:sz w:val="24"/>
          <w:szCs w:val="24"/>
        </w:rPr>
        <w:t xml:space="preserve">84. </w:t>
      </w:r>
      <w:r w:rsidR="00712545">
        <w:rPr>
          <w:sz w:val="24"/>
          <w:szCs w:val="24"/>
        </w:rPr>
        <w:t xml:space="preserve">Showing that </w:t>
      </w:r>
      <w:r w:rsidR="009B0FE3">
        <w:rPr>
          <w:sz w:val="24"/>
          <w:szCs w:val="24"/>
        </w:rPr>
        <w:t>most of</w:t>
      </w:r>
      <w:r w:rsidR="00712545">
        <w:rPr>
          <w:sz w:val="24"/>
          <w:szCs w:val="24"/>
        </w:rPr>
        <w:t xml:space="preserve"> the variance was explained by changes in bedtime</w:t>
      </w:r>
      <w:r w:rsidR="0047560B">
        <w:rPr>
          <w:sz w:val="24"/>
          <w:szCs w:val="24"/>
        </w:rPr>
        <w:t xml:space="preserve"> alone</w:t>
      </w:r>
      <w:r w:rsidR="00F12219">
        <w:rPr>
          <w:sz w:val="24"/>
          <w:szCs w:val="24"/>
        </w:rPr>
        <w:t xml:space="preserve">. </w:t>
      </w:r>
    </w:p>
    <w:p w14:paraId="653AC126" w14:textId="56B35628" w:rsidR="006660E2" w:rsidRDefault="00F12219" w:rsidP="006F6452">
      <w:pPr>
        <w:spacing w:before="29" w:line="360" w:lineRule="auto"/>
        <w:ind w:right="64"/>
        <w:rPr>
          <w:sz w:val="24"/>
          <w:szCs w:val="24"/>
        </w:rPr>
      </w:pPr>
      <w:r>
        <w:rPr>
          <w:sz w:val="24"/>
          <w:szCs w:val="24"/>
        </w:rPr>
        <w:t>The best model of</w:t>
      </w:r>
      <w:r w:rsidR="00541057">
        <w:rPr>
          <w:sz w:val="24"/>
          <w:szCs w:val="24"/>
        </w:rPr>
        <w:t xml:space="preserve"> morning</w:t>
      </w:r>
      <w:r>
        <w:rPr>
          <w:sz w:val="24"/>
          <w:szCs w:val="24"/>
        </w:rPr>
        <w:t xml:space="preserve"> </w:t>
      </w:r>
      <w:r w:rsidR="006660E2">
        <w:rPr>
          <w:sz w:val="24"/>
          <w:szCs w:val="24"/>
        </w:rPr>
        <w:t xml:space="preserve">happiness </w:t>
      </w:r>
      <w:r w:rsidR="0095735B">
        <w:rPr>
          <w:sz w:val="24"/>
          <w:szCs w:val="24"/>
        </w:rPr>
        <w:t xml:space="preserve">from diaries </w:t>
      </w:r>
      <w:r w:rsidR="0095735B" w:rsidRPr="004946F1">
        <w:rPr>
          <w:sz w:val="24"/>
          <w:szCs w:val="24"/>
        </w:rPr>
        <w:t>had an R</w:t>
      </w:r>
      <w:r w:rsidR="0095735B" w:rsidRPr="004946F1">
        <w:rPr>
          <w:sz w:val="24"/>
          <w:szCs w:val="24"/>
          <w:vertAlign w:val="superscript"/>
        </w:rPr>
        <w:t xml:space="preserve">2 </w:t>
      </w:r>
      <w:r w:rsidR="0095735B" w:rsidRPr="004946F1">
        <w:rPr>
          <w:sz w:val="24"/>
          <w:szCs w:val="24"/>
        </w:rPr>
        <w:t>= .</w:t>
      </w:r>
      <w:r w:rsidR="003F01B0">
        <w:rPr>
          <w:sz w:val="24"/>
          <w:szCs w:val="24"/>
        </w:rPr>
        <w:t>130</w:t>
      </w:r>
      <w:r w:rsidR="0095735B" w:rsidRPr="004946F1">
        <w:rPr>
          <w:sz w:val="24"/>
          <w:szCs w:val="24"/>
        </w:rPr>
        <w:t xml:space="preserve"> with F(</w:t>
      </w:r>
      <w:r w:rsidR="003F01B0">
        <w:rPr>
          <w:sz w:val="24"/>
          <w:szCs w:val="24"/>
        </w:rPr>
        <w:t>13</w:t>
      </w:r>
      <w:r w:rsidR="0095735B" w:rsidRPr="004946F1">
        <w:rPr>
          <w:sz w:val="24"/>
          <w:szCs w:val="24"/>
        </w:rPr>
        <w:t xml:space="preserve">, </w:t>
      </w:r>
      <w:r w:rsidR="0095735B">
        <w:rPr>
          <w:sz w:val="24"/>
          <w:szCs w:val="24"/>
        </w:rPr>
        <w:t>30</w:t>
      </w:r>
      <w:r w:rsidR="003F01B0">
        <w:rPr>
          <w:sz w:val="24"/>
          <w:szCs w:val="24"/>
        </w:rPr>
        <w:t>47</w:t>
      </w:r>
      <w:r w:rsidR="0095735B" w:rsidRPr="004946F1">
        <w:rPr>
          <w:sz w:val="24"/>
          <w:szCs w:val="24"/>
        </w:rPr>
        <w:t xml:space="preserve">) = </w:t>
      </w:r>
      <w:r w:rsidR="0095735B">
        <w:rPr>
          <w:sz w:val="24"/>
          <w:szCs w:val="24"/>
        </w:rPr>
        <w:t>3</w:t>
      </w:r>
      <w:r w:rsidR="003F01B0">
        <w:rPr>
          <w:sz w:val="24"/>
          <w:szCs w:val="24"/>
        </w:rPr>
        <w:t>4.9</w:t>
      </w:r>
      <w:r w:rsidR="0095735B" w:rsidRPr="004946F1">
        <w:rPr>
          <w:sz w:val="24"/>
          <w:szCs w:val="24"/>
        </w:rPr>
        <w:t xml:space="preserve"> and an Akaike information criterion score of </w:t>
      </w:r>
      <w:r w:rsidR="00102C6B" w:rsidRPr="00102C6B">
        <w:rPr>
          <w:sz w:val="24"/>
          <w:szCs w:val="24"/>
        </w:rPr>
        <w:t>11939</w:t>
      </w:r>
      <w:r w:rsidR="0095735B" w:rsidRPr="004946F1">
        <w:rPr>
          <w:sz w:val="24"/>
          <w:szCs w:val="24"/>
        </w:rPr>
        <w:t xml:space="preserve">. The full model is given in Table </w:t>
      </w:r>
      <w:r w:rsidR="00102C6B">
        <w:rPr>
          <w:sz w:val="24"/>
          <w:szCs w:val="24"/>
        </w:rPr>
        <w:t>7</w:t>
      </w:r>
      <w:r w:rsidR="0095735B" w:rsidRPr="004946F1">
        <w:rPr>
          <w:sz w:val="24"/>
          <w:szCs w:val="24"/>
        </w:rPr>
        <w:t>.</w:t>
      </w:r>
      <w:r w:rsidR="00BD60F7">
        <w:rPr>
          <w:sz w:val="24"/>
          <w:szCs w:val="24"/>
        </w:rPr>
        <w:t xml:space="preserve"> Number of wakes</w:t>
      </w:r>
      <w:r w:rsidR="00B37BBC">
        <w:rPr>
          <w:sz w:val="24"/>
          <w:szCs w:val="24"/>
        </w:rPr>
        <w:t xml:space="preserve">, sleep duration and whether diaper was changed </w:t>
      </w:r>
      <w:r w:rsidR="00BD60F7">
        <w:rPr>
          <w:sz w:val="24"/>
          <w:szCs w:val="24"/>
        </w:rPr>
        <w:t>w</w:t>
      </w:r>
      <w:r w:rsidR="00B37BBC">
        <w:rPr>
          <w:sz w:val="24"/>
          <w:szCs w:val="24"/>
        </w:rPr>
        <w:t xml:space="preserve">ere </w:t>
      </w:r>
      <w:r w:rsidR="00BD60F7">
        <w:rPr>
          <w:sz w:val="24"/>
          <w:szCs w:val="24"/>
        </w:rPr>
        <w:t xml:space="preserve">the biggest </w:t>
      </w:r>
      <w:r w:rsidR="00DA03CF">
        <w:rPr>
          <w:sz w:val="24"/>
          <w:szCs w:val="24"/>
        </w:rPr>
        <w:t>factors,</w:t>
      </w:r>
      <w:r w:rsidR="00BD60F7">
        <w:rPr>
          <w:sz w:val="24"/>
          <w:szCs w:val="24"/>
        </w:rPr>
        <w:t xml:space="preserve"> but many f</w:t>
      </w:r>
      <w:r w:rsidR="0095735B">
        <w:rPr>
          <w:sz w:val="24"/>
          <w:szCs w:val="24"/>
        </w:rPr>
        <w:t xml:space="preserve">actors </w:t>
      </w:r>
      <w:r w:rsidR="00BD60F7">
        <w:rPr>
          <w:sz w:val="24"/>
          <w:szCs w:val="24"/>
        </w:rPr>
        <w:t>also gave small contribution</w:t>
      </w:r>
      <w:r w:rsidR="00AD0BF1">
        <w:rPr>
          <w:sz w:val="24"/>
          <w:szCs w:val="24"/>
        </w:rPr>
        <w:t xml:space="preserve"> including surgency and effortful control</w:t>
      </w:r>
      <w:r w:rsidR="00D23FA3">
        <w:rPr>
          <w:sz w:val="24"/>
          <w:szCs w:val="24"/>
        </w:rPr>
        <w:t>.</w:t>
      </w:r>
      <w:r w:rsidR="0095735B">
        <w:rPr>
          <w:sz w:val="24"/>
          <w:szCs w:val="24"/>
        </w:rPr>
        <w:t xml:space="preserve"> </w:t>
      </w:r>
      <w:r w:rsidR="00BD60F7">
        <w:rPr>
          <w:sz w:val="24"/>
          <w:szCs w:val="24"/>
        </w:rPr>
        <w:t>A</w:t>
      </w:r>
      <w:r w:rsidR="0095735B">
        <w:rPr>
          <w:sz w:val="24"/>
          <w:szCs w:val="24"/>
        </w:rPr>
        <w:t xml:space="preserve"> simple model with </w:t>
      </w:r>
      <w:r w:rsidR="0095735B" w:rsidRPr="004946F1">
        <w:rPr>
          <w:sz w:val="24"/>
          <w:szCs w:val="24"/>
        </w:rPr>
        <w:t>just a single predictor of bedtime</w:t>
      </w:r>
      <w:r w:rsidR="0095735B">
        <w:rPr>
          <w:sz w:val="24"/>
          <w:szCs w:val="24"/>
        </w:rPr>
        <w:t xml:space="preserve"> h</w:t>
      </w:r>
      <w:r w:rsidR="0095735B" w:rsidRPr="004946F1">
        <w:rPr>
          <w:sz w:val="24"/>
          <w:szCs w:val="24"/>
        </w:rPr>
        <w:t>ad an R</w:t>
      </w:r>
      <w:r w:rsidR="0095735B" w:rsidRPr="004946F1">
        <w:rPr>
          <w:sz w:val="24"/>
          <w:szCs w:val="24"/>
          <w:vertAlign w:val="superscript"/>
        </w:rPr>
        <w:t xml:space="preserve">2 </w:t>
      </w:r>
      <w:r w:rsidR="0095735B" w:rsidRPr="004946F1">
        <w:rPr>
          <w:sz w:val="24"/>
          <w:szCs w:val="24"/>
        </w:rPr>
        <w:t>= .</w:t>
      </w:r>
      <w:r w:rsidR="00D23FA3">
        <w:rPr>
          <w:sz w:val="24"/>
          <w:szCs w:val="24"/>
        </w:rPr>
        <w:t>0</w:t>
      </w:r>
      <w:r w:rsidR="00AD0BF1">
        <w:rPr>
          <w:sz w:val="24"/>
          <w:szCs w:val="24"/>
        </w:rPr>
        <w:t>19</w:t>
      </w:r>
      <w:r w:rsidR="0095735B" w:rsidRPr="004946F1">
        <w:rPr>
          <w:sz w:val="24"/>
          <w:szCs w:val="24"/>
        </w:rPr>
        <w:t xml:space="preserve"> with F(1, </w:t>
      </w:r>
      <w:r w:rsidR="0095735B">
        <w:rPr>
          <w:sz w:val="24"/>
          <w:szCs w:val="24"/>
        </w:rPr>
        <w:t>3059</w:t>
      </w:r>
      <w:r w:rsidR="0095735B" w:rsidRPr="004946F1">
        <w:rPr>
          <w:sz w:val="24"/>
          <w:szCs w:val="24"/>
        </w:rPr>
        <w:t xml:space="preserve">) = </w:t>
      </w:r>
      <w:r w:rsidR="00AD0BF1">
        <w:rPr>
          <w:sz w:val="24"/>
          <w:szCs w:val="24"/>
        </w:rPr>
        <w:t>60.5</w:t>
      </w:r>
      <w:r w:rsidR="0095735B" w:rsidRPr="004946F1">
        <w:rPr>
          <w:sz w:val="24"/>
          <w:szCs w:val="24"/>
        </w:rPr>
        <w:t xml:space="preserve"> and an Akaike information criterion score of </w:t>
      </w:r>
      <w:r w:rsidR="00D23FA3" w:rsidRPr="00D23FA3">
        <w:rPr>
          <w:sz w:val="24"/>
          <w:szCs w:val="24"/>
        </w:rPr>
        <w:t>12279</w:t>
      </w:r>
      <w:r w:rsidR="0095735B">
        <w:rPr>
          <w:sz w:val="24"/>
          <w:szCs w:val="24"/>
        </w:rPr>
        <w:t xml:space="preserve">. </w:t>
      </w:r>
    </w:p>
    <w:p w14:paraId="51AEB666" w14:textId="5BD37242" w:rsidR="00EB4C6A" w:rsidRDefault="002C5BFB" w:rsidP="006F6452">
      <w:pPr>
        <w:spacing w:before="29" w:line="360" w:lineRule="auto"/>
        <w:ind w:right="64"/>
        <w:rPr>
          <w:sz w:val="24"/>
          <w:szCs w:val="24"/>
        </w:rPr>
      </w:pPr>
      <w:r>
        <w:rPr>
          <w:sz w:val="24"/>
          <w:szCs w:val="24"/>
        </w:rPr>
        <w:t xml:space="preserve">The best model of </w:t>
      </w:r>
      <w:r w:rsidR="00541057">
        <w:rPr>
          <w:sz w:val="24"/>
          <w:szCs w:val="24"/>
        </w:rPr>
        <w:t>energy</w:t>
      </w:r>
      <w:r>
        <w:rPr>
          <w:sz w:val="24"/>
          <w:szCs w:val="24"/>
        </w:rPr>
        <w:t xml:space="preserve"> from diaries </w:t>
      </w:r>
      <w:r w:rsidRPr="004946F1">
        <w:rPr>
          <w:sz w:val="24"/>
          <w:szCs w:val="24"/>
        </w:rPr>
        <w:t>had an R</w:t>
      </w:r>
      <w:r w:rsidRPr="004946F1">
        <w:rPr>
          <w:sz w:val="24"/>
          <w:szCs w:val="24"/>
          <w:vertAlign w:val="superscript"/>
        </w:rPr>
        <w:t xml:space="preserve">2 </w:t>
      </w:r>
      <w:r w:rsidRPr="004946F1">
        <w:rPr>
          <w:sz w:val="24"/>
          <w:szCs w:val="24"/>
        </w:rPr>
        <w:t>= .</w:t>
      </w:r>
      <w:r>
        <w:rPr>
          <w:sz w:val="24"/>
          <w:szCs w:val="24"/>
        </w:rPr>
        <w:t>1</w:t>
      </w:r>
      <w:r w:rsidR="00110B91">
        <w:rPr>
          <w:sz w:val="24"/>
          <w:szCs w:val="24"/>
        </w:rPr>
        <w:t>07</w:t>
      </w:r>
      <w:r w:rsidRPr="004946F1">
        <w:rPr>
          <w:sz w:val="24"/>
          <w:szCs w:val="24"/>
        </w:rPr>
        <w:t xml:space="preserve"> with F(</w:t>
      </w:r>
      <w:r>
        <w:rPr>
          <w:sz w:val="24"/>
          <w:szCs w:val="24"/>
        </w:rPr>
        <w:t>13</w:t>
      </w:r>
      <w:r w:rsidRPr="004946F1">
        <w:rPr>
          <w:sz w:val="24"/>
          <w:szCs w:val="24"/>
        </w:rPr>
        <w:t xml:space="preserve">, </w:t>
      </w:r>
      <w:r>
        <w:rPr>
          <w:sz w:val="24"/>
          <w:szCs w:val="24"/>
        </w:rPr>
        <w:t>3047</w:t>
      </w:r>
      <w:r w:rsidRPr="004946F1">
        <w:rPr>
          <w:sz w:val="24"/>
          <w:szCs w:val="24"/>
        </w:rPr>
        <w:t xml:space="preserve">) = </w:t>
      </w:r>
      <w:r w:rsidR="00110B91">
        <w:rPr>
          <w:sz w:val="24"/>
          <w:szCs w:val="24"/>
        </w:rPr>
        <w:t>2</w:t>
      </w:r>
      <w:r w:rsidR="007D2515">
        <w:rPr>
          <w:sz w:val="24"/>
          <w:szCs w:val="24"/>
        </w:rPr>
        <w:t>7.9</w:t>
      </w:r>
      <w:r w:rsidRPr="004946F1">
        <w:rPr>
          <w:sz w:val="24"/>
          <w:szCs w:val="24"/>
        </w:rPr>
        <w:t xml:space="preserve"> and an Akaike information criterion score of </w:t>
      </w:r>
      <w:r w:rsidR="007D2515" w:rsidRPr="007D2515">
        <w:rPr>
          <w:sz w:val="24"/>
          <w:szCs w:val="24"/>
        </w:rPr>
        <w:t>12224</w:t>
      </w:r>
      <w:r w:rsidRPr="004946F1">
        <w:rPr>
          <w:sz w:val="24"/>
          <w:szCs w:val="24"/>
        </w:rPr>
        <w:t xml:space="preserve">. The full model is given in Table </w:t>
      </w:r>
      <w:r w:rsidR="007D2515">
        <w:rPr>
          <w:sz w:val="24"/>
          <w:szCs w:val="24"/>
        </w:rPr>
        <w:t>8</w:t>
      </w:r>
      <w:r w:rsidRPr="004946F1">
        <w:rPr>
          <w:sz w:val="24"/>
          <w:szCs w:val="24"/>
        </w:rPr>
        <w:t>.</w:t>
      </w:r>
      <w:r>
        <w:rPr>
          <w:sz w:val="24"/>
          <w:szCs w:val="24"/>
        </w:rPr>
        <w:t xml:space="preserve"> Number of wakes, sleep duration and whether diaper was changed were the biggest factors but many factors also gave small contribution including surgency and effortful control. A simple model with </w:t>
      </w:r>
      <w:r w:rsidRPr="004946F1">
        <w:rPr>
          <w:sz w:val="24"/>
          <w:szCs w:val="24"/>
        </w:rPr>
        <w:t>just a single predictor of bedtime</w:t>
      </w:r>
      <w:r>
        <w:rPr>
          <w:sz w:val="24"/>
          <w:szCs w:val="24"/>
        </w:rPr>
        <w:t xml:space="preserve"> h</w:t>
      </w:r>
      <w:r w:rsidRPr="004946F1">
        <w:rPr>
          <w:sz w:val="24"/>
          <w:szCs w:val="24"/>
        </w:rPr>
        <w:t>ad an R</w:t>
      </w:r>
      <w:r w:rsidRPr="004946F1">
        <w:rPr>
          <w:sz w:val="24"/>
          <w:szCs w:val="24"/>
          <w:vertAlign w:val="superscript"/>
        </w:rPr>
        <w:t xml:space="preserve">2 </w:t>
      </w:r>
      <w:r w:rsidRPr="004946F1">
        <w:rPr>
          <w:sz w:val="24"/>
          <w:szCs w:val="24"/>
        </w:rPr>
        <w:t>= .</w:t>
      </w:r>
      <w:r>
        <w:rPr>
          <w:sz w:val="24"/>
          <w:szCs w:val="24"/>
        </w:rPr>
        <w:t>0</w:t>
      </w:r>
      <w:r w:rsidR="001B165D">
        <w:rPr>
          <w:sz w:val="24"/>
          <w:szCs w:val="24"/>
        </w:rPr>
        <w:t>18</w:t>
      </w:r>
      <w:r w:rsidRPr="004946F1">
        <w:rPr>
          <w:sz w:val="24"/>
          <w:szCs w:val="24"/>
        </w:rPr>
        <w:t xml:space="preserve"> with F(1, </w:t>
      </w:r>
      <w:r>
        <w:rPr>
          <w:sz w:val="24"/>
          <w:szCs w:val="24"/>
        </w:rPr>
        <w:t>3059</w:t>
      </w:r>
      <w:r w:rsidRPr="004946F1">
        <w:rPr>
          <w:sz w:val="24"/>
          <w:szCs w:val="24"/>
        </w:rPr>
        <w:t xml:space="preserve">) = </w:t>
      </w:r>
      <w:r w:rsidR="001B165D">
        <w:rPr>
          <w:sz w:val="24"/>
          <w:szCs w:val="24"/>
        </w:rPr>
        <w:t>55.9</w:t>
      </w:r>
      <w:r w:rsidRPr="004946F1">
        <w:rPr>
          <w:sz w:val="24"/>
          <w:szCs w:val="24"/>
        </w:rPr>
        <w:t xml:space="preserve"> and an Akaike information criterion score of </w:t>
      </w:r>
      <w:r w:rsidR="00EB4C6A" w:rsidRPr="00EB4C6A">
        <w:rPr>
          <w:sz w:val="24"/>
          <w:szCs w:val="24"/>
        </w:rPr>
        <w:t>12489</w:t>
      </w:r>
      <w:r w:rsidR="00EB4C6A">
        <w:rPr>
          <w:sz w:val="24"/>
          <w:szCs w:val="24"/>
        </w:rPr>
        <w:t xml:space="preserve">. This model is highly similar to model of happiness, </w:t>
      </w:r>
      <w:r w:rsidR="00DC5F70">
        <w:rPr>
          <w:sz w:val="24"/>
          <w:szCs w:val="24"/>
        </w:rPr>
        <w:t xml:space="preserve">as expected given their very high correlation. </w:t>
      </w:r>
    </w:p>
    <w:p w14:paraId="14944FA3" w14:textId="77777777" w:rsidR="00DC5F70" w:rsidRDefault="00DC5F70" w:rsidP="006F6452">
      <w:pPr>
        <w:spacing w:before="29" w:line="360" w:lineRule="auto"/>
        <w:ind w:right="64"/>
        <w:rPr>
          <w:sz w:val="24"/>
          <w:szCs w:val="24"/>
        </w:rPr>
      </w:pPr>
    </w:p>
    <w:p w14:paraId="79AD6930" w14:textId="4C348804" w:rsidR="00CC5ABD" w:rsidRDefault="001A6F3B" w:rsidP="006F6452">
      <w:pPr>
        <w:spacing w:before="29" w:line="360" w:lineRule="auto"/>
        <w:ind w:right="64"/>
        <w:rPr>
          <w:i/>
          <w:iCs/>
          <w:sz w:val="24"/>
          <w:szCs w:val="24"/>
        </w:rPr>
      </w:pPr>
      <w:r>
        <w:rPr>
          <w:i/>
          <w:iCs/>
          <w:sz w:val="24"/>
          <w:szCs w:val="24"/>
        </w:rPr>
        <w:t>Relating p</w:t>
      </w:r>
      <w:r w:rsidR="00CC5ABD" w:rsidRPr="00CC5ABD">
        <w:rPr>
          <w:i/>
          <w:iCs/>
          <w:sz w:val="24"/>
          <w:szCs w:val="24"/>
        </w:rPr>
        <w:t>arental sleep and mood</w:t>
      </w:r>
      <w:r>
        <w:rPr>
          <w:i/>
          <w:iCs/>
          <w:sz w:val="24"/>
          <w:szCs w:val="24"/>
        </w:rPr>
        <w:t xml:space="preserve"> to infant sleep</w:t>
      </w:r>
      <w:r w:rsidR="008B2007">
        <w:rPr>
          <w:i/>
          <w:iCs/>
          <w:sz w:val="24"/>
          <w:szCs w:val="24"/>
        </w:rPr>
        <w:t xml:space="preserve"> </w:t>
      </w:r>
    </w:p>
    <w:p w14:paraId="5E001270" w14:textId="11923C00" w:rsidR="00D333E2" w:rsidRDefault="001B1B4D" w:rsidP="006F6452">
      <w:pPr>
        <w:spacing w:before="29" w:line="360" w:lineRule="auto"/>
        <w:ind w:right="64"/>
        <w:rPr>
          <w:sz w:val="24"/>
          <w:szCs w:val="24"/>
        </w:rPr>
      </w:pPr>
      <w:r>
        <w:rPr>
          <w:sz w:val="24"/>
          <w:szCs w:val="24"/>
        </w:rPr>
        <w:t xml:space="preserve">Finally, we </w:t>
      </w:r>
      <w:r w:rsidR="0099778F">
        <w:rPr>
          <w:sz w:val="24"/>
          <w:szCs w:val="24"/>
        </w:rPr>
        <w:t>looked at parents</w:t>
      </w:r>
      <w:r w:rsidR="00C5383F">
        <w:rPr>
          <w:sz w:val="24"/>
          <w:szCs w:val="24"/>
        </w:rPr>
        <w:t>’</w:t>
      </w:r>
      <w:r w:rsidR="0099778F">
        <w:rPr>
          <w:sz w:val="24"/>
          <w:szCs w:val="24"/>
        </w:rPr>
        <w:t xml:space="preserve"> own sleep</w:t>
      </w:r>
      <w:r w:rsidR="00FC4CB0">
        <w:rPr>
          <w:sz w:val="24"/>
          <w:szCs w:val="24"/>
        </w:rPr>
        <w:t>,</w:t>
      </w:r>
      <w:r w:rsidR="001A6F3B">
        <w:rPr>
          <w:sz w:val="24"/>
          <w:szCs w:val="24"/>
        </w:rPr>
        <w:t xml:space="preserve"> happiness and energy and how this </w:t>
      </w:r>
      <w:r w:rsidR="00471515">
        <w:rPr>
          <w:sz w:val="24"/>
          <w:szCs w:val="24"/>
        </w:rPr>
        <w:t>cor</w:t>
      </w:r>
      <w:r w:rsidR="001A6F3B">
        <w:rPr>
          <w:sz w:val="24"/>
          <w:szCs w:val="24"/>
        </w:rPr>
        <w:t xml:space="preserve">related to infant sleep </w:t>
      </w:r>
      <w:r w:rsidR="004B640F">
        <w:rPr>
          <w:sz w:val="24"/>
          <w:szCs w:val="24"/>
        </w:rPr>
        <w:t xml:space="preserve">diary </w:t>
      </w:r>
      <w:r w:rsidR="001A6F3B">
        <w:rPr>
          <w:sz w:val="24"/>
          <w:szCs w:val="24"/>
        </w:rPr>
        <w:t>parameters</w:t>
      </w:r>
      <w:r w:rsidR="0006020A">
        <w:rPr>
          <w:sz w:val="24"/>
          <w:szCs w:val="24"/>
        </w:rPr>
        <w:t xml:space="preserve"> of infant bedtime, sleep duration, number of night wakes and happiness.</w:t>
      </w:r>
      <w:r w:rsidR="0006020A" w:rsidRPr="0006020A">
        <w:rPr>
          <w:sz w:val="24"/>
          <w:szCs w:val="24"/>
        </w:rPr>
        <w:t xml:space="preserve"> </w:t>
      </w:r>
      <w:r w:rsidR="0006020A">
        <w:rPr>
          <w:sz w:val="24"/>
          <w:szCs w:val="24"/>
        </w:rPr>
        <w:t>We did not include baby energy level as this correlated so strongly with baby happiness</w:t>
      </w:r>
      <w:r w:rsidR="00FD5C02">
        <w:rPr>
          <w:sz w:val="24"/>
          <w:szCs w:val="24"/>
        </w:rPr>
        <w:t xml:space="preserve">, nor any of the other parameters which might only indirectly affect the parents. </w:t>
      </w:r>
      <w:r w:rsidR="001A6F3B">
        <w:rPr>
          <w:sz w:val="24"/>
          <w:szCs w:val="24"/>
        </w:rPr>
        <w:t xml:space="preserve"> </w:t>
      </w:r>
      <w:r w:rsidR="007E6C01">
        <w:rPr>
          <w:sz w:val="24"/>
          <w:szCs w:val="24"/>
        </w:rPr>
        <w:t>We chose to look at parental reports of happiness (M = 7.2, SD = 2.</w:t>
      </w:r>
      <w:r w:rsidR="00CB366B">
        <w:rPr>
          <w:sz w:val="24"/>
          <w:szCs w:val="24"/>
        </w:rPr>
        <w:t>0</w:t>
      </w:r>
      <w:r w:rsidR="007E6C01">
        <w:rPr>
          <w:sz w:val="24"/>
          <w:szCs w:val="24"/>
        </w:rPr>
        <w:t xml:space="preserve">), energy (M = </w:t>
      </w:r>
      <w:r w:rsidR="00B27327">
        <w:rPr>
          <w:sz w:val="24"/>
          <w:szCs w:val="24"/>
        </w:rPr>
        <w:t xml:space="preserve">6.5, SD = </w:t>
      </w:r>
      <w:r w:rsidR="00CB366B">
        <w:rPr>
          <w:sz w:val="24"/>
          <w:szCs w:val="24"/>
        </w:rPr>
        <w:t>2.2), and their subjective measure of sleep quality (M = 6.</w:t>
      </w:r>
      <w:r w:rsidR="004A76A1">
        <w:rPr>
          <w:sz w:val="24"/>
          <w:szCs w:val="24"/>
        </w:rPr>
        <w:t>6, SD = 2.2)</w:t>
      </w:r>
      <w:r w:rsidR="005618AD">
        <w:rPr>
          <w:sz w:val="24"/>
          <w:szCs w:val="24"/>
        </w:rPr>
        <w:t>, their total sleep duration (M = 7h56, SD = 1h30) and their own total number of wakes (</w:t>
      </w:r>
      <w:r w:rsidR="004F24B3">
        <w:rPr>
          <w:sz w:val="24"/>
          <w:szCs w:val="24"/>
        </w:rPr>
        <w:t xml:space="preserve">M = 2.2, SD = 2.6). This final number </w:t>
      </w:r>
      <w:r w:rsidR="00471515">
        <w:rPr>
          <w:sz w:val="24"/>
          <w:szCs w:val="24"/>
        </w:rPr>
        <w:t xml:space="preserve">consisted of the number of times they were woken by </w:t>
      </w:r>
      <w:r w:rsidR="008B2007">
        <w:rPr>
          <w:sz w:val="24"/>
          <w:szCs w:val="24"/>
        </w:rPr>
        <w:t xml:space="preserve">their baby and the number of times they woke independently. </w:t>
      </w:r>
      <w:r w:rsidR="004B640F">
        <w:rPr>
          <w:sz w:val="24"/>
          <w:szCs w:val="24"/>
        </w:rPr>
        <w:t xml:space="preserve">Table 9 reports the means, standard </w:t>
      </w:r>
      <w:r w:rsidR="007A228E">
        <w:rPr>
          <w:sz w:val="24"/>
          <w:szCs w:val="24"/>
        </w:rPr>
        <w:t>deviations,</w:t>
      </w:r>
      <w:r w:rsidR="004B640F">
        <w:rPr>
          <w:sz w:val="24"/>
          <w:szCs w:val="24"/>
        </w:rPr>
        <w:t xml:space="preserve"> and all </w:t>
      </w:r>
      <w:r w:rsidR="00A70C97">
        <w:rPr>
          <w:sz w:val="24"/>
          <w:szCs w:val="24"/>
        </w:rPr>
        <w:t xml:space="preserve">pairwise </w:t>
      </w:r>
      <w:r w:rsidR="004B640F">
        <w:rPr>
          <w:sz w:val="24"/>
          <w:szCs w:val="24"/>
        </w:rPr>
        <w:t>correlations</w:t>
      </w:r>
      <w:r w:rsidR="00A70C97">
        <w:rPr>
          <w:sz w:val="24"/>
          <w:szCs w:val="24"/>
        </w:rPr>
        <w:t xml:space="preserve"> with 95% confidence intervals</w:t>
      </w:r>
      <w:r w:rsidR="004B640F">
        <w:rPr>
          <w:sz w:val="24"/>
          <w:szCs w:val="24"/>
        </w:rPr>
        <w:t xml:space="preserve">. </w:t>
      </w:r>
      <w:r w:rsidR="0086387D">
        <w:rPr>
          <w:sz w:val="24"/>
          <w:szCs w:val="24"/>
        </w:rPr>
        <w:t xml:space="preserve">This analysis showed that parents happiness and energy were </w:t>
      </w:r>
      <w:r w:rsidR="001C7DA9">
        <w:rPr>
          <w:sz w:val="24"/>
          <w:szCs w:val="24"/>
        </w:rPr>
        <w:t xml:space="preserve">positively correlated with infant happiness </w:t>
      </w:r>
      <w:r w:rsidR="004E5B37">
        <w:rPr>
          <w:sz w:val="24"/>
          <w:szCs w:val="24"/>
        </w:rPr>
        <w:t>(and energy</w:t>
      </w:r>
      <w:r w:rsidR="001C7DA9">
        <w:rPr>
          <w:sz w:val="24"/>
          <w:szCs w:val="24"/>
        </w:rPr>
        <w:t xml:space="preserve">) and that like </w:t>
      </w:r>
      <w:r w:rsidR="00A10185">
        <w:rPr>
          <w:sz w:val="24"/>
          <w:szCs w:val="24"/>
        </w:rPr>
        <w:t xml:space="preserve">their </w:t>
      </w:r>
      <w:r w:rsidR="001C7DA9">
        <w:rPr>
          <w:sz w:val="24"/>
          <w:szCs w:val="24"/>
        </w:rPr>
        <w:t>infa</w:t>
      </w:r>
      <w:r w:rsidR="00D333E2">
        <w:rPr>
          <w:sz w:val="24"/>
          <w:szCs w:val="24"/>
        </w:rPr>
        <w:t>nts</w:t>
      </w:r>
      <w:r w:rsidR="00A10185">
        <w:rPr>
          <w:sz w:val="24"/>
          <w:szCs w:val="24"/>
        </w:rPr>
        <w:t>, UK</w:t>
      </w:r>
      <w:r w:rsidR="00D333E2">
        <w:rPr>
          <w:sz w:val="24"/>
          <w:szCs w:val="24"/>
        </w:rPr>
        <w:t xml:space="preserve"> parental </w:t>
      </w:r>
      <w:r w:rsidR="00A10185">
        <w:rPr>
          <w:sz w:val="24"/>
          <w:szCs w:val="24"/>
        </w:rPr>
        <w:t>happiness and energy were v</w:t>
      </w:r>
      <w:r w:rsidR="004E5B37">
        <w:rPr>
          <w:sz w:val="24"/>
          <w:szCs w:val="24"/>
        </w:rPr>
        <w:t>ery</w:t>
      </w:r>
      <w:r w:rsidR="00A10185">
        <w:rPr>
          <w:sz w:val="24"/>
          <w:szCs w:val="24"/>
        </w:rPr>
        <w:t xml:space="preserve"> highly correlated </w:t>
      </w:r>
      <w:r w:rsidR="004E5B37">
        <w:rPr>
          <w:sz w:val="24"/>
          <w:szCs w:val="24"/>
        </w:rPr>
        <w:t xml:space="preserve">(r =79%). </w:t>
      </w:r>
      <w:r w:rsidR="00D333E2">
        <w:rPr>
          <w:sz w:val="24"/>
          <w:szCs w:val="24"/>
        </w:rPr>
        <w:t xml:space="preserve">Parental sleep quality was very highly </w:t>
      </w:r>
      <w:r w:rsidR="000B0720">
        <w:rPr>
          <w:sz w:val="24"/>
          <w:szCs w:val="24"/>
        </w:rPr>
        <w:t>correlated with parental energy (r = 86%) and happiness (</w:t>
      </w:r>
      <w:r w:rsidR="00ED7523">
        <w:rPr>
          <w:sz w:val="24"/>
          <w:szCs w:val="24"/>
        </w:rPr>
        <w:t xml:space="preserve">r = </w:t>
      </w:r>
      <w:r w:rsidR="000B0720">
        <w:rPr>
          <w:sz w:val="24"/>
          <w:szCs w:val="24"/>
        </w:rPr>
        <w:t>7</w:t>
      </w:r>
      <w:r w:rsidR="00ED7523">
        <w:rPr>
          <w:sz w:val="24"/>
          <w:szCs w:val="24"/>
        </w:rPr>
        <w:t>4%) so it showed same pattern as parent energy</w:t>
      </w:r>
      <w:r w:rsidR="00DB7FAD">
        <w:rPr>
          <w:sz w:val="24"/>
          <w:szCs w:val="24"/>
        </w:rPr>
        <w:t xml:space="preserve"> in how it related to other variables</w:t>
      </w:r>
      <w:r w:rsidR="00ED7523">
        <w:rPr>
          <w:sz w:val="24"/>
          <w:szCs w:val="24"/>
        </w:rPr>
        <w:t xml:space="preserve">. </w:t>
      </w:r>
      <w:r w:rsidR="006C09C0">
        <w:rPr>
          <w:sz w:val="24"/>
          <w:szCs w:val="24"/>
        </w:rPr>
        <w:t>Parental measur</w:t>
      </w:r>
      <w:r w:rsidR="008E513A">
        <w:rPr>
          <w:sz w:val="24"/>
          <w:szCs w:val="24"/>
        </w:rPr>
        <w:t>e</w:t>
      </w:r>
      <w:r w:rsidR="006C09C0">
        <w:rPr>
          <w:sz w:val="24"/>
          <w:szCs w:val="24"/>
        </w:rPr>
        <w:t xml:space="preserve">s were not correlated with infant bedtime and only </w:t>
      </w:r>
      <w:r w:rsidR="005C56D4">
        <w:rPr>
          <w:sz w:val="24"/>
          <w:szCs w:val="24"/>
        </w:rPr>
        <w:t xml:space="preserve">small correlation with infants’ sleep duration. </w:t>
      </w:r>
      <w:r w:rsidR="003D44DF">
        <w:rPr>
          <w:sz w:val="24"/>
          <w:szCs w:val="24"/>
        </w:rPr>
        <w:t xml:space="preserve">However, they were </w:t>
      </w:r>
      <w:r w:rsidR="007F3429">
        <w:rPr>
          <w:sz w:val="24"/>
          <w:szCs w:val="24"/>
        </w:rPr>
        <w:t xml:space="preserve">negatively </w:t>
      </w:r>
      <w:r w:rsidR="003D44DF">
        <w:rPr>
          <w:sz w:val="24"/>
          <w:szCs w:val="24"/>
        </w:rPr>
        <w:t xml:space="preserve">affected by the number of infants wakes. </w:t>
      </w:r>
    </w:p>
    <w:p w14:paraId="277D407C" w14:textId="77777777" w:rsidR="00FC4CB0" w:rsidRDefault="00FC4CB0" w:rsidP="006F6452">
      <w:pPr>
        <w:spacing w:before="29" w:line="360" w:lineRule="auto"/>
        <w:ind w:right="64"/>
        <w:rPr>
          <w:sz w:val="24"/>
          <w:szCs w:val="24"/>
        </w:rPr>
      </w:pPr>
    </w:p>
    <w:p w14:paraId="610FA680" w14:textId="77777777" w:rsidR="009C78D9" w:rsidRPr="00CC5ABD" w:rsidRDefault="009C78D9" w:rsidP="009C78D9">
      <w:pPr>
        <w:spacing w:before="29" w:line="360" w:lineRule="auto"/>
        <w:ind w:right="64"/>
        <w:rPr>
          <w:b/>
          <w:bCs/>
          <w:sz w:val="24"/>
          <w:szCs w:val="24"/>
        </w:rPr>
      </w:pPr>
      <w:r w:rsidRPr="00CC5ABD">
        <w:rPr>
          <w:b/>
          <w:bCs/>
          <w:sz w:val="24"/>
          <w:szCs w:val="24"/>
        </w:rPr>
        <w:t>General Discussion</w:t>
      </w:r>
    </w:p>
    <w:p w14:paraId="3D30F99C" w14:textId="5F3604D4" w:rsidR="00242CC8" w:rsidRDefault="00526294" w:rsidP="006F6452">
      <w:pPr>
        <w:spacing w:before="29" w:line="360" w:lineRule="auto"/>
        <w:ind w:right="64"/>
        <w:rPr>
          <w:sz w:val="24"/>
          <w:szCs w:val="24"/>
        </w:rPr>
      </w:pPr>
      <w:r>
        <w:rPr>
          <w:sz w:val="24"/>
          <w:szCs w:val="24"/>
        </w:rPr>
        <w:t>In summary, t</w:t>
      </w:r>
      <w:r w:rsidR="0072193D">
        <w:rPr>
          <w:sz w:val="24"/>
          <w:szCs w:val="24"/>
        </w:rPr>
        <w:t xml:space="preserve">he results of </w:t>
      </w:r>
      <w:r w:rsidR="009819AC">
        <w:rPr>
          <w:sz w:val="24"/>
          <w:szCs w:val="24"/>
        </w:rPr>
        <w:t>study 2</w:t>
      </w:r>
      <w:r w:rsidR="00383DED">
        <w:rPr>
          <w:sz w:val="24"/>
          <w:szCs w:val="24"/>
        </w:rPr>
        <w:t xml:space="preserve"> indicated that UK infants </w:t>
      </w:r>
      <w:r w:rsidR="004D647C">
        <w:rPr>
          <w:sz w:val="24"/>
          <w:szCs w:val="24"/>
        </w:rPr>
        <w:t>go to bed earlier and sleep longer than Brazilian babies</w:t>
      </w:r>
      <w:r w:rsidR="00A52BBF">
        <w:rPr>
          <w:sz w:val="24"/>
          <w:szCs w:val="24"/>
        </w:rPr>
        <w:t xml:space="preserve">. They have more night wakings despite being more likely to sleep </w:t>
      </w:r>
      <w:r w:rsidR="00881D26">
        <w:rPr>
          <w:sz w:val="24"/>
          <w:szCs w:val="24"/>
        </w:rPr>
        <w:t xml:space="preserve">separate to their parents in their own room. UK parents were far more likely to have a sleep routine </w:t>
      </w:r>
      <w:r w:rsidR="00CA0CF8">
        <w:rPr>
          <w:sz w:val="24"/>
          <w:szCs w:val="24"/>
        </w:rPr>
        <w:t>although more were unhappy with the</w:t>
      </w:r>
      <w:r w:rsidR="004A049B">
        <w:rPr>
          <w:sz w:val="24"/>
          <w:szCs w:val="24"/>
        </w:rPr>
        <w:t>ir infants sleep. UK babies were less happy but more energetic</w:t>
      </w:r>
      <w:r w:rsidR="00D103D4">
        <w:rPr>
          <w:sz w:val="24"/>
          <w:szCs w:val="24"/>
        </w:rPr>
        <w:t xml:space="preserve"> in the mornings. </w:t>
      </w:r>
      <w:r w:rsidR="00B77035">
        <w:rPr>
          <w:sz w:val="24"/>
          <w:szCs w:val="24"/>
        </w:rPr>
        <w:t xml:space="preserve">Using linear modelling of diary data, we found that </w:t>
      </w:r>
      <w:r w:rsidR="00931C50">
        <w:rPr>
          <w:sz w:val="24"/>
          <w:szCs w:val="24"/>
        </w:rPr>
        <w:t xml:space="preserve">UK </w:t>
      </w:r>
      <w:r w:rsidR="00B77035">
        <w:rPr>
          <w:sz w:val="24"/>
          <w:szCs w:val="24"/>
        </w:rPr>
        <w:t xml:space="preserve">infant sleep duration was affected </w:t>
      </w:r>
      <w:r w:rsidR="000C486C">
        <w:rPr>
          <w:sz w:val="24"/>
          <w:szCs w:val="24"/>
        </w:rPr>
        <w:t xml:space="preserve">by similar factors to Brazil but the model was dominated by bedtime. </w:t>
      </w:r>
      <w:r w:rsidR="00820ADA">
        <w:rPr>
          <w:sz w:val="24"/>
          <w:szCs w:val="24"/>
        </w:rPr>
        <w:t xml:space="preserve">Neither </w:t>
      </w:r>
      <w:r w:rsidR="00242CC8">
        <w:rPr>
          <w:sz w:val="24"/>
          <w:szCs w:val="24"/>
        </w:rPr>
        <w:t>happiness or energy level</w:t>
      </w:r>
      <w:r w:rsidR="00820ADA">
        <w:rPr>
          <w:sz w:val="24"/>
          <w:szCs w:val="24"/>
        </w:rPr>
        <w:t xml:space="preserve"> were particularly well explained by sleep parameters</w:t>
      </w:r>
      <w:r w:rsidR="004B7DC3">
        <w:rPr>
          <w:sz w:val="24"/>
          <w:szCs w:val="24"/>
        </w:rPr>
        <w:t xml:space="preserve"> with the best models only </w:t>
      </w:r>
      <w:r w:rsidR="00E32EB6">
        <w:rPr>
          <w:sz w:val="24"/>
          <w:szCs w:val="24"/>
        </w:rPr>
        <w:t>explained</w:t>
      </w:r>
      <w:r w:rsidR="00393829">
        <w:rPr>
          <w:sz w:val="24"/>
          <w:szCs w:val="24"/>
        </w:rPr>
        <w:t xml:space="preserve"> </w:t>
      </w:r>
      <w:r w:rsidR="00D710D8">
        <w:rPr>
          <w:sz w:val="24"/>
          <w:szCs w:val="24"/>
        </w:rPr>
        <w:t>low amounts of variance with many parameters contributing</w:t>
      </w:r>
      <w:r w:rsidR="00393829">
        <w:rPr>
          <w:sz w:val="24"/>
          <w:szCs w:val="24"/>
        </w:rPr>
        <w:t>.</w:t>
      </w:r>
      <w:r w:rsidR="00E32EB6">
        <w:rPr>
          <w:sz w:val="24"/>
          <w:szCs w:val="24"/>
        </w:rPr>
        <w:t xml:space="preserve"> </w:t>
      </w:r>
      <w:r w:rsidR="002C5BFB">
        <w:rPr>
          <w:sz w:val="24"/>
          <w:szCs w:val="24"/>
        </w:rPr>
        <w:t xml:space="preserve">The best models of </w:t>
      </w:r>
      <w:r w:rsidR="004C45A3">
        <w:rPr>
          <w:sz w:val="24"/>
          <w:szCs w:val="24"/>
        </w:rPr>
        <w:t xml:space="preserve">happiness and </w:t>
      </w:r>
      <w:r w:rsidR="002C5BFB">
        <w:rPr>
          <w:sz w:val="24"/>
          <w:szCs w:val="24"/>
        </w:rPr>
        <w:t xml:space="preserve">energy </w:t>
      </w:r>
      <w:r w:rsidR="004C45A3">
        <w:rPr>
          <w:sz w:val="24"/>
          <w:szCs w:val="24"/>
        </w:rPr>
        <w:t xml:space="preserve">were highly similar, due to the very high correlation between these </w:t>
      </w:r>
      <w:r w:rsidR="0014537C">
        <w:rPr>
          <w:sz w:val="24"/>
          <w:szCs w:val="24"/>
        </w:rPr>
        <w:t xml:space="preserve">two </w:t>
      </w:r>
      <w:r w:rsidR="004C45A3">
        <w:rPr>
          <w:sz w:val="24"/>
          <w:szCs w:val="24"/>
        </w:rPr>
        <w:t>factors in</w:t>
      </w:r>
      <w:r w:rsidR="0014537C">
        <w:rPr>
          <w:sz w:val="24"/>
          <w:szCs w:val="24"/>
        </w:rPr>
        <w:t xml:space="preserve"> the diaries. </w:t>
      </w:r>
      <w:r w:rsidR="00E32EB6">
        <w:rPr>
          <w:sz w:val="24"/>
          <w:szCs w:val="24"/>
        </w:rPr>
        <w:t>Finally</w:t>
      </w:r>
      <w:r w:rsidR="009C78D9">
        <w:rPr>
          <w:sz w:val="24"/>
          <w:szCs w:val="24"/>
        </w:rPr>
        <w:t>,</w:t>
      </w:r>
      <w:r w:rsidR="00E32EB6">
        <w:rPr>
          <w:sz w:val="24"/>
          <w:szCs w:val="24"/>
        </w:rPr>
        <w:t xml:space="preserve"> </w:t>
      </w:r>
      <w:r w:rsidR="009C78D9">
        <w:rPr>
          <w:sz w:val="24"/>
          <w:szCs w:val="24"/>
        </w:rPr>
        <w:t xml:space="preserve">parents own sleep and mood were </w:t>
      </w:r>
      <w:r w:rsidR="00393829">
        <w:rPr>
          <w:sz w:val="24"/>
          <w:szCs w:val="24"/>
        </w:rPr>
        <w:t>not related to infant bedtime or sleep duration but were affected by number of night</w:t>
      </w:r>
      <w:r w:rsidR="003022C4">
        <w:rPr>
          <w:sz w:val="24"/>
          <w:szCs w:val="24"/>
        </w:rPr>
        <w:t>-</w:t>
      </w:r>
      <w:r w:rsidR="00393829">
        <w:rPr>
          <w:sz w:val="24"/>
          <w:szCs w:val="24"/>
        </w:rPr>
        <w:t xml:space="preserve">time wakings. </w:t>
      </w:r>
    </w:p>
    <w:p w14:paraId="4FD98754" w14:textId="77777777" w:rsidR="009C78D9" w:rsidRDefault="009C78D9" w:rsidP="006F6452">
      <w:pPr>
        <w:spacing w:before="29" w:line="360" w:lineRule="auto"/>
        <w:ind w:right="64"/>
        <w:rPr>
          <w:sz w:val="24"/>
          <w:szCs w:val="24"/>
        </w:rPr>
      </w:pPr>
    </w:p>
    <w:p w14:paraId="1AA0C924" w14:textId="41321C11" w:rsidR="008B6213" w:rsidRDefault="00DD05F5" w:rsidP="006F6452">
      <w:pPr>
        <w:spacing w:before="29" w:line="360" w:lineRule="auto"/>
        <w:ind w:right="64"/>
        <w:rPr>
          <w:sz w:val="24"/>
          <w:szCs w:val="24"/>
        </w:rPr>
      </w:pPr>
      <w:r>
        <w:rPr>
          <w:sz w:val="24"/>
          <w:szCs w:val="24"/>
        </w:rPr>
        <w:t>W</w:t>
      </w:r>
      <w:r w:rsidR="005D4D0D">
        <w:rPr>
          <w:sz w:val="24"/>
          <w:szCs w:val="24"/>
        </w:rPr>
        <w:t>e saw the large cultural differences</w:t>
      </w:r>
      <w:r w:rsidR="00A2177A">
        <w:rPr>
          <w:sz w:val="24"/>
          <w:szCs w:val="24"/>
        </w:rPr>
        <w:t xml:space="preserve"> in</w:t>
      </w:r>
      <w:r w:rsidR="008138BD">
        <w:rPr>
          <w:sz w:val="24"/>
          <w:szCs w:val="24"/>
        </w:rPr>
        <w:t xml:space="preserve"> </w:t>
      </w:r>
      <w:r w:rsidR="000E1EF1">
        <w:rPr>
          <w:sz w:val="24"/>
          <w:szCs w:val="24"/>
        </w:rPr>
        <w:t xml:space="preserve">bedtimes </w:t>
      </w:r>
      <w:r w:rsidR="00A2177A">
        <w:rPr>
          <w:sz w:val="24"/>
          <w:szCs w:val="24"/>
        </w:rPr>
        <w:t xml:space="preserve">with UK infants </w:t>
      </w:r>
      <w:r w:rsidR="009B287C">
        <w:rPr>
          <w:sz w:val="24"/>
          <w:szCs w:val="24"/>
        </w:rPr>
        <w:t>put to bed 2 hour 20 minutes earlier than</w:t>
      </w:r>
      <w:r w:rsidR="0041130A">
        <w:rPr>
          <w:sz w:val="24"/>
          <w:szCs w:val="24"/>
        </w:rPr>
        <w:t xml:space="preserve"> </w:t>
      </w:r>
      <w:r w:rsidR="00BB69C6">
        <w:rPr>
          <w:sz w:val="24"/>
          <w:szCs w:val="24"/>
        </w:rPr>
        <w:t xml:space="preserve">in </w:t>
      </w:r>
      <w:r w:rsidR="0041130A">
        <w:rPr>
          <w:sz w:val="24"/>
          <w:szCs w:val="24"/>
        </w:rPr>
        <w:t>Brazil</w:t>
      </w:r>
      <w:r w:rsidR="00DC50A9">
        <w:rPr>
          <w:sz w:val="24"/>
          <w:szCs w:val="24"/>
        </w:rPr>
        <w:t xml:space="preserve">. This is </w:t>
      </w:r>
      <w:r w:rsidR="0098421F">
        <w:rPr>
          <w:sz w:val="24"/>
          <w:szCs w:val="24"/>
        </w:rPr>
        <w:t>in line</w:t>
      </w:r>
      <w:r w:rsidR="00DC50A9">
        <w:rPr>
          <w:sz w:val="24"/>
          <w:szCs w:val="24"/>
        </w:rPr>
        <w:t xml:space="preserve"> with other studies of these</w:t>
      </w:r>
      <w:r w:rsidR="00BB69C6">
        <w:rPr>
          <w:sz w:val="24"/>
          <w:szCs w:val="24"/>
        </w:rPr>
        <w:t xml:space="preserve"> cultures</w:t>
      </w:r>
      <w:r w:rsidR="00DC50A9">
        <w:rPr>
          <w:sz w:val="24"/>
          <w:szCs w:val="24"/>
        </w:rPr>
        <w:t xml:space="preserve"> </w:t>
      </w:r>
      <w:r w:rsidR="009B287C">
        <w:rPr>
          <w:sz w:val="24"/>
          <w:szCs w:val="24"/>
        </w:rPr>
        <w:t xml:space="preserve"> </w:t>
      </w:r>
      <w:r w:rsidR="00F61F95">
        <w:rPr>
          <w:sz w:val="24"/>
          <w:szCs w:val="24"/>
        </w:rPr>
        <w:fldChar w:fldCharType="begin"/>
      </w:r>
      <w:r w:rsidR="004E748F">
        <w:rPr>
          <w:sz w:val="24"/>
          <w:szCs w:val="24"/>
        </w:rPr>
        <w:instrText xml:space="preserve"> ADDIN ZOTERO_ITEM CSL_CITATION {"citationID":"isW99aqo","properties":{"formattedCitation":"(Mindell et al., 2015; Mindell &amp; Lee, 2015; Netsi et al., 2017)","plainCitation":"(Mindell et al., 2015; Mindell &amp; Lee, 2015; Netsi et al., 2017)","noteIndex":0},"citationItems":[{"id":1152,"uris":["http://zotero.org/users/244229/items/UUVRIARX"],"uri":["http://zotero.org/users/244229/items/UUVRIARX"],"itemData":{"id":1152,"type":"article-journal","abstract":"The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T"}],"issued":{"date-parts":[["2015"]]}}},{"id":1153,"uris":["http://zotero.org/users/244229/items/RA73G7KC"],"uri":["http://zotero.org/users/244229/items/RA73G7KC"],"itemData":{"id":1153,"type":"article-journal","abstract":"Background: The aim of the study was to assess the relationship of sleep with mood and development in infancy. Methods: Mothers of 1351 mothers of infants (ages 3-13 months) in Brazil completed an internet-based expanded version of the Brief Infant Sleep Questionnaire and the Ages &amp; Stages Questionnaire. Results: Overall, there were associations among parental ratings of infants' bedtime, morning, and daytime mood with sleep outcomes, especially sleep fragmentation, duration of nighttime sleep, and parental perception of sleep problems. There were no relationships between any sleep variables and developmental outcomes, including communication, fine and gross motor skills, problem-solving, and personal social relationships. Conclusions: Overall, these results indicate that sleep patterns and sleep problems during infancy are associated with parental ratings of infant mood but not more global developmental outcomes.","container-title":"Infant Behavior and Development","DOI":"10.1016/j.infbeh.2015.08.004","ISSN":"19348800","note":"PMID: 26386882\npublisher: Elsevier Inc.\nISBN: 01636383","page":"102-107","title":"Sleep, mood, and development in infants","volume":"41","author":[{"family":"Mindell","given":"Jodi A."},{"family":"Lee","given":"Christina"}],"issued":{"date-parts":[["2015"]]}}},{"id":9122,"uris":["http://zotero.org/users/244229/items/7YRLW4K4"],"uri":["http://zotero.org/users/244229/items/7YRLW4K4"],"itemData":{"id":9122,"type":"article-journal","abstract":"Objective\nSleep is an important marker of healthy development and has been associated with emotional, behavioral, and cognitive development. There is limited longitudinal data on children's sleep with only a few reports from low- and middle-income countries (LMICs). We investigate sleep parameters and associated sociodemographic characteristics in a population-based longitudinal study in Pelotas, Brazil.\nMethods\nData from the Pelotas 2004 Birth Cohort were used (N = 3842). Infant sleep was collected through maternal report at 3, 12, 24, and 48 months: sleep duration, bed and wake time, nighttime awakenings, co-sleeping and sleep disturbances (24 and 48 months).\nResults\nCompared to children in high-income countries (HICs), children in Brazil showed a substantial shift in rhythms with later bed and wake times by approximately 2 hours. These remain stable throughout the first 4 years of life. This population also shows high levels of co-sleeping which remain stable throughout (49.0–52.2%). Later bedtime was associated with higher maternal education and family income. Higher rates of co-sleeping were seen in families with lower income and maternal education and for children who were breastfed. All other sleep parameters were broadly similar to data previously reported from HICs.\nConclusion\nThe shift in biological rhythms in this representative community sample of children in Brazil challenges our understanding of optimal sleep routine and recommendations.","container-title":"Sleep Medicine","DOI":"10/ggzrfp","ISSN":"1389-9457","journalAbbreviation":"Sleep Medicine","language":"en","page":"77-87","source":"ScienceDirect","title":"A different rhythm of life: sleep patterns in the first 4 years of life and associated sociodemographic characteristics in a large Brazilian birth cohort","title-short":"A different rhythm of life","volume":"37","author":[{"family":"Netsi","given":"Elena"},{"family":"Santos","given":"Ina S."},{"family":"Stein","given":"Alan"},{"family":"Barros","given":"Fernando C."},{"family":"Barros","given":"Aluísio J. D."},{"family":"Matijasevich","given":"Alicia"}],"issued":{"date-parts":[["2017",9,1]]}}}],"schema":"https://github.com/citation-style-language/schema/raw/master/csl-citation.json"} </w:instrText>
      </w:r>
      <w:r w:rsidR="00F61F95">
        <w:rPr>
          <w:sz w:val="24"/>
          <w:szCs w:val="24"/>
        </w:rPr>
        <w:fldChar w:fldCharType="separate"/>
      </w:r>
      <w:r w:rsidR="004E748F" w:rsidRPr="004E748F">
        <w:rPr>
          <w:sz w:val="24"/>
        </w:rPr>
        <w:t>(Mindell et al., 2015; Mindell &amp; Lee, 2015; Netsi et al., 2017)</w:t>
      </w:r>
      <w:r w:rsidR="00F61F95">
        <w:rPr>
          <w:sz w:val="24"/>
          <w:szCs w:val="24"/>
        </w:rPr>
        <w:fldChar w:fldCharType="end"/>
      </w:r>
      <w:r w:rsidR="00316407">
        <w:rPr>
          <w:sz w:val="24"/>
          <w:szCs w:val="24"/>
        </w:rPr>
        <w:t xml:space="preserve"> but is the first time it has been confirmed in a direct comparison with diary studies. </w:t>
      </w:r>
      <w:r w:rsidR="0055191C">
        <w:rPr>
          <w:sz w:val="24"/>
          <w:szCs w:val="24"/>
        </w:rPr>
        <w:t xml:space="preserve">UK infants woke only </w:t>
      </w:r>
      <w:r w:rsidR="00076D6F">
        <w:rPr>
          <w:sz w:val="24"/>
          <w:szCs w:val="24"/>
        </w:rPr>
        <w:t>1 hour3 minutes earlier</w:t>
      </w:r>
      <w:r w:rsidR="00076D6F">
        <w:rPr>
          <w:sz w:val="24"/>
          <w:szCs w:val="24"/>
        </w:rPr>
        <w:t xml:space="preserve"> </w:t>
      </w:r>
      <w:r w:rsidR="004D550D">
        <w:rPr>
          <w:sz w:val="24"/>
          <w:szCs w:val="24"/>
        </w:rPr>
        <w:t>implying with sleep durations</w:t>
      </w:r>
      <w:r w:rsidR="00076D6F">
        <w:rPr>
          <w:sz w:val="24"/>
          <w:szCs w:val="24"/>
        </w:rPr>
        <w:t xml:space="preserve"> </w:t>
      </w:r>
      <w:r w:rsidR="00076D6F">
        <w:rPr>
          <w:sz w:val="24"/>
          <w:szCs w:val="24"/>
        </w:rPr>
        <w:t>1 hour 13 minutes longer</w:t>
      </w:r>
      <w:r w:rsidR="00C046FB">
        <w:rPr>
          <w:sz w:val="24"/>
          <w:szCs w:val="24"/>
        </w:rPr>
        <w:t xml:space="preserve">. </w:t>
      </w:r>
      <w:r w:rsidR="003E4109">
        <w:rPr>
          <w:sz w:val="24"/>
          <w:szCs w:val="24"/>
        </w:rPr>
        <w:t xml:space="preserve">The infants both slept similar length during the day so </w:t>
      </w:r>
      <w:r w:rsidR="004E6827">
        <w:rPr>
          <w:sz w:val="24"/>
          <w:szCs w:val="24"/>
        </w:rPr>
        <w:t>Brazi</w:t>
      </w:r>
      <w:r w:rsidR="002F139B">
        <w:rPr>
          <w:sz w:val="24"/>
          <w:szCs w:val="24"/>
        </w:rPr>
        <w:t>lian</w:t>
      </w:r>
      <w:r w:rsidR="003E4109">
        <w:rPr>
          <w:sz w:val="24"/>
          <w:szCs w:val="24"/>
        </w:rPr>
        <w:t xml:space="preserve"> babies appear to sleep less</w:t>
      </w:r>
      <w:r w:rsidR="00A174DC">
        <w:rPr>
          <w:sz w:val="24"/>
          <w:szCs w:val="24"/>
        </w:rPr>
        <w:t xml:space="preserve"> per 24 hours</w:t>
      </w:r>
      <w:r w:rsidR="004E6827">
        <w:rPr>
          <w:sz w:val="24"/>
          <w:szCs w:val="24"/>
        </w:rPr>
        <w:t xml:space="preserve"> (</w:t>
      </w:r>
      <w:r w:rsidR="002F139B">
        <w:rPr>
          <w:sz w:val="24"/>
          <w:szCs w:val="24"/>
        </w:rPr>
        <w:t>1</w:t>
      </w:r>
      <w:r w:rsidR="00C57270">
        <w:rPr>
          <w:sz w:val="24"/>
          <w:szCs w:val="24"/>
        </w:rPr>
        <w:t>1h53 vs 12h45)</w:t>
      </w:r>
      <w:r w:rsidR="003E4109">
        <w:rPr>
          <w:sz w:val="24"/>
          <w:szCs w:val="24"/>
        </w:rPr>
        <w:t xml:space="preserve">. </w:t>
      </w:r>
      <w:r w:rsidR="008A1720">
        <w:rPr>
          <w:sz w:val="24"/>
          <w:szCs w:val="24"/>
        </w:rPr>
        <w:t xml:space="preserve">This could be a real effect but there are </w:t>
      </w:r>
      <w:r w:rsidR="003E4109">
        <w:rPr>
          <w:sz w:val="24"/>
          <w:szCs w:val="24"/>
        </w:rPr>
        <w:t xml:space="preserve">several </w:t>
      </w:r>
      <w:r w:rsidR="008A1720">
        <w:rPr>
          <w:sz w:val="24"/>
          <w:szCs w:val="24"/>
        </w:rPr>
        <w:t>alternative</w:t>
      </w:r>
      <w:r w:rsidR="003E4109">
        <w:rPr>
          <w:sz w:val="24"/>
          <w:szCs w:val="24"/>
        </w:rPr>
        <w:t xml:space="preserve"> explanations. </w:t>
      </w:r>
      <w:r w:rsidR="00A174DC">
        <w:rPr>
          <w:sz w:val="24"/>
          <w:szCs w:val="24"/>
        </w:rPr>
        <w:t xml:space="preserve">First, </w:t>
      </w:r>
      <w:r w:rsidR="007C1666">
        <w:rPr>
          <w:sz w:val="24"/>
          <w:szCs w:val="24"/>
        </w:rPr>
        <w:t>i</w:t>
      </w:r>
      <w:r w:rsidR="000118FB">
        <w:rPr>
          <w:sz w:val="24"/>
          <w:szCs w:val="24"/>
        </w:rPr>
        <w:t>t</w:t>
      </w:r>
      <w:r w:rsidR="007C1666">
        <w:rPr>
          <w:sz w:val="24"/>
          <w:szCs w:val="24"/>
        </w:rPr>
        <w:t xml:space="preserve"> may be age related as </w:t>
      </w:r>
      <w:r w:rsidR="00A174DC">
        <w:rPr>
          <w:sz w:val="24"/>
          <w:szCs w:val="24"/>
        </w:rPr>
        <w:t xml:space="preserve">the </w:t>
      </w:r>
      <w:r w:rsidR="002F139B">
        <w:rPr>
          <w:sz w:val="24"/>
          <w:szCs w:val="24"/>
        </w:rPr>
        <w:t>Brazilian</w:t>
      </w:r>
      <w:r w:rsidR="00A174DC">
        <w:rPr>
          <w:sz w:val="24"/>
          <w:szCs w:val="24"/>
        </w:rPr>
        <w:t xml:space="preserve"> sample as </w:t>
      </w:r>
      <w:r w:rsidR="00C57270">
        <w:rPr>
          <w:sz w:val="24"/>
          <w:szCs w:val="24"/>
        </w:rPr>
        <w:t>olde</w:t>
      </w:r>
      <w:r w:rsidR="00A174DC">
        <w:rPr>
          <w:sz w:val="24"/>
          <w:szCs w:val="24"/>
        </w:rPr>
        <w:t xml:space="preserve">r </w:t>
      </w:r>
      <w:r w:rsidR="001A3355">
        <w:rPr>
          <w:sz w:val="24"/>
          <w:szCs w:val="24"/>
        </w:rPr>
        <w:t>on average (</w:t>
      </w:r>
      <w:r w:rsidR="004E6827">
        <w:rPr>
          <w:sz w:val="24"/>
          <w:szCs w:val="24"/>
        </w:rPr>
        <w:t>1</w:t>
      </w:r>
      <w:r w:rsidR="00C57270">
        <w:rPr>
          <w:sz w:val="24"/>
          <w:szCs w:val="24"/>
        </w:rPr>
        <w:t>3.</w:t>
      </w:r>
      <w:r w:rsidR="00E4530F">
        <w:rPr>
          <w:sz w:val="24"/>
          <w:szCs w:val="24"/>
        </w:rPr>
        <w:t>8</w:t>
      </w:r>
      <w:r w:rsidR="004E6827">
        <w:rPr>
          <w:sz w:val="24"/>
          <w:szCs w:val="24"/>
        </w:rPr>
        <w:t xml:space="preserve"> months vs </w:t>
      </w:r>
      <w:r w:rsidR="004E6827">
        <w:rPr>
          <w:sz w:val="24"/>
          <w:szCs w:val="24"/>
        </w:rPr>
        <w:t>1</w:t>
      </w:r>
      <w:r w:rsidR="00733D53">
        <w:rPr>
          <w:sz w:val="24"/>
          <w:szCs w:val="24"/>
        </w:rPr>
        <w:t>0</w:t>
      </w:r>
      <w:r w:rsidR="004E6827">
        <w:rPr>
          <w:sz w:val="24"/>
          <w:szCs w:val="24"/>
        </w:rPr>
        <w:t xml:space="preserve"> months</w:t>
      </w:r>
      <w:r w:rsidR="004E6827">
        <w:rPr>
          <w:sz w:val="24"/>
          <w:szCs w:val="24"/>
        </w:rPr>
        <w:t>)</w:t>
      </w:r>
      <w:r w:rsidR="003B1146">
        <w:rPr>
          <w:sz w:val="24"/>
          <w:szCs w:val="24"/>
        </w:rPr>
        <w:t xml:space="preserve"> but</w:t>
      </w:r>
      <w:r w:rsidR="007C1666">
        <w:rPr>
          <w:sz w:val="24"/>
          <w:szCs w:val="24"/>
        </w:rPr>
        <w:t xml:space="preserve"> </w:t>
      </w:r>
      <w:r w:rsidR="006A6D27">
        <w:rPr>
          <w:sz w:val="24"/>
          <w:szCs w:val="24"/>
        </w:rPr>
        <w:t xml:space="preserve">our own </w:t>
      </w:r>
      <w:r w:rsidR="00F7614F">
        <w:rPr>
          <w:sz w:val="24"/>
          <w:szCs w:val="24"/>
        </w:rPr>
        <w:t xml:space="preserve">linear modelling </w:t>
      </w:r>
      <w:r w:rsidR="006A6D27">
        <w:rPr>
          <w:sz w:val="24"/>
          <w:szCs w:val="24"/>
        </w:rPr>
        <w:t xml:space="preserve">data and other </w:t>
      </w:r>
      <w:r w:rsidR="007C1666">
        <w:rPr>
          <w:sz w:val="24"/>
          <w:szCs w:val="24"/>
        </w:rPr>
        <w:t>studies do</w:t>
      </w:r>
      <w:r w:rsidR="006A6D27">
        <w:rPr>
          <w:sz w:val="24"/>
          <w:szCs w:val="24"/>
        </w:rPr>
        <w:t xml:space="preserve"> not see such large </w:t>
      </w:r>
      <w:r w:rsidR="00F7614F">
        <w:rPr>
          <w:sz w:val="24"/>
          <w:szCs w:val="24"/>
        </w:rPr>
        <w:t>age related drops</w:t>
      </w:r>
      <w:r w:rsidR="006A6D27">
        <w:rPr>
          <w:sz w:val="24"/>
          <w:szCs w:val="24"/>
        </w:rPr>
        <w:t xml:space="preserve"> </w:t>
      </w:r>
      <w:r w:rsidR="003B1146">
        <w:rPr>
          <w:sz w:val="24"/>
          <w:szCs w:val="24"/>
        </w:rPr>
        <w:t xml:space="preserve"> (see for example </w:t>
      </w:r>
      <w:r w:rsidR="003B1146">
        <w:rPr>
          <w:sz w:val="24"/>
          <w:szCs w:val="24"/>
        </w:rPr>
        <w:fldChar w:fldCharType="begin"/>
      </w:r>
      <w:r w:rsidR="003B1146">
        <w:rPr>
          <w:sz w:val="24"/>
          <w:szCs w:val="24"/>
        </w:rPr>
        <w:instrText xml:space="preserve"> ADDIN ZOTERO_ITEM CSL_CITATION {"citationID":"NRbjr7tH","properties":{"formattedCitation":"(Netsi et al., 2017)","plainCitation":"(Netsi et al., 2017)","noteIndex":0},"citationItems":[{"id":9122,"uris":["http://zotero.org/users/244229/items/7YRLW4K4"],"uri":["http://zotero.org/users/244229/items/7YRLW4K4"],"itemData":{"id":9122,"type":"article-journal","abstract":"Objective\nSleep is an important marker of healthy development and has been associated with emotional, behavioral, and cognitive development. There is limited longitudinal data on children's sleep with only a few reports from low- and middle-income countries (LMICs). We investigate sleep parameters and associated sociodemographic characteristics in a population-based longitudinal study in Pelotas, Brazil.\nMethods\nData from the Pelotas 2004 Birth Cohort were used (N = 3842). Infant sleep was collected through maternal report at 3, 12, 24, and 48 months: sleep duration, bed and wake time, nighttime awakenings, co-sleeping and sleep disturbances (24 and 48 months).\nResults\nCompared to children in high-income countries (HICs), children in Brazil showed a substantial shift in rhythms with later bed and wake times by approximately 2 hours. These remain stable throughout the first 4 years of life. This population also shows high levels of co-sleeping which remain stable throughout (49.0–52.2%). Later bedtime was associated with higher maternal education and family income. Higher rates of co-sleeping were seen in families with lower income and maternal education and for children who were breastfed. All other sleep parameters were broadly similar to data previously reported from HICs.\nConclusion\nThe shift in biological rhythms in this representative community sample of children in Brazil challenges our understanding of optimal sleep routine and recommendations.","container-title":"Sleep Medicine","DOI":"10/ggzrfp","ISSN":"1389-9457","journalAbbreviation":"Sleep Medicine","language":"en","page":"77-87","source":"ScienceDirect","title":"A different rhythm of life: sleep patterns in the first 4 years of life and associated sociodemographic characteristics in a large Brazilian birth cohort","title-short":"A different rhythm of life","volume":"37","author":[{"family":"Netsi","given":"Elena"},{"family":"Santos","given":"Ina S."},{"family":"Stein","given":"Alan"},{"family":"Barros","given":"Fernando C."},{"family":"Barros","given":"Aluísio J. D."},{"family":"Matijasevich","given":"Alicia"}],"issued":{"date-parts":[["2017",9,1]]}}}],"schema":"https://github.com/citation-style-language/schema/raw/master/csl-citation.json"} </w:instrText>
      </w:r>
      <w:r w:rsidR="003B1146">
        <w:rPr>
          <w:sz w:val="24"/>
          <w:szCs w:val="24"/>
        </w:rPr>
        <w:fldChar w:fldCharType="separate"/>
      </w:r>
      <w:r w:rsidR="003B1146" w:rsidRPr="003B1146">
        <w:rPr>
          <w:sz w:val="24"/>
        </w:rPr>
        <w:t>Netsi et al., 2017)</w:t>
      </w:r>
      <w:r w:rsidR="003B1146">
        <w:rPr>
          <w:sz w:val="24"/>
          <w:szCs w:val="24"/>
        </w:rPr>
        <w:fldChar w:fldCharType="end"/>
      </w:r>
      <w:r w:rsidR="00F7614F">
        <w:rPr>
          <w:sz w:val="24"/>
          <w:szCs w:val="24"/>
        </w:rPr>
        <w:t>. Alternatively, the UK babies may</w:t>
      </w:r>
      <w:r w:rsidR="000118FB">
        <w:rPr>
          <w:sz w:val="24"/>
          <w:szCs w:val="24"/>
        </w:rPr>
        <w:t xml:space="preserve"> </w:t>
      </w:r>
      <w:r w:rsidR="00F7614F">
        <w:rPr>
          <w:sz w:val="24"/>
          <w:szCs w:val="24"/>
        </w:rPr>
        <w:t>be spending less time asleep during the night. This</w:t>
      </w:r>
      <w:r w:rsidR="00913CD1">
        <w:rPr>
          <w:sz w:val="24"/>
          <w:szCs w:val="24"/>
        </w:rPr>
        <w:t xml:space="preserve"> </w:t>
      </w:r>
      <w:r w:rsidR="00A6490C">
        <w:rPr>
          <w:sz w:val="24"/>
          <w:szCs w:val="24"/>
        </w:rPr>
        <w:t>c</w:t>
      </w:r>
      <w:r w:rsidR="000118FB">
        <w:rPr>
          <w:sz w:val="24"/>
          <w:szCs w:val="24"/>
        </w:rPr>
        <w:t>ould be consistent</w:t>
      </w:r>
      <w:r w:rsidR="00C125D3">
        <w:rPr>
          <w:sz w:val="24"/>
          <w:szCs w:val="24"/>
        </w:rPr>
        <w:t xml:space="preserve"> with</w:t>
      </w:r>
      <w:r w:rsidR="000118FB">
        <w:rPr>
          <w:sz w:val="24"/>
          <w:szCs w:val="24"/>
        </w:rPr>
        <w:t xml:space="preserve"> </w:t>
      </w:r>
      <w:r w:rsidR="00C125D3">
        <w:rPr>
          <w:sz w:val="24"/>
          <w:szCs w:val="24"/>
        </w:rPr>
        <w:t xml:space="preserve">UK babies </w:t>
      </w:r>
      <w:r w:rsidR="00EC0023">
        <w:rPr>
          <w:sz w:val="24"/>
          <w:szCs w:val="24"/>
        </w:rPr>
        <w:t xml:space="preserve">seeming to wake more often during the night. </w:t>
      </w:r>
      <w:r w:rsidR="00C125D3">
        <w:rPr>
          <w:sz w:val="24"/>
          <w:szCs w:val="24"/>
        </w:rPr>
        <w:t>But this also</w:t>
      </w:r>
      <w:r w:rsidR="00C046FB">
        <w:rPr>
          <w:sz w:val="24"/>
          <w:szCs w:val="24"/>
        </w:rPr>
        <w:t xml:space="preserve"> points to one limitation of the present study</w:t>
      </w:r>
      <w:r w:rsidR="00532D21">
        <w:rPr>
          <w:sz w:val="24"/>
          <w:szCs w:val="24"/>
        </w:rPr>
        <w:t>, in that we did not collect</w:t>
      </w:r>
      <w:r w:rsidR="00F327AA">
        <w:rPr>
          <w:sz w:val="24"/>
          <w:szCs w:val="24"/>
        </w:rPr>
        <w:t xml:space="preserve"> </w:t>
      </w:r>
      <w:r w:rsidR="00DA64F8">
        <w:rPr>
          <w:sz w:val="24"/>
          <w:szCs w:val="24"/>
        </w:rPr>
        <w:t>timings of night awakening</w:t>
      </w:r>
      <w:r w:rsidR="00532D21">
        <w:rPr>
          <w:sz w:val="24"/>
          <w:szCs w:val="24"/>
        </w:rPr>
        <w:t xml:space="preserve"> so sleep durations are approximate</w:t>
      </w:r>
      <w:r w:rsidR="009F33C2">
        <w:rPr>
          <w:sz w:val="24"/>
          <w:szCs w:val="24"/>
        </w:rPr>
        <w:t>.</w:t>
      </w:r>
      <w:r w:rsidR="00532D21">
        <w:rPr>
          <w:sz w:val="24"/>
          <w:szCs w:val="24"/>
        </w:rPr>
        <w:t xml:space="preserve"> </w:t>
      </w:r>
      <w:r w:rsidR="0015231B">
        <w:rPr>
          <w:sz w:val="24"/>
          <w:szCs w:val="24"/>
        </w:rPr>
        <w:t xml:space="preserve">To settle the question comparable </w:t>
      </w:r>
      <w:r w:rsidR="0073659E">
        <w:rPr>
          <w:sz w:val="24"/>
          <w:szCs w:val="24"/>
        </w:rPr>
        <w:t xml:space="preserve">24 hour </w:t>
      </w:r>
      <w:r w:rsidR="0015231B">
        <w:rPr>
          <w:sz w:val="24"/>
          <w:szCs w:val="24"/>
        </w:rPr>
        <w:t xml:space="preserve">actigraphy </w:t>
      </w:r>
      <w:r w:rsidR="00A07F98">
        <w:rPr>
          <w:sz w:val="24"/>
          <w:szCs w:val="24"/>
        </w:rPr>
        <w:t>recording</w:t>
      </w:r>
      <w:r w:rsidR="0015231B">
        <w:rPr>
          <w:sz w:val="24"/>
          <w:szCs w:val="24"/>
        </w:rPr>
        <w:t xml:space="preserve"> would be recommended</w:t>
      </w:r>
      <w:r w:rsidR="00911B99">
        <w:rPr>
          <w:sz w:val="24"/>
          <w:szCs w:val="24"/>
        </w:rPr>
        <w:t xml:space="preserve"> in any</w:t>
      </w:r>
      <w:r w:rsidR="0073659E">
        <w:rPr>
          <w:sz w:val="24"/>
          <w:szCs w:val="24"/>
        </w:rPr>
        <w:t xml:space="preserve"> future research.</w:t>
      </w:r>
    </w:p>
    <w:p w14:paraId="4796B864" w14:textId="77777777" w:rsidR="0073659E" w:rsidRDefault="0073659E" w:rsidP="006F6452">
      <w:pPr>
        <w:spacing w:before="29" w:line="360" w:lineRule="auto"/>
        <w:ind w:right="64"/>
        <w:rPr>
          <w:sz w:val="24"/>
          <w:szCs w:val="24"/>
        </w:rPr>
      </w:pPr>
    </w:p>
    <w:p w14:paraId="4DD1E634" w14:textId="22A221C1" w:rsidR="00075D1E" w:rsidRDefault="009130A3" w:rsidP="006F6452">
      <w:pPr>
        <w:spacing w:before="29" w:line="360" w:lineRule="auto"/>
        <w:ind w:right="64"/>
        <w:rPr>
          <w:sz w:val="24"/>
          <w:szCs w:val="24"/>
        </w:rPr>
      </w:pPr>
      <w:r>
        <w:rPr>
          <w:sz w:val="24"/>
          <w:szCs w:val="24"/>
        </w:rPr>
        <w:t xml:space="preserve">Differences in </w:t>
      </w:r>
      <w:r w:rsidR="00A95A6F">
        <w:rPr>
          <w:sz w:val="24"/>
          <w:szCs w:val="24"/>
        </w:rPr>
        <w:t>s</w:t>
      </w:r>
      <w:r w:rsidR="00D016B7">
        <w:rPr>
          <w:sz w:val="24"/>
          <w:szCs w:val="24"/>
        </w:rPr>
        <w:t xml:space="preserve">leep duration may also be related to </w:t>
      </w:r>
      <w:r>
        <w:rPr>
          <w:sz w:val="24"/>
          <w:szCs w:val="24"/>
        </w:rPr>
        <w:t xml:space="preserve">differences in </w:t>
      </w:r>
      <w:r w:rsidR="00D016B7">
        <w:rPr>
          <w:sz w:val="24"/>
          <w:szCs w:val="24"/>
        </w:rPr>
        <w:t>sleeping arr</w:t>
      </w:r>
      <w:r>
        <w:rPr>
          <w:sz w:val="24"/>
          <w:szCs w:val="24"/>
        </w:rPr>
        <w:t xml:space="preserve">angements </w:t>
      </w:r>
      <w:r w:rsidR="00291B25">
        <w:rPr>
          <w:sz w:val="24"/>
          <w:szCs w:val="24"/>
        </w:rPr>
        <w:t xml:space="preserve">such as </w:t>
      </w:r>
      <w:r w:rsidR="008F4C20">
        <w:rPr>
          <w:sz w:val="24"/>
          <w:szCs w:val="24"/>
        </w:rPr>
        <w:t xml:space="preserve">household size and </w:t>
      </w:r>
      <w:r w:rsidR="00291B25">
        <w:rPr>
          <w:sz w:val="24"/>
          <w:szCs w:val="24"/>
        </w:rPr>
        <w:t xml:space="preserve">sleep location. </w:t>
      </w:r>
      <w:r w:rsidR="00A95A6F">
        <w:rPr>
          <w:sz w:val="24"/>
          <w:szCs w:val="24"/>
        </w:rPr>
        <w:t xml:space="preserve">Both of which were found to be different between the UK and Brazil </w:t>
      </w:r>
      <w:r w:rsidR="0010604A">
        <w:rPr>
          <w:sz w:val="24"/>
          <w:szCs w:val="24"/>
        </w:rPr>
        <w:t xml:space="preserve">and were picked out as factors by our linear modelling. </w:t>
      </w:r>
      <w:r w:rsidR="003B3E4D">
        <w:rPr>
          <w:sz w:val="24"/>
          <w:szCs w:val="24"/>
        </w:rPr>
        <w:t>I</w:t>
      </w:r>
      <w:r w:rsidR="0041130A">
        <w:rPr>
          <w:sz w:val="24"/>
          <w:szCs w:val="24"/>
        </w:rPr>
        <w:t xml:space="preserve">n both countries we found that </w:t>
      </w:r>
      <w:r w:rsidR="00486564">
        <w:rPr>
          <w:sz w:val="24"/>
          <w:szCs w:val="24"/>
        </w:rPr>
        <w:t>smaller</w:t>
      </w:r>
      <w:r w:rsidR="00D210DF">
        <w:rPr>
          <w:sz w:val="24"/>
          <w:szCs w:val="24"/>
        </w:rPr>
        <w:t xml:space="preserve"> </w:t>
      </w:r>
      <w:r w:rsidR="0041130A">
        <w:rPr>
          <w:sz w:val="24"/>
          <w:szCs w:val="24"/>
        </w:rPr>
        <w:t xml:space="preserve">household size </w:t>
      </w:r>
      <w:r w:rsidR="00D210DF">
        <w:rPr>
          <w:sz w:val="24"/>
          <w:szCs w:val="24"/>
        </w:rPr>
        <w:t xml:space="preserve">resulted in </w:t>
      </w:r>
      <w:r w:rsidR="00486564">
        <w:rPr>
          <w:sz w:val="24"/>
          <w:szCs w:val="24"/>
        </w:rPr>
        <w:t xml:space="preserve">more </w:t>
      </w:r>
      <w:r w:rsidR="00D210DF">
        <w:rPr>
          <w:sz w:val="24"/>
          <w:szCs w:val="24"/>
        </w:rPr>
        <w:t>sleep</w:t>
      </w:r>
      <w:r w:rsidR="00486564">
        <w:rPr>
          <w:sz w:val="24"/>
          <w:szCs w:val="24"/>
        </w:rPr>
        <w:t xml:space="preserve">. </w:t>
      </w:r>
      <w:r w:rsidR="00830BBD">
        <w:rPr>
          <w:sz w:val="24"/>
          <w:szCs w:val="24"/>
        </w:rPr>
        <w:t xml:space="preserve">This </w:t>
      </w:r>
      <w:r w:rsidR="00BF0681">
        <w:rPr>
          <w:sz w:val="24"/>
          <w:szCs w:val="24"/>
        </w:rPr>
        <w:t>suggests that i</w:t>
      </w:r>
      <w:r w:rsidR="00D23568">
        <w:rPr>
          <w:sz w:val="24"/>
          <w:szCs w:val="24"/>
        </w:rPr>
        <w:t xml:space="preserve">nfants sleep </w:t>
      </w:r>
      <w:r w:rsidR="008D6E0B">
        <w:rPr>
          <w:sz w:val="24"/>
          <w:szCs w:val="24"/>
        </w:rPr>
        <w:t xml:space="preserve">may be </w:t>
      </w:r>
      <w:r w:rsidR="00830BBD">
        <w:rPr>
          <w:sz w:val="24"/>
          <w:szCs w:val="24"/>
        </w:rPr>
        <w:t xml:space="preserve">disturbed by other members </w:t>
      </w:r>
      <w:r w:rsidR="00BF0681">
        <w:rPr>
          <w:sz w:val="24"/>
          <w:szCs w:val="24"/>
        </w:rPr>
        <w:t>of the household</w:t>
      </w:r>
      <w:r w:rsidR="00136BD3">
        <w:rPr>
          <w:sz w:val="24"/>
          <w:szCs w:val="24"/>
        </w:rPr>
        <w:t>.</w:t>
      </w:r>
      <w:r w:rsidR="00244BE8">
        <w:rPr>
          <w:sz w:val="24"/>
          <w:szCs w:val="24"/>
        </w:rPr>
        <w:t xml:space="preserve"> </w:t>
      </w:r>
      <w:r w:rsidR="00D23568">
        <w:rPr>
          <w:sz w:val="24"/>
          <w:szCs w:val="24"/>
        </w:rPr>
        <w:t xml:space="preserve">Larger household size </w:t>
      </w:r>
      <w:r w:rsidR="00CD4187">
        <w:rPr>
          <w:sz w:val="24"/>
          <w:szCs w:val="24"/>
        </w:rPr>
        <w:t xml:space="preserve">usually indicates the presence of older children and thus infants shorter sleep in these cases could be due to demands of </w:t>
      </w:r>
      <w:r w:rsidR="00AC3B03">
        <w:rPr>
          <w:sz w:val="24"/>
          <w:szCs w:val="24"/>
        </w:rPr>
        <w:t xml:space="preserve">caring (needing to get ready for school by certain time). </w:t>
      </w:r>
      <w:r w:rsidR="00244BE8">
        <w:rPr>
          <w:sz w:val="24"/>
          <w:szCs w:val="24"/>
        </w:rPr>
        <w:t xml:space="preserve"> </w:t>
      </w:r>
      <w:r w:rsidR="00C353C6">
        <w:rPr>
          <w:sz w:val="24"/>
          <w:szCs w:val="24"/>
        </w:rPr>
        <w:t xml:space="preserve">We also saw that </w:t>
      </w:r>
      <w:r w:rsidR="00231A92">
        <w:rPr>
          <w:sz w:val="24"/>
          <w:szCs w:val="24"/>
        </w:rPr>
        <w:t>i</w:t>
      </w:r>
      <w:r w:rsidR="00244BE8">
        <w:rPr>
          <w:sz w:val="24"/>
          <w:szCs w:val="24"/>
        </w:rPr>
        <w:t>nfant</w:t>
      </w:r>
      <w:r w:rsidR="007171B6">
        <w:rPr>
          <w:sz w:val="24"/>
          <w:szCs w:val="24"/>
        </w:rPr>
        <w:t>s</w:t>
      </w:r>
      <w:r w:rsidR="00244BE8">
        <w:rPr>
          <w:sz w:val="24"/>
          <w:szCs w:val="24"/>
        </w:rPr>
        <w:t xml:space="preserve"> </w:t>
      </w:r>
      <w:r w:rsidR="007171B6">
        <w:rPr>
          <w:sz w:val="24"/>
          <w:szCs w:val="24"/>
        </w:rPr>
        <w:t xml:space="preserve">slept more </w:t>
      </w:r>
      <w:r w:rsidR="00244BE8">
        <w:rPr>
          <w:sz w:val="24"/>
          <w:szCs w:val="24"/>
        </w:rPr>
        <w:t>was in a room of their own</w:t>
      </w:r>
      <w:r w:rsidR="007972D5">
        <w:rPr>
          <w:sz w:val="24"/>
          <w:szCs w:val="24"/>
        </w:rPr>
        <w:t xml:space="preserve"> and</w:t>
      </w:r>
      <w:r w:rsidR="00244BE8">
        <w:rPr>
          <w:sz w:val="24"/>
          <w:szCs w:val="24"/>
        </w:rPr>
        <w:t xml:space="preserve"> less when sharing a room and least when co-sleeping</w:t>
      </w:r>
      <w:r w:rsidR="00B10195">
        <w:rPr>
          <w:sz w:val="24"/>
          <w:szCs w:val="24"/>
        </w:rPr>
        <w:t xml:space="preserve">. Infants having </w:t>
      </w:r>
      <w:r w:rsidR="003B3E4D">
        <w:rPr>
          <w:sz w:val="24"/>
          <w:szCs w:val="24"/>
        </w:rPr>
        <w:t>separate rooms which was more common in the UK and co</w:t>
      </w:r>
      <w:r w:rsidR="005A6B4C">
        <w:rPr>
          <w:sz w:val="24"/>
          <w:szCs w:val="24"/>
        </w:rPr>
        <w:t>-</w:t>
      </w:r>
      <w:r w:rsidR="003B3E4D">
        <w:rPr>
          <w:sz w:val="24"/>
          <w:szCs w:val="24"/>
        </w:rPr>
        <w:t>sleeping which was virtually absent in the UK.</w:t>
      </w:r>
      <w:r w:rsidR="005A6B4C" w:rsidRPr="005A6B4C">
        <w:rPr>
          <w:sz w:val="24"/>
          <w:szCs w:val="24"/>
        </w:rPr>
        <w:t xml:space="preserve"> </w:t>
      </w:r>
    </w:p>
    <w:p w14:paraId="31C62E41" w14:textId="77777777" w:rsidR="004243C5" w:rsidRDefault="004243C5" w:rsidP="006F6452">
      <w:pPr>
        <w:spacing w:before="29" w:line="360" w:lineRule="auto"/>
        <w:ind w:right="64"/>
        <w:rPr>
          <w:sz w:val="24"/>
          <w:szCs w:val="24"/>
        </w:rPr>
      </w:pPr>
    </w:p>
    <w:p w14:paraId="18D258E8" w14:textId="1B6F2BF3" w:rsidR="0041130A" w:rsidRDefault="004243C5" w:rsidP="006F6452">
      <w:pPr>
        <w:spacing w:before="29" w:line="360" w:lineRule="auto"/>
        <w:ind w:right="64"/>
        <w:rPr>
          <w:sz w:val="24"/>
          <w:szCs w:val="24"/>
        </w:rPr>
      </w:pPr>
      <w:r>
        <w:rPr>
          <w:sz w:val="24"/>
          <w:szCs w:val="24"/>
        </w:rPr>
        <w:t xml:space="preserve">Sleep </w:t>
      </w:r>
      <w:r w:rsidR="007C7CE4">
        <w:rPr>
          <w:sz w:val="24"/>
          <w:szCs w:val="24"/>
        </w:rPr>
        <w:t xml:space="preserve">routine did contribute </w:t>
      </w:r>
      <w:r w:rsidR="0091123A">
        <w:rPr>
          <w:sz w:val="24"/>
          <w:szCs w:val="24"/>
        </w:rPr>
        <w:t>to the model of sleep duration</w:t>
      </w:r>
      <w:r>
        <w:rPr>
          <w:sz w:val="24"/>
          <w:szCs w:val="24"/>
        </w:rPr>
        <w:t xml:space="preserve"> </w:t>
      </w:r>
      <w:r w:rsidR="00FB14BB">
        <w:rPr>
          <w:sz w:val="24"/>
          <w:szCs w:val="24"/>
        </w:rPr>
        <w:t xml:space="preserve">in the UK and morning happiness in Brazil. </w:t>
      </w:r>
      <w:r w:rsidR="003B68BA">
        <w:rPr>
          <w:sz w:val="24"/>
          <w:szCs w:val="24"/>
        </w:rPr>
        <w:t>But this data is hard to interpret</w:t>
      </w:r>
      <w:r w:rsidR="000E5A95">
        <w:rPr>
          <w:sz w:val="24"/>
          <w:szCs w:val="24"/>
        </w:rPr>
        <w:t xml:space="preserve"> as we did</w:t>
      </w:r>
      <w:r w:rsidR="00AD2336">
        <w:rPr>
          <w:sz w:val="24"/>
          <w:szCs w:val="24"/>
        </w:rPr>
        <w:t xml:space="preserve"> not</w:t>
      </w:r>
      <w:r w:rsidR="000E5A95">
        <w:rPr>
          <w:sz w:val="24"/>
          <w:szCs w:val="24"/>
        </w:rPr>
        <w:t xml:space="preserve">t collect </w:t>
      </w:r>
      <w:r w:rsidR="00783B2F">
        <w:rPr>
          <w:sz w:val="24"/>
          <w:szCs w:val="24"/>
        </w:rPr>
        <w:t xml:space="preserve">detailed data on what sleep routines looked like. </w:t>
      </w:r>
      <w:r w:rsidR="00AD2336">
        <w:rPr>
          <w:sz w:val="24"/>
          <w:szCs w:val="24"/>
        </w:rPr>
        <w:t xml:space="preserve">Nor did we ask about </w:t>
      </w:r>
      <w:r w:rsidR="00783B2F">
        <w:rPr>
          <w:sz w:val="24"/>
          <w:szCs w:val="24"/>
        </w:rPr>
        <w:t>s</w:t>
      </w:r>
      <w:r w:rsidR="000E5A95">
        <w:rPr>
          <w:sz w:val="24"/>
          <w:szCs w:val="24"/>
        </w:rPr>
        <w:t>leep training, this could have been a cross cultural difference</w:t>
      </w:r>
      <w:r w:rsidR="00783B2F">
        <w:rPr>
          <w:sz w:val="24"/>
          <w:szCs w:val="24"/>
        </w:rPr>
        <w:t>, as ignoring</w:t>
      </w:r>
      <w:r w:rsidR="000E5A95">
        <w:rPr>
          <w:sz w:val="24"/>
          <w:szCs w:val="24"/>
        </w:rPr>
        <w:t xml:space="preserve"> crying is more common in European cultures </w:t>
      </w:r>
      <w:r w:rsidR="000E5A95">
        <w:rPr>
          <w:sz w:val="24"/>
          <w:szCs w:val="24"/>
        </w:rPr>
        <w:fldChar w:fldCharType="begin"/>
      </w:r>
      <w:r w:rsidR="000E5A95">
        <w:rPr>
          <w:sz w:val="24"/>
          <w:szCs w:val="24"/>
        </w:rPr>
        <w:instrText xml:space="preserve"> ADDIN ZOTERO_ITEM CSL_CITATION {"citationID":"838N7CX4","properties":{"formattedCitation":"(Maute &amp; Perren, 2018)","plainCitation":"(Maute &amp; Perren, 2018)","noteIndex":0},"citationItems":[{"id":9061,"uris":["http://zotero.org/users/244229/items/UHDP8HES"],"uri":["http://zotero.org/users/244229/items/UHDP8HES"],"itemData":{"id":9061,"type":"article-journal","abstract":"Ignoring children's bedtime crying (ICBC) is an issue that polarizes parents as well as pediatricians. While most studies have focused on the effectiveness of sleep interventions, no study has yet questioned which parents use ICBC. Parents often find children's sleep difficulties to be very challenging, but factors such as the influence of Western approaches to infant care, stress, and sensitivity have not been analyzed in terms of ICBC. A sample of 586 parents completed a questionnaire to investigate the relationships between parental factors and the method of ICBC. Data were analyzed using structural equation modeling. Latent variables were used to measure parental stress (Parental Stress Scale; J.O. Berry &amp; W.H. Jones, 1995), sensitivity (Situation-Reaction-Questionnaire; Y. Hänggi, K. Schweinberger, N. Gugger, &amp; M. Perrez, 2010), Western-oriented parental beliefs (Rigidity), and children's temperament (Parenting Stress Index; H. Tröster &amp; R.R. Abidin). ICBC was used by 32.6% (n = 191) of parents in this study. Parents’ Western-oriented beliefs predicted ICBC. Attitudes such as feeding a child on a time schedule and not carrying it out to prevent dependence were associated with letting the child cry to fall asleep. Low-sensitivity parents as well as parents of children with a difficult temperament used ICBC more frequently. Path analysis shows that parental stress did not predict ICBC. The results suggest that ICBC has become part of Western childrearing tradition.","container-title":"Infant Mental Health Journal","DOI":"10/gj2vh4","ISSN":"1097-0355","issue":"2","language":"en","note":"_eprint: https://onlinelibrary.wiley.com/doi/pdf/10.1002/imhj.21700","page":"220-230","source":"Wiley Online Library","title":"Ignoring Children's Bedtime Crying: The Power of Western-Oriented Beliefs","title-short":"Ignoring Children's Bedtime Crying","volume":"39","author":[{"family":"Maute","given":"Monique"},{"family":"Perren","given":"Sonja"}],"issued":{"date-parts":[["2018"]]}}}],"schema":"https://github.com/citation-style-language/schema/raw/master/csl-citation.json"} </w:instrText>
      </w:r>
      <w:r w:rsidR="000E5A95">
        <w:rPr>
          <w:sz w:val="24"/>
          <w:szCs w:val="24"/>
        </w:rPr>
        <w:fldChar w:fldCharType="separate"/>
      </w:r>
      <w:r w:rsidR="000E5A95" w:rsidRPr="00E76539">
        <w:rPr>
          <w:sz w:val="24"/>
        </w:rPr>
        <w:t>(Maute &amp; Perren, 2018)</w:t>
      </w:r>
      <w:r w:rsidR="000E5A95">
        <w:rPr>
          <w:sz w:val="24"/>
          <w:szCs w:val="24"/>
        </w:rPr>
        <w:fldChar w:fldCharType="end"/>
      </w:r>
      <w:r w:rsidR="000E5A95">
        <w:rPr>
          <w:sz w:val="24"/>
          <w:szCs w:val="24"/>
        </w:rPr>
        <w:t xml:space="preserve"> and sleep routines do seem to have positive benefits from infants and parents </w:t>
      </w:r>
      <w:r w:rsidR="00C70AE0">
        <w:rPr>
          <w:sz w:val="24"/>
          <w:szCs w:val="24"/>
        </w:rPr>
        <w:fldChar w:fldCharType="begin"/>
      </w:r>
      <w:r w:rsidR="00C70AE0">
        <w:rPr>
          <w:sz w:val="24"/>
          <w:szCs w:val="24"/>
        </w:rPr>
        <w:instrText xml:space="preserve"> ADDIN ZOTERO_ITEM CSL_CITATION {"citationID":"opRCfVGu","properties":{"formattedCitation":"(Mindell et al., 2009, 2018)","plainCitation":"(Mindell et al., 2009, 2018)","noteIndex":0},"citationItems":[{"id":8290,"uris":["http://zotero.org/users/244229/items/BZDKXRT2"],"uri":["http://zotero.org/users/244229/items/BZDKXRT2"],"itemData":{"id":8290,"type":"article-journal","container-title":"Sleep","issue":"5","page":"599–606","source":"Google Scholar","title":"A nightly bedtime routine: impact on sleep in young children and maternal mood","title-short":"A nightly bedtime routine","volume":"32","author":[{"family":"Mindell","given":"Jodi A."},{"family":"Telofski","given":"Lorena S."},{"family":"Wiegand","given":"Benjamin"},{"family":"Kurtz","given":"Ellen S."}],"issued":{"date-parts":[["2009"]]}}},{"id":9084,"uris":["http://zotero.org/users/244229/items/XKYAZWLP"],"uri":["http://zotero.org/users/244229/items/XKYAZWLP"],"itemData":{"id":9084,"type":"article-journal","abstract":"Establishment of a consistent bedtime routine is often recommended to families with young children with sleep difficulties. However, there are limited studies assessing specific bedtime routines in the treatment of infant and toddler sleep disturbances. Thus, the purpose of this study was to examine the impact of a massage-based bedtime routine on infant sleep, maternal sleep, and maternal mood. A total of 123 mothers and their 3- to 18-month-old infant were randomly assigned to a routine (one-week baseline of usual bedtime routine, two-weeks intervention) or control group (three-weeks of their usual bedtime routine). All mothers completed the Brief Infant Sleep Questionnaire (BISQ) on a weekly basis and measures of maternal sleep and mood (eg, Pittsburgh Sleep Quality Index, Epworth Sleepiness Scale, and Edinburgh Postnatal Depression Scale). This bedtime routine resulted in improvements in child and mother night wakings, maternal perceptions of child sleep and mood (ie, sleep problem, bedtime ease, and morning mood), and improvements in maternal sleep quality. No comparative changes were seen in the control group. Notably, other than number of night wakings for both the child and the mother, there were no changes in other sleep patterns including sleep onset latency, duration of night wakings, longest stretch of sleep, or sleep duration. This study supports recommending a massage-based routine in those families, with the codicil that improvements in maternal perceptions and maternal sleep will be noted, with few improvements in sleep itself other than night wakings.","container-title":"Sleep Medicine","DOI":"10/ggzdmn","ISSN":"1389-9457","journalAbbreviation":"Sleep Medicine","language":"en","page":"51-57","source":"ScienceDirect","title":"Massage-based bedtime routine: impact on sleep and mood in infants and mothers","title-short":"Massage-based bedtime routine","volume":"41","author":[{"family":"Mindell","given":"Jodi A."},{"family":"Lee","given":"Christina I."},{"family":"Leichman","given":"Erin S."},{"family":"Rotella","given":"Katie N."}],"issued":{"date-parts":[["2018",1,1]]}}}],"schema":"https://github.com/citation-style-language/schema/raw/master/csl-citation.json"} </w:instrText>
      </w:r>
      <w:r w:rsidR="00C70AE0">
        <w:rPr>
          <w:sz w:val="24"/>
          <w:szCs w:val="24"/>
        </w:rPr>
        <w:fldChar w:fldCharType="separate"/>
      </w:r>
      <w:r w:rsidR="00C70AE0" w:rsidRPr="00C70AE0">
        <w:rPr>
          <w:sz w:val="24"/>
        </w:rPr>
        <w:t>(Mindell et al., 2009, 2018)</w:t>
      </w:r>
      <w:r w:rsidR="00C70AE0">
        <w:rPr>
          <w:sz w:val="24"/>
          <w:szCs w:val="24"/>
        </w:rPr>
        <w:fldChar w:fldCharType="end"/>
      </w:r>
      <w:r w:rsidR="000E5A95">
        <w:rPr>
          <w:sz w:val="24"/>
          <w:szCs w:val="24"/>
        </w:rPr>
        <w:t>.</w:t>
      </w:r>
      <w:r w:rsidR="00783B2F">
        <w:rPr>
          <w:sz w:val="24"/>
          <w:szCs w:val="24"/>
        </w:rPr>
        <w:t xml:space="preserve"> Routine might be investigated by looking at </w:t>
      </w:r>
      <w:r w:rsidR="001E794C">
        <w:rPr>
          <w:sz w:val="24"/>
          <w:szCs w:val="24"/>
        </w:rPr>
        <w:t>night by night variability</w:t>
      </w:r>
      <w:r w:rsidR="006A1D07">
        <w:rPr>
          <w:sz w:val="24"/>
          <w:szCs w:val="24"/>
        </w:rPr>
        <w:t>. However, we di</w:t>
      </w:r>
      <w:r w:rsidR="005A6B4C">
        <w:rPr>
          <w:sz w:val="24"/>
          <w:szCs w:val="24"/>
        </w:rPr>
        <w:t xml:space="preserve">d not look at variance in individual bedtimes or other sleep parameters in either country. This analysis would be possible with a diary study but </w:t>
      </w:r>
      <w:r w:rsidR="00271029">
        <w:rPr>
          <w:sz w:val="24"/>
          <w:szCs w:val="24"/>
        </w:rPr>
        <w:t>our study</w:t>
      </w:r>
      <w:r w:rsidR="001B550B">
        <w:rPr>
          <w:sz w:val="24"/>
          <w:szCs w:val="24"/>
        </w:rPr>
        <w:t xml:space="preserve"> is</w:t>
      </w:r>
      <w:r w:rsidR="00271029">
        <w:rPr>
          <w:sz w:val="24"/>
          <w:szCs w:val="24"/>
        </w:rPr>
        <w:t xml:space="preserve"> </w:t>
      </w:r>
      <w:r w:rsidR="005A6B4C">
        <w:rPr>
          <w:sz w:val="24"/>
          <w:szCs w:val="24"/>
        </w:rPr>
        <w:t xml:space="preserve">likely to be underpowered for investigating a second order measure like intra-individual variability </w:t>
      </w:r>
      <w:r w:rsidR="005A6B4C">
        <w:rPr>
          <w:sz w:val="24"/>
          <w:szCs w:val="24"/>
        </w:rPr>
        <w:fldChar w:fldCharType="begin"/>
      </w:r>
      <w:r w:rsidR="005A6B4C">
        <w:rPr>
          <w:sz w:val="24"/>
          <w:szCs w:val="24"/>
        </w:rPr>
        <w:instrText xml:space="preserve"> ADDIN ZOTERO_ITEM CSL_CITATION {"citationID":"YnP1CPs8","properties":{"formattedCitation":"(Bei et al., 2016)","plainCitation":"(Bei et al., 2016)","noteIndex":0},"citationItems":[{"id":9069,"uris":["http://zotero.org/users/244229/items/NF64TSDV"],"uri":["http://zotero.org/users/244229/items/NF64TSDV"],"itemData":{"id":9069,"type":"article-journal","container-title":"Sleep medicine reviews","DOI":"10/gg7xzn","note":"publisher: Elsevier","page":"108–124","source":"Google Scholar","title":"Beyond the mean: a systematic review on the correlates of daily intraindividual variability of sleep/wake patterns","title-short":"Beyond the mean","volume":"28","author":[{"family":"Bei","given":"Bei"},{"family":"Wiley","given":"Joshua F."},{"family":"Trinder","given":"John"},{"family":"Manber","given":"Rachel"}],"issued":{"date-parts":[["2016"]]}}}],"schema":"https://github.com/citation-style-language/schema/raw/master/csl-citation.json"} </w:instrText>
      </w:r>
      <w:r w:rsidR="005A6B4C">
        <w:rPr>
          <w:sz w:val="24"/>
          <w:szCs w:val="24"/>
        </w:rPr>
        <w:fldChar w:fldCharType="separate"/>
      </w:r>
      <w:r w:rsidR="005A6B4C" w:rsidRPr="00B60B37">
        <w:rPr>
          <w:sz w:val="24"/>
        </w:rPr>
        <w:t>(Bei et al., 2016)</w:t>
      </w:r>
      <w:r w:rsidR="005A6B4C">
        <w:rPr>
          <w:sz w:val="24"/>
          <w:szCs w:val="24"/>
        </w:rPr>
        <w:fldChar w:fldCharType="end"/>
      </w:r>
      <w:r w:rsidR="005A6B4C">
        <w:rPr>
          <w:sz w:val="24"/>
          <w:szCs w:val="24"/>
        </w:rPr>
        <w:t xml:space="preserve">. </w:t>
      </w:r>
    </w:p>
    <w:p w14:paraId="792386CA" w14:textId="77777777" w:rsidR="006A1D07" w:rsidRDefault="006A1D07" w:rsidP="006F6452">
      <w:pPr>
        <w:spacing w:before="29" w:line="360" w:lineRule="auto"/>
        <w:ind w:right="64"/>
        <w:rPr>
          <w:sz w:val="24"/>
          <w:szCs w:val="24"/>
        </w:rPr>
      </w:pPr>
    </w:p>
    <w:p w14:paraId="38091C57" w14:textId="07155370" w:rsidR="00A9038A" w:rsidRDefault="0043289B" w:rsidP="006F6452">
      <w:pPr>
        <w:spacing w:before="29" w:line="360" w:lineRule="auto"/>
        <w:ind w:right="64"/>
        <w:rPr>
          <w:sz w:val="24"/>
          <w:szCs w:val="24"/>
        </w:rPr>
      </w:pPr>
      <w:r>
        <w:rPr>
          <w:sz w:val="24"/>
          <w:szCs w:val="24"/>
        </w:rPr>
        <w:t xml:space="preserve">The relationship between sleep and mood seemed consistent across both samples. Firstly, temperament measures were not significantly linked to sleep duration in either case and played </w:t>
      </w:r>
      <w:r w:rsidR="00AC56F5">
        <w:rPr>
          <w:sz w:val="24"/>
          <w:szCs w:val="24"/>
        </w:rPr>
        <w:t>only a very minor role in predicting morning mood</w:t>
      </w:r>
      <w:r w:rsidR="00D00E49">
        <w:rPr>
          <w:sz w:val="24"/>
          <w:szCs w:val="24"/>
        </w:rPr>
        <w:t xml:space="preserve"> in the UK sample (variance &lt;</w:t>
      </w:r>
      <w:r w:rsidR="009351DE">
        <w:rPr>
          <w:sz w:val="24"/>
          <w:szCs w:val="24"/>
        </w:rPr>
        <w:t>= 1%)</w:t>
      </w:r>
      <w:r w:rsidR="00AC56F5">
        <w:rPr>
          <w:sz w:val="24"/>
          <w:szCs w:val="24"/>
        </w:rPr>
        <w:t>. This suggests temperament</w:t>
      </w:r>
      <w:r w:rsidR="00EE272A">
        <w:rPr>
          <w:sz w:val="24"/>
          <w:szCs w:val="24"/>
        </w:rPr>
        <w:t xml:space="preserve"> is not an important aspect of</w:t>
      </w:r>
      <w:r w:rsidR="00EE272A">
        <w:rPr>
          <w:sz w:val="24"/>
          <w:szCs w:val="24"/>
        </w:rPr>
        <w:t xml:space="preserve"> typical </w:t>
      </w:r>
      <w:r w:rsidR="00EE272A">
        <w:rPr>
          <w:sz w:val="24"/>
          <w:szCs w:val="24"/>
        </w:rPr>
        <w:t>infant sleep.</w:t>
      </w:r>
      <w:r w:rsidR="00EE272A">
        <w:rPr>
          <w:sz w:val="24"/>
          <w:szCs w:val="24"/>
        </w:rPr>
        <w:t xml:space="preserve"> This is </w:t>
      </w:r>
      <w:r w:rsidR="00D20EFE">
        <w:rPr>
          <w:sz w:val="24"/>
          <w:szCs w:val="24"/>
        </w:rPr>
        <w:t xml:space="preserve">contrary to some previous </w:t>
      </w:r>
      <w:r w:rsidR="00C42788">
        <w:rPr>
          <w:sz w:val="24"/>
          <w:szCs w:val="24"/>
        </w:rPr>
        <w:t xml:space="preserve">findings </w:t>
      </w:r>
      <w:r w:rsidR="00D20EFE">
        <w:rPr>
          <w:sz w:val="24"/>
          <w:szCs w:val="24"/>
        </w:rPr>
        <w:fldChar w:fldCharType="begin"/>
      </w:r>
      <w:r w:rsidR="00EE272A">
        <w:rPr>
          <w:sz w:val="24"/>
          <w:szCs w:val="24"/>
        </w:rPr>
        <w:instrText xml:space="preserve"> ADDIN ZOTERO_ITEM CSL_CITATION {"citationID":"JbFYun51","properties":{"formattedCitation":"(Kaley et al., 2012; Spruyt et al., 2008; Touchette et al., 2005, 2009)","plainCitation":"(Kaley et al., 2012; Spruyt et al., 2008; Touchette et al., 2005, 2009)","noteIndex":0},"citationItems":[{"id":9107,"uris":["http://zotero.org/users/244229/items/VC9DVWCP"],"uri":["http://zotero.org/users/244229/items/VC9DVWCP"],"itemData":{"id":9107,"type":"article-journal","container-title":"Infant Behavior and Development","DOI":"10/f378vz","issue":"3","note":"publisher: Elsevier","page":"596–605","source":"Google Scholar","title":"Investigating the biographic, social and temperamental correlates of young infants’ sleeping, crying and feeding routines","volume":"35","author":[{"family":"Kaley","given":"Fiona"},{"family":"Reid","given":"Vincent"},{"family":"Flynn","given":"Emma"}],"issued":{"date-parts":[["2012"]]}}},{"id":"q6iWfLPn/qfMTDD4t","uris":["http://zotero.org/users/244229/items/PAUM8UMM"],"uri":["http://zotero.org/users/244229/items/PAUM8UMM"],"itemData":{"id":"HD9EXWU8/RTU6O2yn","type":"article-journal","container-title":"Early human development","issue":"5","note":"publisher: Elsevier","page":"289–296","source":"Google Scholar","title":"Relationship between sleep/wake patterns, temperament and overall development in term infants over the first year of life","volume":"84","author":[{"family":"Spruyt","given":"Karen"},{"family":"Aitken","given":"Rebecca J."},{"family":"So","given":"Kevin"},{"family":"Charlton","given":"Margaret"},{"family":"Adamson","given":"T. Michael"},{"family":"Horne","given":"Rosemary SC"}],"issued":{"date-parts":[["2008"]]}}},{"id":9117,"uris":["http://zotero.org/users/244229/items/9Q3AKEBB"],"uri":["http://zotero.org/users/244229/items/9Q3AKEBB"],"itemData":{"id":9117,"type":"article-journal","container-title":"Archives of pediatrics &amp; adolescent medicine","DOI":"10/dhbphd","issue":"3","note":"publisher: American Medical Association","page":"242–249","source":"Google Scholar","title":"Factors associated with fragmented sleep at night across early childhood","volume":"159","author":[{"family":"Touchette","given":"Evelyne"},{"family":"Petit","given":"Dominique"},{"family":"Paquet","given":"Jean"},{"family":"Boivin","given":"Michel"},{"family":"Japel","given":"Chista"},{"family":"Tremblay","given":"Richard E."},{"family":"Montplaisir","given":"Jacques Y."}],"issued":{"date-parts":[["2005"]]}}},{"id":9116,"uris":["http://zotero.org/users/244229/items/V48YKS7J"],"uri":["http://zotero.org/users/244229/items/V48YKS7J"],"itemData":{"id":9116,"type":"article-journal","container-title":"Pediatrics","DOI":"10/b86qq7","issue":"5","note":"publisher: Am Acad Pediatrics","page":"e985–e993","source":"Google Scholar","title":"Short nighttime sleep-duration and hyperactivity trajectories in early childhood","volume":"124","author":[{"family":"Touchette","given":"Evelyne"},{"family":"Côté","given":"Sylvana M."},{"family":"Petit","given":"Dominique"},{"family":"Liu","given":"Xuecheng"},{"family":"Boivin","given":"Michel"},{"family":"Falissard","given":"Bruno"},{"family":"Tremblay","given":"Richard E."},{"family":"Montplaisir","given":"Jacques Y."}],"issued":{"date-parts":[["2009"]]}}}],"schema":"https://github.com/citation-style-language/schema/raw/master/csl-citation.json"} </w:instrText>
      </w:r>
      <w:r w:rsidR="00D20EFE">
        <w:rPr>
          <w:sz w:val="24"/>
          <w:szCs w:val="24"/>
        </w:rPr>
        <w:fldChar w:fldCharType="separate"/>
      </w:r>
      <w:r w:rsidR="00EE272A" w:rsidRPr="00EE272A">
        <w:rPr>
          <w:sz w:val="24"/>
        </w:rPr>
        <w:t>(Kaley et al., 2012; Spruyt et al., 2008; Touchette et al., 2005, 2009)</w:t>
      </w:r>
      <w:r w:rsidR="00D20EFE">
        <w:rPr>
          <w:sz w:val="24"/>
          <w:szCs w:val="24"/>
        </w:rPr>
        <w:fldChar w:fldCharType="end"/>
      </w:r>
      <w:r w:rsidR="00EE272A">
        <w:rPr>
          <w:sz w:val="24"/>
          <w:szCs w:val="24"/>
        </w:rPr>
        <w:t>. It could be that temperament is only a factor when sleep is already problematic. Fu</w:t>
      </w:r>
      <w:r w:rsidR="00C42788">
        <w:rPr>
          <w:sz w:val="24"/>
          <w:szCs w:val="24"/>
        </w:rPr>
        <w:t xml:space="preserve">ture research could investigate this. </w:t>
      </w:r>
      <w:r w:rsidR="006A1D56">
        <w:rPr>
          <w:sz w:val="24"/>
          <w:szCs w:val="24"/>
        </w:rPr>
        <w:t xml:space="preserve">Beyond temperament we found that infants’ morning happiness was </w:t>
      </w:r>
      <w:r w:rsidR="00B46571">
        <w:rPr>
          <w:sz w:val="24"/>
          <w:szCs w:val="24"/>
        </w:rPr>
        <w:t>not strongly</w:t>
      </w:r>
      <w:r w:rsidR="006A1D56">
        <w:rPr>
          <w:sz w:val="24"/>
          <w:szCs w:val="24"/>
        </w:rPr>
        <w:t xml:space="preserve"> related to sleep </w:t>
      </w:r>
      <w:r w:rsidR="00297F7E">
        <w:rPr>
          <w:sz w:val="24"/>
          <w:szCs w:val="24"/>
        </w:rPr>
        <w:t xml:space="preserve">factors with </w:t>
      </w:r>
      <w:r w:rsidR="00B755C4">
        <w:rPr>
          <w:sz w:val="24"/>
          <w:szCs w:val="24"/>
        </w:rPr>
        <w:t xml:space="preserve">the best models only explaining 10-13% of the variance. </w:t>
      </w:r>
      <w:r w:rsidR="00B34D3C">
        <w:rPr>
          <w:sz w:val="24"/>
          <w:szCs w:val="24"/>
        </w:rPr>
        <w:t xml:space="preserve">Small contributions were found from sleep duration, </w:t>
      </w:r>
      <w:r w:rsidR="00932BD0">
        <w:rPr>
          <w:sz w:val="24"/>
          <w:szCs w:val="24"/>
        </w:rPr>
        <w:t>night wak</w:t>
      </w:r>
      <w:r w:rsidR="00B46571">
        <w:rPr>
          <w:sz w:val="24"/>
          <w:szCs w:val="24"/>
        </w:rPr>
        <w:t>es and diaper changes</w:t>
      </w:r>
      <w:r w:rsidR="00C659E9">
        <w:rPr>
          <w:sz w:val="24"/>
          <w:szCs w:val="24"/>
        </w:rPr>
        <w:t>. The good news however is that</w:t>
      </w:r>
      <w:r w:rsidR="00944FB8">
        <w:rPr>
          <w:sz w:val="24"/>
          <w:szCs w:val="24"/>
        </w:rPr>
        <w:t xml:space="preserve"> this may be due ceiling effects as</w:t>
      </w:r>
      <w:r w:rsidR="00C659E9">
        <w:rPr>
          <w:sz w:val="24"/>
          <w:szCs w:val="24"/>
        </w:rPr>
        <w:t xml:space="preserve"> infants generally woke up in very happy mood. </w:t>
      </w:r>
      <w:r w:rsidR="00D54106">
        <w:rPr>
          <w:sz w:val="24"/>
          <w:szCs w:val="24"/>
        </w:rPr>
        <w:t>M</w:t>
      </w:r>
      <w:r w:rsidR="00185170">
        <w:rPr>
          <w:sz w:val="24"/>
          <w:szCs w:val="24"/>
        </w:rPr>
        <w:t>orning energy level</w:t>
      </w:r>
      <w:r w:rsidR="00B46571">
        <w:rPr>
          <w:sz w:val="24"/>
          <w:szCs w:val="24"/>
        </w:rPr>
        <w:t xml:space="preserve"> </w:t>
      </w:r>
      <w:r w:rsidR="00D54106">
        <w:rPr>
          <w:sz w:val="24"/>
          <w:szCs w:val="24"/>
        </w:rPr>
        <w:t xml:space="preserve">showed a very similar pattern in the UK were it strongly correlated with happiness. This was not the case in Brazil suggesting possible </w:t>
      </w:r>
      <w:r w:rsidR="00853B77">
        <w:rPr>
          <w:sz w:val="24"/>
          <w:szCs w:val="24"/>
        </w:rPr>
        <w:t>cultural differences in how the question was interpreted. In the Brazil sample,</w:t>
      </w:r>
      <w:r w:rsidR="000A1145">
        <w:rPr>
          <w:sz w:val="24"/>
          <w:szCs w:val="24"/>
        </w:rPr>
        <w:t xml:space="preserve"> the best model of energy explained 33% of the total variance</w:t>
      </w:r>
      <w:r w:rsidR="006E01F2">
        <w:rPr>
          <w:sz w:val="24"/>
          <w:szCs w:val="24"/>
        </w:rPr>
        <w:t>. Energy</w:t>
      </w:r>
      <w:r w:rsidR="0048382F">
        <w:rPr>
          <w:sz w:val="24"/>
          <w:szCs w:val="24"/>
        </w:rPr>
        <w:t xml:space="preserve"> and sleep duration were affected by diaper absorb</w:t>
      </w:r>
      <w:r w:rsidR="0027095A">
        <w:rPr>
          <w:sz w:val="24"/>
          <w:szCs w:val="24"/>
        </w:rPr>
        <w:t>e</w:t>
      </w:r>
      <w:r w:rsidR="0048382F">
        <w:rPr>
          <w:sz w:val="24"/>
          <w:szCs w:val="24"/>
        </w:rPr>
        <w:t>ncy and state contradicting</w:t>
      </w:r>
      <w:r w:rsidR="005E44BE">
        <w:rPr>
          <w:sz w:val="24"/>
          <w:szCs w:val="24"/>
        </w:rPr>
        <w:t xml:space="preserve"> a small scale study by</w:t>
      </w:r>
      <w:r w:rsidR="0048382F">
        <w:rPr>
          <w:sz w:val="24"/>
          <w:szCs w:val="24"/>
        </w:rPr>
        <w:t xml:space="preserve"> </w:t>
      </w:r>
      <w:r w:rsidR="00546165">
        <w:rPr>
          <w:sz w:val="24"/>
          <w:szCs w:val="24"/>
        </w:rPr>
        <w:fldChar w:fldCharType="begin"/>
      </w:r>
      <w:r w:rsidR="00546165">
        <w:rPr>
          <w:sz w:val="24"/>
          <w:szCs w:val="24"/>
        </w:rPr>
        <w:instrText xml:space="preserve"> ADDIN ZOTERO_ITEM CSL_CITATION {"citationID":"2M0iiqDy","properties":{"formattedCitation":"(Zotter et al., 2007)","plainCitation":"(Zotter et al., 2007)","noteIndex":0},"citationItems":[{"id":9189,"uris":["http://zotero.org/users/244229/items/CG5XP62V"],"uri":["http://zotero.org/users/244229/items/CG5XP62V"],"itemData":{"id":9189,"type":"article-journal","abstract":"Aim: To find out whether simulated bladder voiding was able to induce arousals in sleeping infants. Methods: Polygraphic recordings were performed in 34 infants and voiding was simulated by administering water into the diaper. Results: Heart rate, respiratory frequency and electroencephalogram frequency did not change significantly during this procedure. Furthermore, simulated voiding was unable to cause an awakening or to induce body movements in sleeping infants. Conclusion: Simulated voiding was unable to induce arousals.","container-title":"Acta Paediatrica","DOI":"10/dqpn25","ISSN":"1651-2227","issue":"3","language":"en","note":"_eprint: https://onlinelibrary.wiley.com/doi/pdf/10.1111/j.1651-2227.2006.00109.x","page":"452-453","source":"Wiley Online Library","title":"Do wet diapers induce arousals in sleeping infants?","volume":"96","author":[{"family":"Zotter","given":"H."},{"family":"Urlesberger","given":"B."},{"family":"Pichler","given":"G."},{"family":"Mueller","given":"W."},{"family":"Kerbl","given":"R."}],"issued":{"date-parts":[["2007"]]}}}],"schema":"https://github.com/citation-style-language/schema/raw/master/csl-citation.json"} </w:instrText>
      </w:r>
      <w:r w:rsidR="00546165">
        <w:rPr>
          <w:sz w:val="24"/>
          <w:szCs w:val="24"/>
        </w:rPr>
        <w:fldChar w:fldCharType="separate"/>
      </w:r>
      <w:r w:rsidR="00546165" w:rsidRPr="00A9038A">
        <w:rPr>
          <w:sz w:val="24"/>
        </w:rPr>
        <w:t xml:space="preserve">Zotter </w:t>
      </w:r>
      <w:r w:rsidR="005E44BE">
        <w:rPr>
          <w:sz w:val="24"/>
        </w:rPr>
        <w:t xml:space="preserve">and </w:t>
      </w:r>
      <w:r w:rsidR="00072CBD">
        <w:rPr>
          <w:sz w:val="24"/>
        </w:rPr>
        <w:t>colleagues (</w:t>
      </w:r>
      <w:r w:rsidR="00546165" w:rsidRPr="00A9038A">
        <w:rPr>
          <w:sz w:val="24"/>
        </w:rPr>
        <w:t>2007)</w:t>
      </w:r>
      <w:r w:rsidR="00546165">
        <w:rPr>
          <w:sz w:val="24"/>
          <w:szCs w:val="24"/>
        </w:rPr>
        <w:fldChar w:fldCharType="end"/>
      </w:r>
      <w:r w:rsidR="00546165">
        <w:rPr>
          <w:sz w:val="24"/>
          <w:szCs w:val="24"/>
        </w:rPr>
        <w:t xml:space="preserve"> </w:t>
      </w:r>
      <w:r w:rsidR="00072CBD">
        <w:rPr>
          <w:sz w:val="24"/>
          <w:szCs w:val="24"/>
        </w:rPr>
        <w:t xml:space="preserve">and corroborating previous findings that compared </w:t>
      </w:r>
      <w:r w:rsidR="0051021F">
        <w:rPr>
          <w:sz w:val="24"/>
          <w:szCs w:val="24"/>
        </w:rPr>
        <w:t>cloth and disposable diapers</w:t>
      </w:r>
      <w:r w:rsidR="00A9038A">
        <w:rPr>
          <w:sz w:val="24"/>
          <w:szCs w:val="24"/>
        </w:rPr>
        <w:t xml:space="preserve"> </w:t>
      </w:r>
      <w:r w:rsidR="00A9038A">
        <w:rPr>
          <w:sz w:val="24"/>
          <w:szCs w:val="24"/>
        </w:rPr>
        <w:fldChar w:fldCharType="begin"/>
      </w:r>
      <w:r w:rsidR="00A9038A">
        <w:rPr>
          <w:sz w:val="24"/>
          <w:szCs w:val="24"/>
        </w:rPr>
        <w:instrText xml:space="preserve"> ADDIN ZOTERO_ITEM CSL_CITATION {"citationID":"9uLPPeap","properties":{"formattedCitation":"(Lukowski et al., 2015)","plainCitation":"(Lukowski et al., 2015)","noteIndex":0},"citationItems":[{"id":9025,"uris":["http://zotero.org/users/244229/items/3GXF7QDB"],"uri":["http://zotero.org/users/244229/items/3GXF7QDB"],"itemData":{"id":9025,"type":"article-journal","abstract":"The emergence of consolidated nighttime sleep and the formation and maintenance of parent-infant relationships are 2 primary developmental achievements of the infancy period. Despite the development of a transactional model that links parenting behaviors to infant sleep, limited attention has been devoted to examining experimental manipulations of infant sleep that may impact the discrete parent-infant interactions that may form the foundation for emerging attachment relationships. In the present study, infants were randomly assigned to wear high-absorbency disposable diapers or to continue using traditional low-absorbency cloth diapers that necessitate frequent changes and associated disruptions of nighttime sleep. Parents reported on infant sleep before and during the 6-week experimental manipulation; a subset of infants also wore actigraphs. Parents and infants also participated in a parent-infant interaction task both before and near the end of the experimental manipulation. Infants who wore cloth diapers experienced more frequent sleep disruptions overall as well as a greater number of disruptions that did and did not wake the infant from sleep. Infants who wore disposable diapers were rated as experiencing more engagement and positive affect near the end of the intervention relative to infants who wore cloth diapers; mothers of infants who wore disposable diapers were rated as more engaged and sensitive near the end of the intervention relative to mothers of infants who wore cloth diapers. These findings suggest that the disposable diaper manipulation was causally related to characteristics of mother-infant interactions that may form the foundation for emerging attachment relationships.","container-title":"Journal of Family Psychology","DOI":"10/gjpxtm","ISSN":"1939-1293, 0893-3200","issue":"3","journalAbbreviation":"Journal of Family Psychology","language":"en","page":"371-381","source":"DOI.org (Crossref)","title":"Disposable diaper use promotes consolidated nighttime sleep and positive mother-infant interactions in Chinese 6-month-olds.","volume":"29","author":[{"family":"Lukowski","given":"Angela F."},{"family":"Liu","given":"Xicheng"},{"family":"Peirano","given":"Patricio"},{"family":"Odio","given":"Mauricio"},{"family":"Bauer","given":"Patricia J."}],"issued":{"date-parts":[["2015",6]]}}}],"schema":"https://github.com/citation-style-language/schema/raw/master/csl-citation.json"} </w:instrText>
      </w:r>
      <w:r w:rsidR="00A9038A">
        <w:rPr>
          <w:sz w:val="24"/>
          <w:szCs w:val="24"/>
        </w:rPr>
        <w:fldChar w:fldCharType="separate"/>
      </w:r>
      <w:r w:rsidR="00A9038A" w:rsidRPr="00A9038A">
        <w:rPr>
          <w:sz w:val="24"/>
        </w:rPr>
        <w:t>(Lukowski et al., 2015)</w:t>
      </w:r>
      <w:r w:rsidR="00A9038A">
        <w:rPr>
          <w:sz w:val="24"/>
          <w:szCs w:val="24"/>
        </w:rPr>
        <w:fldChar w:fldCharType="end"/>
      </w:r>
      <w:r w:rsidR="000E502C">
        <w:rPr>
          <w:sz w:val="24"/>
          <w:szCs w:val="24"/>
        </w:rPr>
        <w:t xml:space="preserve">. This suggests that diaper variables ought to be included in future </w:t>
      </w:r>
      <w:r w:rsidR="008754FA">
        <w:rPr>
          <w:sz w:val="24"/>
          <w:szCs w:val="24"/>
        </w:rPr>
        <w:t xml:space="preserve">diary </w:t>
      </w:r>
      <w:r w:rsidR="000E502C">
        <w:rPr>
          <w:sz w:val="24"/>
          <w:szCs w:val="24"/>
        </w:rPr>
        <w:t xml:space="preserve">studies of </w:t>
      </w:r>
      <w:r w:rsidR="008754FA">
        <w:rPr>
          <w:sz w:val="24"/>
          <w:szCs w:val="24"/>
        </w:rPr>
        <w:t xml:space="preserve">infant sleep. </w:t>
      </w:r>
    </w:p>
    <w:p w14:paraId="4455FAB9" w14:textId="77777777" w:rsidR="002B0EDE" w:rsidRDefault="002B0EDE" w:rsidP="006F6452">
      <w:pPr>
        <w:spacing w:before="29" w:line="360" w:lineRule="auto"/>
        <w:ind w:right="64"/>
        <w:rPr>
          <w:sz w:val="24"/>
          <w:szCs w:val="24"/>
        </w:rPr>
      </w:pPr>
    </w:p>
    <w:p w14:paraId="3EAA3C7C" w14:textId="6F31DE93" w:rsidR="008754FA" w:rsidRDefault="00C12BCA" w:rsidP="00EA72EB">
      <w:pPr>
        <w:spacing w:before="29" w:line="360" w:lineRule="auto"/>
        <w:ind w:right="64"/>
        <w:rPr>
          <w:sz w:val="24"/>
          <w:szCs w:val="24"/>
        </w:rPr>
      </w:pPr>
      <w:r>
        <w:rPr>
          <w:sz w:val="24"/>
          <w:szCs w:val="24"/>
        </w:rPr>
        <w:t xml:space="preserve">In our </w:t>
      </w:r>
      <w:r w:rsidR="00DA28CD">
        <w:rPr>
          <w:sz w:val="24"/>
          <w:szCs w:val="24"/>
        </w:rPr>
        <w:t>UK study we also looked a parent</w:t>
      </w:r>
      <w:r w:rsidR="00406581">
        <w:rPr>
          <w:sz w:val="24"/>
          <w:szCs w:val="24"/>
        </w:rPr>
        <w:t>’</w:t>
      </w:r>
      <w:r w:rsidR="00DA28CD">
        <w:rPr>
          <w:sz w:val="24"/>
          <w:szCs w:val="24"/>
        </w:rPr>
        <w:t>s sleep and mood</w:t>
      </w:r>
      <w:r w:rsidR="00247DA9">
        <w:rPr>
          <w:sz w:val="24"/>
          <w:szCs w:val="24"/>
        </w:rPr>
        <w:t xml:space="preserve"> by having parents complete diary entries about their own sleep</w:t>
      </w:r>
      <w:r w:rsidR="00C62176">
        <w:rPr>
          <w:sz w:val="24"/>
          <w:szCs w:val="24"/>
        </w:rPr>
        <w:t>. W</w:t>
      </w:r>
      <w:r w:rsidR="00FF08A2">
        <w:rPr>
          <w:sz w:val="24"/>
          <w:szCs w:val="24"/>
        </w:rPr>
        <w:t>e found strong relationship between maternal</w:t>
      </w:r>
      <w:r w:rsidR="00C62176">
        <w:rPr>
          <w:sz w:val="24"/>
          <w:szCs w:val="24"/>
        </w:rPr>
        <w:t xml:space="preserve"> morning</w:t>
      </w:r>
      <w:r w:rsidR="00FF08A2">
        <w:rPr>
          <w:sz w:val="24"/>
          <w:szCs w:val="24"/>
        </w:rPr>
        <w:t xml:space="preserve"> mood and infant sleep. </w:t>
      </w:r>
      <w:r w:rsidR="00A84179">
        <w:rPr>
          <w:sz w:val="24"/>
          <w:szCs w:val="24"/>
        </w:rPr>
        <w:t>Ou</w:t>
      </w:r>
      <w:r w:rsidR="0033782D">
        <w:rPr>
          <w:sz w:val="24"/>
          <w:szCs w:val="24"/>
        </w:rPr>
        <w:t>r</w:t>
      </w:r>
      <w:r w:rsidR="00247DA9">
        <w:rPr>
          <w:sz w:val="24"/>
          <w:szCs w:val="24"/>
        </w:rPr>
        <w:t xml:space="preserve"> analysis showed that parents </w:t>
      </w:r>
      <w:r w:rsidR="0033782D">
        <w:rPr>
          <w:sz w:val="24"/>
          <w:szCs w:val="24"/>
        </w:rPr>
        <w:t xml:space="preserve">sleep quality, morning </w:t>
      </w:r>
      <w:r w:rsidR="00247DA9">
        <w:rPr>
          <w:sz w:val="24"/>
          <w:szCs w:val="24"/>
        </w:rPr>
        <w:t>happiness and energy</w:t>
      </w:r>
      <w:r w:rsidR="00E53216">
        <w:rPr>
          <w:sz w:val="24"/>
          <w:szCs w:val="24"/>
        </w:rPr>
        <w:t xml:space="preserve"> </w:t>
      </w:r>
      <w:r w:rsidR="00247DA9">
        <w:rPr>
          <w:sz w:val="24"/>
          <w:szCs w:val="24"/>
        </w:rPr>
        <w:t xml:space="preserve">were </w:t>
      </w:r>
      <w:r w:rsidR="00A84179">
        <w:rPr>
          <w:sz w:val="24"/>
          <w:szCs w:val="24"/>
        </w:rPr>
        <w:t>strongly</w:t>
      </w:r>
      <w:r w:rsidR="00247DA9">
        <w:rPr>
          <w:sz w:val="24"/>
          <w:szCs w:val="24"/>
        </w:rPr>
        <w:t xml:space="preserve"> correlated with </w:t>
      </w:r>
      <w:r w:rsidR="00A84179">
        <w:rPr>
          <w:sz w:val="24"/>
          <w:szCs w:val="24"/>
        </w:rPr>
        <w:t xml:space="preserve">each other and with </w:t>
      </w:r>
      <w:r w:rsidR="00247DA9">
        <w:rPr>
          <w:sz w:val="24"/>
          <w:szCs w:val="24"/>
        </w:rPr>
        <w:t>infant</w:t>
      </w:r>
      <w:r w:rsidR="00A84179">
        <w:rPr>
          <w:sz w:val="24"/>
          <w:szCs w:val="24"/>
        </w:rPr>
        <w:t>s</w:t>
      </w:r>
      <w:r w:rsidR="00247DA9">
        <w:rPr>
          <w:sz w:val="24"/>
          <w:szCs w:val="24"/>
        </w:rPr>
        <w:t xml:space="preserve"> happiness</w:t>
      </w:r>
      <w:r w:rsidR="00A84179">
        <w:rPr>
          <w:sz w:val="24"/>
          <w:szCs w:val="24"/>
        </w:rPr>
        <w:t>.</w:t>
      </w:r>
      <w:r w:rsidR="00247DA9">
        <w:rPr>
          <w:sz w:val="24"/>
          <w:szCs w:val="24"/>
        </w:rPr>
        <w:t xml:space="preserve"> Parental</w:t>
      </w:r>
      <w:r w:rsidR="00D932ED">
        <w:rPr>
          <w:sz w:val="24"/>
          <w:szCs w:val="24"/>
        </w:rPr>
        <w:t xml:space="preserve"> sleep and mood</w:t>
      </w:r>
      <w:r w:rsidR="00247DA9">
        <w:rPr>
          <w:sz w:val="24"/>
          <w:szCs w:val="24"/>
        </w:rPr>
        <w:t xml:space="preserve"> w</w:t>
      </w:r>
      <w:r w:rsidR="00D932ED">
        <w:rPr>
          <w:sz w:val="24"/>
          <w:szCs w:val="24"/>
        </w:rPr>
        <w:t>as not affected by</w:t>
      </w:r>
      <w:r w:rsidR="00247DA9">
        <w:rPr>
          <w:sz w:val="24"/>
          <w:szCs w:val="24"/>
        </w:rPr>
        <w:t xml:space="preserve"> infant bedtime and </w:t>
      </w:r>
      <w:r w:rsidR="00E53216">
        <w:rPr>
          <w:sz w:val="24"/>
          <w:szCs w:val="24"/>
        </w:rPr>
        <w:t xml:space="preserve">showed only </w:t>
      </w:r>
      <w:r w:rsidR="00247DA9">
        <w:rPr>
          <w:sz w:val="24"/>
          <w:szCs w:val="24"/>
        </w:rPr>
        <w:t xml:space="preserve">small correlation with infants’ sleep duration. </w:t>
      </w:r>
      <w:r w:rsidR="00E53216">
        <w:rPr>
          <w:sz w:val="24"/>
          <w:szCs w:val="24"/>
        </w:rPr>
        <w:t>Th</w:t>
      </w:r>
      <w:r w:rsidR="00247DA9">
        <w:rPr>
          <w:sz w:val="24"/>
          <w:szCs w:val="24"/>
        </w:rPr>
        <w:t xml:space="preserve">ey were </w:t>
      </w:r>
      <w:r w:rsidR="00E53216">
        <w:rPr>
          <w:sz w:val="24"/>
          <w:szCs w:val="24"/>
        </w:rPr>
        <w:t xml:space="preserve">mostly strongly </w:t>
      </w:r>
      <w:r w:rsidR="00247DA9">
        <w:rPr>
          <w:sz w:val="24"/>
          <w:szCs w:val="24"/>
        </w:rPr>
        <w:t>affected by the number of infants wakes.</w:t>
      </w:r>
      <w:r w:rsidR="006C0510">
        <w:rPr>
          <w:sz w:val="24"/>
          <w:szCs w:val="24"/>
        </w:rPr>
        <w:t xml:space="preserve"> </w:t>
      </w:r>
      <w:r w:rsidR="00C62176">
        <w:rPr>
          <w:sz w:val="24"/>
          <w:szCs w:val="24"/>
        </w:rPr>
        <w:t>Th</w:t>
      </w:r>
      <w:r w:rsidR="000D26E7">
        <w:rPr>
          <w:sz w:val="24"/>
          <w:szCs w:val="24"/>
        </w:rPr>
        <w:t>ese findings challenge</w:t>
      </w:r>
      <w:r w:rsidR="00822CEA">
        <w:rPr>
          <w:sz w:val="24"/>
          <w:szCs w:val="24"/>
        </w:rPr>
        <w:t>x</w:t>
      </w:r>
      <w:r w:rsidR="000D26E7">
        <w:rPr>
          <w:sz w:val="24"/>
          <w:szCs w:val="24"/>
        </w:rPr>
        <w:t xml:space="preserve"> previous research where maternal </w:t>
      </w:r>
      <w:r w:rsidR="00822CEA">
        <w:rPr>
          <w:sz w:val="24"/>
          <w:szCs w:val="24"/>
        </w:rPr>
        <w:t xml:space="preserve">mood has not related to infant sleep </w:t>
      </w:r>
      <w:r w:rsidR="00822CEA">
        <w:rPr>
          <w:sz w:val="24"/>
          <w:szCs w:val="24"/>
        </w:rPr>
        <w:fldChar w:fldCharType="begin"/>
      </w:r>
      <w:r w:rsidR="00822CEA">
        <w:rPr>
          <w:sz w:val="24"/>
          <w:szCs w:val="24"/>
        </w:rPr>
        <w:instrText xml:space="preserve"> ADDIN ZOTERO_ITEM CSL_CITATION {"citationID":"EknotT5E","properties":{"formattedCitation":"(Pennestri et al., 2018)","plainCitation":"(Pennestri et al., 2018)","noteIndex":0},"citationItems":[{"id":9159,"uris":["http://zotero.org/users/244229/items/GBBIAB6Q"],"uri":["http://zotero.org/users/244229/items/GBBIAB6Q"],"itemData":{"id":9159,"type":"article-journal","container-title":"Pediatrics","DOI":"10/gfqrxj","issue":"6","note":"publisher: Am Acad Pediatrics","source":"Google Scholar","title":"Uninterrupted infant sleep, development, and maternal mood","volume":"142","author":[{"family":"Pennestri","given":"Marie-Hélène"},{"family":"Laganière","given":"Christine"},{"family":"Bouvette-Turcot","given":"Andrée-Anne"},{"family":"Pokhvisneva","given":"Irina"},{"family":"Steiner","given":"Meir"},{"family":"Meaney","given":"Michael J."},{"family":"Gaudreau","given":"Hélène"},{"family":"Team","given":"Mavan Research"}],"issued":{"date-parts":[["2018"]]}}}],"schema":"https://github.com/citation-style-language/schema/raw/master/csl-citation.json"} </w:instrText>
      </w:r>
      <w:r w:rsidR="00822CEA">
        <w:rPr>
          <w:sz w:val="24"/>
          <w:szCs w:val="24"/>
        </w:rPr>
        <w:fldChar w:fldCharType="separate"/>
      </w:r>
      <w:r w:rsidR="00822CEA" w:rsidRPr="00822CEA">
        <w:rPr>
          <w:sz w:val="24"/>
        </w:rPr>
        <w:t>(Pennestri et al., 2018)</w:t>
      </w:r>
      <w:r w:rsidR="00822CEA">
        <w:rPr>
          <w:sz w:val="24"/>
          <w:szCs w:val="24"/>
        </w:rPr>
        <w:fldChar w:fldCharType="end"/>
      </w:r>
      <w:r w:rsidR="0097499D">
        <w:rPr>
          <w:sz w:val="24"/>
          <w:szCs w:val="24"/>
        </w:rPr>
        <w:t xml:space="preserve"> and supports </w:t>
      </w:r>
      <w:r w:rsidR="003E705B">
        <w:rPr>
          <w:sz w:val="24"/>
          <w:szCs w:val="24"/>
        </w:rPr>
        <w:t xml:space="preserve">findings </w:t>
      </w:r>
      <w:r w:rsidR="00614F84">
        <w:rPr>
          <w:sz w:val="24"/>
          <w:szCs w:val="24"/>
        </w:rPr>
        <w:t xml:space="preserve">from intervention studies </w:t>
      </w:r>
      <w:r w:rsidR="005D4C09">
        <w:rPr>
          <w:sz w:val="24"/>
          <w:szCs w:val="24"/>
        </w:rPr>
        <w:fldChar w:fldCharType="begin"/>
      </w:r>
      <w:r w:rsidR="005D4C09">
        <w:rPr>
          <w:sz w:val="24"/>
          <w:szCs w:val="24"/>
        </w:rPr>
        <w:instrText xml:space="preserve"> ADDIN ZOTERO_ITEM CSL_CITATION {"citationID":"rghVk4Ny","properties":{"formattedCitation":"(Hiscock et al., 2008, 2014)","plainCitation":"(Hiscock et al., 2008, 2014)","noteIndex":0},"citationItems":[{"id":8294,"uris":["http://zotero.org/users/244229/items/VFY78HKQ"],"uri":["http://zotero.org/users/244229/items/VFY78HKQ"],"itemData":{"id":8294,"type":"article-journal","abstract":"OBJECTIVES. Maternal depression is an established risk for adverse child development. Two thirds of clinically significant depressive symptoms occur in mothers reporting an infant sleep problem. We aimed to determine the long-term effects of a behavioral intervention for infant sleep problems on maternal depression and parenting style, as well as on child mental health and sleep, when the children reached 2 years of age.\nMETHODS. We conducted a cluster-randomized trial in well-child centers across 6 government areas of Melbourne, Australia. Participants included 328 mothers reporting an infant sleep problem at 7 months, drawn from a population sample (N = 739) recruited at 4 months. We compared the usual well-child care (n = 154) versus a brief behavior-modification program designed to improve infant sleep (n = 174) delivered by well-child nurses at ages 8 to 10 months and measured maternal depression symptoms (Edinburgh Postnatal Depression Scale); parenting practices (Parent Behavior Checklist); child mental health (Child Behavior Checklist); and maternal report of a sleep problem (yes or no).\nRESULTS. At 2 years, mothers in the intervention group were less likely than control mothers to report clinical depression symptoms: 15.4% vs 26.4% (Edinburgh Postnatal Depression Scale community cut point) and 4.2% vs 13.2% (Edinburgh Postnatal Depression Scale clinical cut point). Neither parenting style nor child mental health differed markedly between the intervention and control groups. A total of 27.3% of children in the intervention group versus 32.6% of control children had a sleep problem.\nCONCLUSIONS. The sleep intervention in infancy resulted in sustained positive effects on maternal depression symptoms and found no evidence of longer-term adverse effects on either mothers' parenting practices or children's mental health. This intervention demonstrated the capacity of a functioning primary care system to deliver effective, universally offered secondary prevention.","container-title":"Pediatrics","DOI":"10.1542/peds.2007-3783","ISSN":"0031-4005, 1098-4275","issue":"3","language":"en","note":"PMID: 18762495","page":"e621-e627","source":"pediatrics.aappublications.org","title":"Long-term Mother and Child Mental Health Effects of a Population-Based Infant Sleep Intervention: Cluster-Randomized, Controlled Trial","title-short":"Long-term Mother and Child Mental Health Effects of a Population-Based Infant Sleep Intervention","volume":"122","author":[{"family":"Hiscock","given":"Harriet"},{"family":"Bayer","given":"Jordana K."},{"family":"Hampton","given":"Anne"},{"family":"Ukoumunne","given":"Obioha C."},{"family":"Wake","given":"Melissa"}],"issued":{"date-parts":[["2008",9,1]]}}},{"id":9193,"uris":["http://zotero.org/users/244229/items/ULFS6KJC"],"uri":["http://zotero.org/users/244229/items/ULFS6KJC"],"itemData":{"id":9193,"type":"article-journal","container-title":"Pediatrics","DOI":"10/gj462r","issue":"2","note":"publisher: Am Acad Pediatrics","page":"e346–e354","source":"Google Scholar","title":"Preventing early infant sleep and crying problems and postnatal depression: a randomized trial","title-short":"Preventing early infant sleep and crying problems and postnatal depression","volume":"133","author":[{"family":"Hiscock","given":"Harriet"},{"family":"Cook","given":"Fallon"},{"family":"Bayer","given":"Jordana"},{"family":"Le","given":"Ha ND"},{"family":"Mensah","given":"Fiona"},{"family":"Cann","given":"Warren"},{"family":"Symon","given":"Brian"},{"family":"St James-Roberts","given":"Ian"}],"issued":{"date-parts":[["2014"]]}}}],"schema":"https://github.com/citation-style-language/schema/raw/master/csl-citation.json"} </w:instrText>
      </w:r>
      <w:r w:rsidR="005D4C09">
        <w:rPr>
          <w:sz w:val="24"/>
          <w:szCs w:val="24"/>
        </w:rPr>
        <w:fldChar w:fldCharType="separate"/>
      </w:r>
      <w:r w:rsidR="005D4C09" w:rsidRPr="005D4C09">
        <w:rPr>
          <w:sz w:val="24"/>
        </w:rPr>
        <w:t>(Hiscock et al., 2008, 2014)</w:t>
      </w:r>
      <w:r w:rsidR="005D4C09">
        <w:rPr>
          <w:sz w:val="24"/>
          <w:szCs w:val="24"/>
        </w:rPr>
        <w:fldChar w:fldCharType="end"/>
      </w:r>
      <w:r w:rsidR="00511416">
        <w:rPr>
          <w:sz w:val="24"/>
          <w:szCs w:val="24"/>
        </w:rPr>
        <w:t>. However, p</w:t>
      </w:r>
      <w:r w:rsidR="002D023F">
        <w:rPr>
          <w:sz w:val="24"/>
          <w:szCs w:val="24"/>
        </w:rPr>
        <w:t xml:space="preserve">revious studies look at </w:t>
      </w:r>
      <w:r w:rsidR="003363D4">
        <w:rPr>
          <w:sz w:val="24"/>
          <w:szCs w:val="24"/>
        </w:rPr>
        <w:t>trait measures</w:t>
      </w:r>
      <w:r w:rsidR="00511416">
        <w:rPr>
          <w:sz w:val="24"/>
          <w:szCs w:val="24"/>
        </w:rPr>
        <w:t xml:space="preserve"> while the current study investigates state</w:t>
      </w:r>
      <w:r w:rsidR="008061D8">
        <w:rPr>
          <w:sz w:val="24"/>
          <w:szCs w:val="24"/>
        </w:rPr>
        <w:t xml:space="preserve"> mood. </w:t>
      </w:r>
      <w:r w:rsidR="00E81095">
        <w:rPr>
          <w:sz w:val="24"/>
          <w:szCs w:val="24"/>
        </w:rPr>
        <w:t xml:space="preserve">To our knowledge, this is the first time that mood has been investigated as a state variable. </w:t>
      </w:r>
      <w:r w:rsidR="003D26A7">
        <w:rPr>
          <w:sz w:val="24"/>
          <w:szCs w:val="24"/>
        </w:rPr>
        <w:t xml:space="preserve">Further research is needed especially in intervention studies. </w:t>
      </w:r>
      <w:r w:rsidR="003D3883">
        <w:rPr>
          <w:sz w:val="24"/>
          <w:szCs w:val="24"/>
        </w:rPr>
        <w:t>This does point to one limitation of our study, in that all our results are correlational or come from simple linear models.</w:t>
      </w:r>
      <w:r w:rsidR="002D2877">
        <w:rPr>
          <w:sz w:val="24"/>
          <w:szCs w:val="24"/>
        </w:rPr>
        <w:t xml:space="preserve"> These models do not capture </w:t>
      </w:r>
      <w:r w:rsidR="00C078C1">
        <w:rPr>
          <w:sz w:val="24"/>
          <w:szCs w:val="24"/>
        </w:rPr>
        <w:t xml:space="preserve">interaction effects or demonstrate clear causality. </w:t>
      </w:r>
      <w:r w:rsidR="003D3883">
        <w:rPr>
          <w:sz w:val="24"/>
          <w:szCs w:val="24"/>
        </w:rPr>
        <w:t xml:space="preserve">The true relationships are likely to be more complex </w:t>
      </w:r>
      <w:r w:rsidR="00C078C1">
        <w:rPr>
          <w:sz w:val="24"/>
          <w:szCs w:val="24"/>
        </w:rPr>
        <w:t>so more</w:t>
      </w:r>
      <w:r w:rsidR="002A71EA">
        <w:rPr>
          <w:sz w:val="24"/>
          <w:szCs w:val="24"/>
        </w:rPr>
        <w:t xml:space="preserve"> sophisticated modelling approaches </w:t>
      </w:r>
      <w:r w:rsidR="00CD2042">
        <w:rPr>
          <w:sz w:val="24"/>
          <w:szCs w:val="24"/>
        </w:rPr>
        <w:t xml:space="preserve"> </w:t>
      </w:r>
      <w:r w:rsidR="008754FA">
        <w:rPr>
          <w:sz w:val="24"/>
          <w:szCs w:val="24"/>
        </w:rPr>
        <w:t>A</w:t>
      </w:r>
      <w:r w:rsidR="00CD2042">
        <w:rPr>
          <w:sz w:val="24"/>
          <w:szCs w:val="24"/>
        </w:rPr>
        <w:t>n a</w:t>
      </w:r>
      <w:r w:rsidR="008754FA">
        <w:rPr>
          <w:sz w:val="24"/>
          <w:szCs w:val="24"/>
        </w:rPr>
        <w:t xml:space="preserve">lternative approach might be to use structural equation modelling (e.g. </w:t>
      </w:r>
      <w:r w:rsidR="008754FA">
        <w:rPr>
          <w:sz w:val="24"/>
          <w:szCs w:val="24"/>
        </w:rPr>
        <w:fldChar w:fldCharType="begin"/>
      </w:r>
      <w:r w:rsidR="004E748F">
        <w:rPr>
          <w:sz w:val="24"/>
          <w:szCs w:val="24"/>
        </w:rPr>
        <w:instrText xml:space="preserve"> ADDIN ZOTERO_ITEM CSL_CITATION {"citationID":"hUB7ikHY","properties":{"formattedCitation":"(Mindell et al., 2014)","plainCitation":"(Mindell et al., 2014)","dontUpdate":true,"noteIndex":0},"citationItems":[{"id":1152,"uris":["http://zotero.org/users/244229/items/UUVRIARX"],"uri":["http://zotero.org/users/244229/items/UUVRIARX"],"itemData":{"id":1152,"type":"article-journal","abstract":"The aim of this study was to assess the relationship between young children's sleep and maternal sleep from both a developmental and a cross-cultural perspective. Mothers of 10,085 young children completed the Brief Infant/Child Sleep Questionnaire and the Pittsburgh Sleep Quality Index. Overall, there were significant relationships between maternal and child sleep for bedtime, waketime, number of night wakings, and total nighttime sleep time across ages and cultures, although these relationships were stronger with younger children than preschool-aged children. Mothers report that their child's sleep pattern significantly impacts their sleep and daytime function, and they do not feel confident in managing their child's sleep pattern. Thus, interventions to improve children's sleep and develop good sleep habits, especially in early childhood, are likely to improve the quality of life of the whole family.","container-title":"Journal of Pediatric Psychology","DOI":"10.1093/jpepsy/jsv008","ISSN":"1465735X","issue":"7","note":"PMID: 25749896","page":"689-696","title":"Relationship Between Child and Maternal Sleep: A Developmental and Cross-Cultural Comparison","volume":"40","author":[{"family":"Mindell","given":"Jodi A."},{"family":"Sadeh","given":"Avi"},{"family":"Kwon","given":"Robert"},{"family":"Goh","given":"Daniel Y T"}],"issued":{"date-parts":[["2015"]]}}}],"schema":"https://github.com/citation-style-language/schema/raw/master/csl-citation.json"} </w:instrText>
      </w:r>
      <w:r w:rsidR="008754FA">
        <w:rPr>
          <w:sz w:val="24"/>
          <w:szCs w:val="24"/>
        </w:rPr>
        <w:fldChar w:fldCharType="separate"/>
      </w:r>
      <w:r w:rsidR="008754FA" w:rsidRPr="003C78E4">
        <w:rPr>
          <w:sz w:val="24"/>
        </w:rPr>
        <w:t>Mindell et al., 2014)</w:t>
      </w:r>
      <w:r w:rsidR="008754FA">
        <w:rPr>
          <w:sz w:val="24"/>
          <w:szCs w:val="24"/>
        </w:rPr>
        <w:fldChar w:fldCharType="end"/>
      </w:r>
      <w:r w:rsidR="00E81095">
        <w:rPr>
          <w:sz w:val="24"/>
          <w:szCs w:val="24"/>
        </w:rPr>
        <w:t xml:space="preserve"> </w:t>
      </w:r>
    </w:p>
    <w:p w14:paraId="696A2637" w14:textId="7E467A84" w:rsidR="003B663C" w:rsidRDefault="003B663C" w:rsidP="006F6452">
      <w:pPr>
        <w:spacing w:before="29" w:line="360" w:lineRule="auto"/>
        <w:ind w:right="64"/>
        <w:rPr>
          <w:sz w:val="24"/>
          <w:szCs w:val="24"/>
        </w:rPr>
      </w:pPr>
    </w:p>
    <w:p w14:paraId="5AB16542" w14:textId="1D1DD1F1" w:rsidR="00FB14BB" w:rsidRDefault="005B14F8" w:rsidP="00FB14BB">
      <w:pPr>
        <w:spacing w:before="29" w:line="360" w:lineRule="auto"/>
        <w:ind w:right="64"/>
        <w:rPr>
          <w:sz w:val="24"/>
          <w:szCs w:val="24"/>
        </w:rPr>
      </w:pPr>
      <w:r>
        <w:rPr>
          <w:sz w:val="24"/>
          <w:szCs w:val="24"/>
        </w:rPr>
        <w:t>In conclusion,</w:t>
      </w:r>
      <w:r w:rsidR="00A26571" w:rsidRPr="007B0255">
        <w:rPr>
          <w:sz w:val="24"/>
          <w:szCs w:val="24"/>
        </w:rPr>
        <w:t xml:space="preserve"> our two studies </w:t>
      </w:r>
      <w:r>
        <w:rPr>
          <w:sz w:val="24"/>
          <w:szCs w:val="24"/>
        </w:rPr>
        <w:t xml:space="preserve">were </w:t>
      </w:r>
      <w:r w:rsidRPr="007B0255">
        <w:rPr>
          <w:sz w:val="24"/>
          <w:szCs w:val="24"/>
        </w:rPr>
        <w:t xml:space="preserve">well powered </w:t>
      </w:r>
      <w:r>
        <w:rPr>
          <w:sz w:val="24"/>
          <w:szCs w:val="24"/>
        </w:rPr>
        <w:t xml:space="preserve">and </w:t>
      </w:r>
      <w:r w:rsidRPr="007B0255">
        <w:rPr>
          <w:sz w:val="24"/>
          <w:szCs w:val="24"/>
        </w:rPr>
        <w:t>us</w:t>
      </w:r>
      <w:r>
        <w:rPr>
          <w:sz w:val="24"/>
          <w:szCs w:val="24"/>
        </w:rPr>
        <w:t>e</w:t>
      </w:r>
      <w:r w:rsidRPr="007B0255">
        <w:rPr>
          <w:sz w:val="24"/>
          <w:szCs w:val="24"/>
        </w:rPr>
        <w:t xml:space="preserve"> detailed night by night data</w:t>
      </w:r>
      <w:r w:rsidRPr="007B0255">
        <w:rPr>
          <w:sz w:val="24"/>
          <w:szCs w:val="24"/>
        </w:rPr>
        <w:t xml:space="preserve"> </w:t>
      </w:r>
      <w:r>
        <w:rPr>
          <w:sz w:val="24"/>
          <w:szCs w:val="24"/>
        </w:rPr>
        <w:t xml:space="preserve">to </w:t>
      </w:r>
      <w:r w:rsidR="00A26571" w:rsidRPr="007B0255">
        <w:rPr>
          <w:sz w:val="24"/>
          <w:szCs w:val="24"/>
        </w:rPr>
        <w:t>f</w:t>
      </w:r>
      <w:r>
        <w:rPr>
          <w:sz w:val="24"/>
          <w:szCs w:val="24"/>
        </w:rPr>
        <w:t>i</w:t>
      </w:r>
      <w:r w:rsidR="00A26571" w:rsidRPr="007B0255">
        <w:rPr>
          <w:sz w:val="24"/>
          <w:szCs w:val="24"/>
        </w:rPr>
        <w:t>nd a range of d</w:t>
      </w:r>
      <w:ins w:id="9" w:author="Guest User" w:date="2021-05-17T16:44:00Z">
        <w:r w:rsidR="00A26571" w:rsidRPr="007B0255">
          <w:rPr>
            <w:sz w:val="24"/>
            <w:szCs w:val="24"/>
          </w:rPr>
          <w:t>iffe</w:t>
        </w:r>
      </w:ins>
      <w:r w:rsidR="00A26571" w:rsidRPr="007B0255">
        <w:rPr>
          <w:sz w:val="24"/>
          <w:szCs w:val="24"/>
        </w:rPr>
        <w:t>re</w:t>
      </w:r>
      <w:ins w:id="10" w:author="Guest User" w:date="2021-05-17T16:44:00Z">
        <w:r w:rsidR="00A26571" w:rsidRPr="007B0255">
          <w:rPr>
            <w:sz w:val="24"/>
            <w:szCs w:val="24"/>
          </w:rPr>
          <w:t xml:space="preserve">nces and </w:t>
        </w:r>
      </w:ins>
      <w:r w:rsidR="00A26571" w:rsidRPr="007B0255">
        <w:rPr>
          <w:sz w:val="24"/>
          <w:szCs w:val="24"/>
        </w:rPr>
        <w:t>commonalities</w:t>
      </w:r>
      <w:ins w:id="11" w:author="Guest User" w:date="2021-05-17T16:44:00Z">
        <w:r w:rsidR="00A26571" w:rsidRPr="007B0255">
          <w:rPr>
            <w:sz w:val="24"/>
            <w:szCs w:val="24"/>
          </w:rPr>
          <w:t xml:space="preserve"> </w:t>
        </w:r>
      </w:ins>
      <w:r w:rsidR="00A26571" w:rsidRPr="007B0255">
        <w:rPr>
          <w:sz w:val="24"/>
          <w:szCs w:val="24"/>
        </w:rPr>
        <w:t xml:space="preserve">in infant sleep in </w:t>
      </w:r>
      <w:ins w:id="12" w:author="Guest User" w:date="2021-05-17T16:44:00Z">
        <w:r w:rsidR="00A26571" w:rsidRPr="007B0255">
          <w:rPr>
            <w:sz w:val="24"/>
            <w:szCs w:val="24"/>
          </w:rPr>
          <w:t>Brazil</w:t>
        </w:r>
      </w:ins>
      <w:r w:rsidR="00A26571" w:rsidRPr="007B0255">
        <w:rPr>
          <w:sz w:val="24"/>
          <w:szCs w:val="24"/>
        </w:rPr>
        <w:t xml:space="preserve"> and the UK. </w:t>
      </w:r>
      <w:r w:rsidR="00C0337A" w:rsidRPr="007B0255">
        <w:rPr>
          <w:sz w:val="24"/>
          <w:szCs w:val="24"/>
        </w:rPr>
        <w:t xml:space="preserve">Sleep duration was primarily related to </w:t>
      </w:r>
      <w:r w:rsidR="00CB14D7" w:rsidRPr="007B0255">
        <w:rPr>
          <w:sz w:val="24"/>
          <w:szCs w:val="24"/>
        </w:rPr>
        <w:t>earlier bedtime but this must be considered in cultural context. O</w:t>
      </w:r>
      <w:r w:rsidR="00C0337A" w:rsidRPr="007B0255">
        <w:rPr>
          <w:sz w:val="24"/>
          <w:szCs w:val="24"/>
        </w:rPr>
        <w:t xml:space="preserve">ur study provided circumstantial evidence supporting the transactional model view that environmental context is important to infant sleep </w:t>
      </w:r>
      <w:r w:rsidR="00C0337A" w:rsidRPr="007B0255">
        <w:rPr>
          <w:sz w:val="24"/>
          <w:szCs w:val="24"/>
        </w:rPr>
        <w:fldChar w:fldCharType="begin"/>
      </w:r>
      <w:r w:rsidR="00C0337A" w:rsidRPr="007B0255">
        <w:rPr>
          <w:sz w:val="24"/>
          <w:szCs w:val="24"/>
        </w:rPr>
        <w:instrText xml:space="preserve"> ADDIN ZOTERO_ITEM CSL_CITATION {"citationID":"YSiBey8r","properties":{"formattedCitation":"(El-Sheikh &amp; Sadeh, 2015)","plainCitation":"(El-Sheikh &amp; Sadeh, 2015)","noteIndex":0},"citationItems":[{"id":9086,"uris":["http://zotero.org/users/244229/items/VGTCNEHG"],"uri":["http://zotero.org/users/244229/items/VGTCNEHG"],"itemData":{"id":9086,"type":"article-journal","container-title":"Monographs of the Society for Research in Child Development","DOI":"10/gg2hhw","issue":"1","note":"publisher: Wiley Online Library","page":"1–14","source":"Google Scholar","title":"I. Sleep and development: introduction to the monograph","title-short":"I. Sleep and development","volume":"80","author":[{"family":"El-Sheikh","given":"Mona"},{"family":"Sadeh","given":"Avi"}],"issued":{"date-parts":[["2015"]]}}}],"schema":"https://github.com/citation-style-language/schema/raw/master/csl-citation.json"} </w:instrText>
      </w:r>
      <w:r w:rsidR="00C0337A" w:rsidRPr="007B0255">
        <w:rPr>
          <w:sz w:val="24"/>
          <w:szCs w:val="24"/>
        </w:rPr>
        <w:fldChar w:fldCharType="separate"/>
      </w:r>
      <w:r w:rsidR="00C0337A" w:rsidRPr="007B0255">
        <w:rPr>
          <w:sz w:val="24"/>
          <w:szCs w:val="24"/>
        </w:rPr>
        <w:t>(El-Sheikh &amp; Sadeh, 2015)</w:t>
      </w:r>
      <w:r w:rsidR="00C0337A" w:rsidRPr="007B0255">
        <w:rPr>
          <w:sz w:val="24"/>
          <w:szCs w:val="24"/>
        </w:rPr>
        <w:fldChar w:fldCharType="end"/>
      </w:r>
      <w:r w:rsidR="00C0337A" w:rsidRPr="007B0255">
        <w:rPr>
          <w:sz w:val="24"/>
          <w:szCs w:val="24"/>
        </w:rPr>
        <w:t>.</w:t>
      </w:r>
      <w:r w:rsidR="001E7D80">
        <w:rPr>
          <w:sz w:val="24"/>
          <w:szCs w:val="24"/>
        </w:rPr>
        <w:t xml:space="preserve"> </w:t>
      </w:r>
      <w:r w:rsidR="00B50BCE">
        <w:rPr>
          <w:sz w:val="24"/>
          <w:szCs w:val="24"/>
        </w:rPr>
        <w:t>We showed that p</w:t>
      </w:r>
      <w:r w:rsidR="001E7D80">
        <w:rPr>
          <w:sz w:val="24"/>
          <w:szCs w:val="24"/>
        </w:rPr>
        <w:t xml:space="preserve">arental mood and sleep quality do not depend on infant sleep duration but </w:t>
      </w:r>
      <w:r w:rsidR="005B3119">
        <w:rPr>
          <w:sz w:val="24"/>
          <w:szCs w:val="24"/>
        </w:rPr>
        <w:t>are affected by the number of night time disturbances.</w:t>
      </w:r>
      <w:r w:rsidR="00C0337A" w:rsidRPr="007B0255">
        <w:rPr>
          <w:sz w:val="24"/>
          <w:szCs w:val="24"/>
        </w:rPr>
        <w:t xml:space="preserve"> </w:t>
      </w:r>
      <w:r w:rsidR="001E7D80">
        <w:rPr>
          <w:sz w:val="24"/>
          <w:szCs w:val="24"/>
        </w:rPr>
        <w:t>Finall</w:t>
      </w:r>
      <w:r w:rsidR="00B50BCE">
        <w:rPr>
          <w:sz w:val="24"/>
          <w:szCs w:val="24"/>
        </w:rPr>
        <w:t xml:space="preserve">y our </w:t>
      </w:r>
      <w:r w:rsidR="00FC47D0" w:rsidRPr="007B0255">
        <w:rPr>
          <w:sz w:val="24"/>
          <w:szCs w:val="24"/>
        </w:rPr>
        <w:t xml:space="preserve">data showed a complex relationship between infant sleep quality and morning mood but that parents can potentially improve morning </w:t>
      </w:r>
      <w:r w:rsidR="00A26571" w:rsidRPr="007B0255">
        <w:rPr>
          <w:sz w:val="24"/>
          <w:szCs w:val="24"/>
        </w:rPr>
        <w:t>happiness and energy</w:t>
      </w:r>
      <w:r w:rsidR="00FC47D0" w:rsidRPr="007B0255">
        <w:rPr>
          <w:sz w:val="24"/>
          <w:szCs w:val="24"/>
        </w:rPr>
        <w:t xml:space="preserve"> by minimising night-time disturbances and using more absorbent diapers</w:t>
      </w:r>
      <w:r w:rsidR="00546165" w:rsidRPr="007B0255">
        <w:rPr>
          <w:sz w:val="24"/>
          <w:szCs w:val="24"/>
        </w:rPr>
        <w:t xml:space="preserve">. </w:t>
      </w:r>
      <w:r w:rsidR="00C16417">
        <w:rPr>
          <w:sz w:val="24"/>
          <w:szCs w:val="24"/>
        </w:rPr>
        <w:t>These effects are small as, on most mornings</w:t>
      </w:r>
      <w:r w:rsidR="007B0255" w:rsidRPr="007B0255">
        <w:rPr>
          <w:sz w:val="24"/>
          <w:szCs w:val="24"/>
        </w:rPr>
        <w:t xml:space="preserve">, </w:t>
      </w:r>
      <w:r w:rsidR="00CB14D7" w:rsidRPr="007B0255">
        <w:rPr>
          <w:sz w:val="24"/>
          <w:szCs w:val="24"/>
        </w:rPr>
        <w:t>infants do wake up happy</w:t>
      </w:r>
      <w:r w:rsidR="00CB14D7">
        <w:t xml:space="preserve">. </w:t>
      </w:r>
    </w:p>
    <w:p w14:paraId="015AF3C6" w14:textId="77777777" w:rsidR="00FB14BB" w:rsidRDefault="00FB14BB" w:rsidP="00FB14BB"/>
    <w:p w14:paraId="5D068C28" w14:textId="190E6AF8" w:rsidR="003C3FAD" w:rsidRDefault="003C3FAD" w:rsidP="00FB14BB">
      <w:r>
        <w:br w:type="page"/>
      </w:r>
    </w:p>
    <w:p w14:paraId="5375F801" w14:textId="77777777" w:rsidR="003C3FAD" w:rsidRPr="00F23C8B" w:rsidRDefault="003C3FAD" w:rsidP="003C3FAD">
      <w:pPr>
        <w:spacing w:before="29" w:line="360" w:lineRule="auto"/>
        <w:ind w:right="64"/>
        <w:rPr>
          <w:b/>
          <w:bCs/>
          <w:sz w:val="24"/>
          <w:szCs w:val="24"/>
        </w:rPr>
      </w:pPr>
      <w:r>
        <w:br w:type="page"/>
      </w:r>
      <w:r w:rsidRPr="00F23C8B">
        <w:rPr>
          <w:b/>
          <w:bCs/>
          <w:sz w:val="24"/>
          <w:szCs w:val="24"/>
        </w:rPr>
        <w:t>References</w:t>
      </w:r>
    </w:p>
    <w:p w14:paraId="054A2375" w14:textId="77777777" w:rsidR="005D4C09" w:rsidRPr="005D4C09" w:rsidRDefault="003C3FAD" w:rsidP="005D4C09">
      <w:pPr>
        <w:pStyle w:val="Bibliography"/>
        <w:rPr>
          <w:sz w:val="24"/>
        </w:rPr>
      </w:pPr>
      <w:r>
        <w:fldChar w:fldCharType="begin"/>
      </w:r>
      <w:r>
        <w:instrText xml:space="preserve"> ADDIN ZOTERO_BIBL {"uncited":[],"omitted":[],"custom":[]} CSL_BIBLIOGRAPHY </w:instrText>
      </w:r>
      <w:r>
        <w:fldChar w:fldCharType="separate"/>
      </w:r>
      <w:r w:rsidR="005D4C09" w:rsidRPr="005D4C09">
        <w:rPr>
          <w:sz w:val="24"/>
        </w:rPr>
        <w:t xml:space="preserve">Barry, E. S. (2021). What Is “Normal” Infant Sleep? Why We Still Do Not Know. </w:t>
      </w:r>
      <w:r w:rsidR="005D4C09" w:rsidRPr="005D4C09">
        <w:rPr>
          <w:i/>
          <w:iCs/>
          <w:sz w:val="24"/>
        </w:rPr>
        <w:t>Psychological Reports</w:t>
      </w:r>
      <w:r w:rsidR="005D4C09" w:rsidRPr="005D4C09">
        <w:rPr>
          <w:sz w:val="24"/>
        </w:rPr>
        <w:t xml:space="preserve">, </w:t>
      </w:r>
      <w:r w:rsidR="005D4C09" w:rsidRPr="005D4C09">
        <w:rPr>
          <w:i/>
          <w:iCs/>
          <w:sz w:val="24"/>
        </w:rPr>
        <w:t>124</w:t>
      </w:r>
      <w:r w:rsidR="005D4C09" w:rsidRPr="005D4C09">
        <w:rPr>
          <w:sz w:val="24"/>
        </w:rPr>
        <w:t>(2), 651–692. https://doi.org/10.1177/0033294120909447</w:t>
      </w:r>
    </w:p>
    <w:p w14:paraId="083EFEAC" w14:textId="77777777" w:rsidR="005D4C09" w:rsidRPr="005D4C09" w:rsidRDefault="005D4C09" w:rsidP="005D4C09">
      <w:pPr>
        <w:pStyle w:val="Bibliography"/>
        <w:rPr>
          <w:sz w:val="24"/>
        </w:rPr>
      </w:pPr>
      <w:r w:rsidRPr="005D4C09">
        <w:rPr>
          <w:sz w:val="24"/>
        </w:rPr>
        <w:t xml:space="preserve">Bates, John. E., &amp; Rothbart, M. K. (2006). Temperament: Individual differences at the interface of biology and behavior. In N. Eisenberg, W. Damon, &amp; R. M. Lerner (Eds.), </w:t>
      </w:r>
      <w:r w:rsidRPr="005D4C09">
        <w:rPr>
          <w:i/>
          <w:iCs/>
          <w:sz w:val="24"/>
        </w:rPr>
        <w:t>Handbook of child psychology: Vol. 3. Social, emotional and personality development.</w:t>
      </w:r>
      <w:r w:rsidRPr="005D4C09">
        <w:rPr>
          <w:sz w:val="24"/>
        </w:rPr>
        <w:t xml:space="preserve"> (6th ed., pp. 99–166). American Psychological Association.</w:t>
      </w:r>
    </w:p>
    <w:p w14:paraId="73BCC4AE" w14:textId="77777777" w:rsidR="005D4C09" w:rsidRPr="005D4C09" w:rsidRDefault="005D4C09" w:rsidP="005D4C09">
      <w:pPr>
        <w:pStyle w:val="Bibliography"/>
        <w:rPr>
          <w:sz w:val="24"/>
        </w:rPr>
      </w:pPr>
      <w:r w:rsidRPr="005D4C09">
        <w:rPr>
          <w:sz w:val="24"/>
        </w:rPr>
        <w:t xml:space="preserve">Bei, B., Wiley, J. F., Trinder, J., &amp; Manber, R. (2016). Beyond the mean: A systematic review on the correlates of daily intraindividual variability of sleep/wake patterns. </w:t>
      </w:r>
      <w:r w:rsidRPr="005D4C09">
        <w:rPr>
          <w:i/>
          <w:iCs/>
          <w:sz w:val="24"/>
        </w:rPr>
        <w:t>Sleep Medicine Reviews</w:t>
      </w:r>
      <w:r w:rsidRPr="005D4C09">
        <w:rPr>
          <w:sz w:val="24"/>
        </w:rPr>
        <w:t xml:space="preserve">, </w:t>
      </w:r>
      <w:r w:rsidRPr="005D4C09">
        <w:rPr>
          <w:i/>
          <w:iCs/>
          <w:sz w:val="24"/>
        </w:rPr>
        <w:t>28</w:t>
      </w:r>
      <w:r w:rsidRPr="005D4C09">
        <w:rPr>
          <w:sz w:val="24"/>
        </w:rPr>
        <w:t>, 108–124. https://doi.org/10/gg7xzn</w:t>
      </w:r>
    </w:p>
    <w:p w14:paraId="2BD229E5" w14:textId="77777777" w:rsidR="005D4C09" w:rsidRPr="005D4C09" w:rsidRDefault="005D4C09" w:rsidP="005D4C09">
      <w:pPr>
        <w:pStyle w:val="Bibliography"/>
        <w:rPr>
          <w:sz w:val="24"/>
        </w:rPr>
      </w:pPr>
      <w:r w:rsidRPr="005D4C09">
        <w:rPr>
          <w:sz w:val="24"/>
        </w:rPr>
        <w:t xml:space="preserve">Calcagno, V. (2020). </w:t>
      </w:r>
      <w:r w:rsidRPr="005D4C09">
        <w:rPr>
          <w:i/>
          <w:iCs/>
          <w:sz w:val="24"/>
        </w:rPr>
        <w:t>glmulti: Model Selection and Multimodel Inference Made Easy</w:t>
      </w:r>
      <w:r w:rsidRPr="005D4C09">
        <w:rPr>
          <w:sz w:val="24"/>
        </w:rPr>
        <w:t xml:space="preserve"> (1.0.8) [Computer software]. https://CRAN.R-project.org/package=glmulti</w:t>
      </w:r>
    </w:p>
    <w:p w14:paraId="389DF236" w14:textId="77777777" w:rsidR="005D4C09" w:rsidRPr="005D4C09" w:rsidRDefault="005D4C09" w:rsidP="005D4C09">
      <w:pPr>
        <w:pStyle w:val="Bibliography"/>
        <w:rPr>
          <w:sz w:val="24"/>
        </w:rPr>
      </w:pPr>
      <w:r w:rsidRPr="005D4C09">
        <w:rPr>
          <w:sz w:val="24"/>
        </w:rPr>
        <w:t xml:space="preserve">Camerota, M., Tully, K. P., Grimes, M., Gueron-Sela, N., &amp; Propper, C. B. (2018). Assessment of infant sleep: How well do multiple methods compare? </w:t>
      </w:r>
      <w:r w:rsidRPr="005D4C09">
        <w:rPr>
          <w:i/>
          <w:iCs/>
          <w:sz w:val="24"/>
        </w:rPr>
        <w:t>Sleep</w:t>
      </w:r>
      <w:r w:rsidRPr="005D4C09">
        <w:rPr>
          <w:sz w:val="24"/>
        </w:rPr>
        <w:t xml:space="preserve">, </w:t>
      </w:r>
      <w:r w:rsidRPr="005D4C09">
        <w:rPr>
          <w:i/>
          <w:iCs/>
          <w:sz w:val="24"/>
        </w:rPr>
        <w:t>41</w:t>
      </w:r>
      <w:r w:rsidRPr="005D4C09">
        <w:rPr>
          <w:sz w:val="24"/>
        </w:rPr>
        <w:t>(zsy146). https://doi.org/10/gj2xx5</w:t>
      </w:r>
    </w:p>
    <w:p w14:paraId="1E61C80D" w14:textId="77777777" w:rsidR="005D4C09" w:rsidRPr="005D4C09" w:rsidRDefault="005D4C09" w:rsidP="005D4C09">
      <w:pPr>
        <w:pStyle w:val="Bibliography"/>
        <w:rPr>
          <w:sz w:val="24"/>
        </w:rPr>
      </w:pPr>
      <w:r w:rsidRPr="005D4C09">
        <w:rPr>
          <w:sz w:val="24"/>
        </w:rPr>
        <w:t xml:space="preserve">Cumming, G. (2014). The New Statistics: Why and How. </w:t>
      </w:r>
      <w:r w:rsidRPr="005D4C09">
        <w:rPr>
          <w:i/>
          <w:iCs/>
          <w:sz w:val="24"/>
        </w:rPr>
        <w:t>Psychological Science</w:t>
      </w:r>
      <w:r w:rsidRPr="005D4C09">
        <w:rPr>
          <w:sz w:val="24"/>
        </w:rPr>
        <w:t xml:space="preserve">, </w:t>
      </w:r>
      <w:r w:rsidRPr="005D4C09">
        <w:rPr>
          <w:i/>
          <w:iCs/>
          <w:sz w:val="24"/>
        </w:rPr>
        <w:t>25</w:t>
      </w:r>
      <w:r w:rsidRPr="005D4C09">
        <w:rPr>
          <w:sz w:val="24"/>
        </w:rPr>
        <w:t>(1), 7–29. https://doi.org/10.1177/0956797613504966</w:t>
      </w:r>
    </w:p>
    <w:p w14:paraId="28446AAC" w14:textId="77777777" w:rsidR="005D4C09" w:rsidRPr="005D4C09" w:rsidRDefault="005D4C09" w:rsidP="005D4C09">
      <w:pPr>
        <w:pStyle w:val="Bibliography"/>
        <w:rPr>
          <w:sz w:val="24"/>
        </w:rPr>
      </w:pPr>
      <w:r w:rsidRPr="005D4C09">
        <w:rPr>
          <w:sz w:val="24"/>
        </w:rPr>
        <w:t xml:space="preserve">DeLeon, C. W., &amp; Karraker, K. H. (2007). Intrinsic and extrinsic factors associated with night waking in 9-month-old infants. </w:t>
      </w:r>
      <w:r w:rsidRPr="005D4C09">
        <w:rPr>
          <w:i/>
          <w:iCs/>
          <w:sz w:val="24"/>
        </w:rPr>
        <w:t>Infant Behavior and Development</w:t>
      </w:r>
      <w:r w:rsidRPr="005D4C09">
        <w:rPr>
          <w:sz w:val="24"/>
        </w:rPr>
        <w:t xml:space="preserve">, </w:t>
      </w:r>
      <w:r w:rsidRPr="005D4C09">
        <w:rPr>
          <w:i/>
          <w:iCs/>
          <w:sz w:val="24"/>
        </w:rPr>
        <w:t>30</w:t>
      </w:r>
      <w:r w:rsidRPr="005D4C09">
        <w:rPr>
          <w:sz w:val="24"/>
        </w:rPr>
        <w:t>(4), 596–605. https://doi.org/10/fdkxzq</w:t>
      </w:r>
    </w:p>
    <w:p w14:paraId="63BD1B0E" w14:textId="77777777" w:rsidR="005D4C09" w:rsidRPr="005D4C09" w:rsidRDefault="005D4C09" w:rsidP="005D4C09">
      <w:pPr>
        <w:pStyle w:val="Bibliography"/>
        <w:rPr>
          <w:sz w:val="24"/>
        </w:rPr>
      </w:pPr>
      <w:r w:rsidRPr="005D4C09">
        <w:rPr>
          <w:sz w:val="24"/>
        </w:rPr>
        <w:t xml:space="preserve">Del-Ponte, B., Xavier, M. O., Bassani, D. G., Tovo-Rodrigues, L., Halal, C. S., Shionuma, A. H., Ulguim, K. F., &amp; Santos, I. S. (2020). Validity of the brief infant sleep questionnaire (BISQ) in Brazilian children. </w:t>
      </w:r>
      <w:r w:rsidRPr="005D4C09">
        <w:rPr>
          <w:i/>
          <w:iCs/>
          <w:sz w:val="24"/>
        </w:rPr>
        <w:t>Sleep Medicine</w:t>
      </w:r>
      <w:r w:rsidRPr="005D4C09">
        <w:rPr>
          <w:sz w:val="24"/>
        </w:rPr>
        <w:t xml:space="preserve">, </w:t>
      </w:r>
      <w:r w:rsidRPr="005D4C09">
        <w:rPr>
          <w:i/>
          <w:iCs/>
          <w:sz w:val="24"/>
        </w:rPr>
        <w:t>69</w:t>
      </w:r>
      <w:r w:rsidRPr="005D4C09">
        <w:rPr>
          <w:sz w:val="24"/>
        </w:rPr>
        <w:t>, 65–70. https://doi.org/10/gj2xzm</w:t>
      </w:r>
    </w:p>
    <w:p w14:paraId="68C3C85E" w14:textId="77777777" w:rsidR="005D4C09" w:rsidRPr="005D4C09" w:rsidRDefault="005D4C09" w:rsidP="005D4C09">
      <w:pPr>
        <w:pStyle w:val="Bibliography"/>
        <w:rPr>
          <w:sz w:val="24"/>
        </w:rPr>
      </w:pPr>
      <w:r w:rsidRPr="005D4C09">
        <w:rPr>
          <w:sz w:val="24"/>
        </w:rPr>
        <w:t xml:space="preserve">Ednick, M., Cohen, A. P., McPhail, G. L., Beebe, D., Simakajornboon, N., &amp; Amin, R. S. (2009). A review of the effects of sleep during the first year of life on cognitive, psychomotor, and temperament development. </w:t>
      </w:r>
      <w:r w:rsidRPr="005D4C09">
        <w:rPr>
          <w:i/>
          <w:iCs/>
          <w:sz w:val="24"/>
        </w:rPr>
        <w:t>Sleep</w:t>
      </w:r>
      <w:r w:rsidRPr="005D4C09">
        <w:rPr>
          <w:sz w:val="24"/>
        </w:rPr>
        <w:t xml:space="preserve">, </w:t>
      </w:r>
      <w:r w:rsidRPr="005D4C09">
        <w:rPr>
          <w:i/>
          <w:iCs/>
          <w:sz w:val="24"/>
        </w:rPr>
        <w:t>32</w:t>
      </w:r>
      <w:r w:rsidRPr="005D4C09">
        <w:rPr>
          <w:sz w:val="24"/>
        </w:rPr>
        <w:t>(11), 1449–1458.</w:t>
      </w:r>
    </w:p>
    <w:p w14:paraId="39EAA7A6" w14:textId="77777777" w:rsidR="005D4C09" w:rsidRPr="005D4C09" w:rsidRDefault="005D4C09" w:rsidP="005D4C09">
      <w:pPr>
        <w:pStyle w:val="Bibliography"/>
        <w:rPr>
          <w:sz w:val="24"/>
        </w:rPr>
      </w:pPr>
      <w:r w:rsidRPr="005D4C09">
        <w:rPr>
          <w:sz w:val="24"/>
        </w:rPr>
        <w:t xml:space="preserve">El-Sheikh, M., &amp; Sadeh, A. (2015). I. Sleep and development: Introduction to the monograph. </w:t>
      </w:r>
      <w:r w:rsidRPr="005D4C09">
        <w:rPr>
          <w:i/>
          <w:iCs/>
          <w:sz w:val="24"/>
        </w:rPr>
        <w:t>Monographs of the Society for Research in Child Development</w:t>
      </w:r>
      <w:r w:rsidRPr="005D4C09">
        <w:rPr>
          <w:sz w:val="24"/>
        </w:rPr>
        <w:t xml:space="preserve">, </w:t>
      </w:r>
      <w:r w:rsidRPr="005D4C09">
        <w:rPr>
          <w:i/>
          <w:iCs/>
          <w:sz w:val="24"/>
        </w:rPr>
        <w:t>80</w:t>
      </w:r>
      <w:r w:rsidRPr="005D4C09">
        <w:rPr>
          <w:sz w:val="24"/>
        </w:rPr>
        <w:t>(1), 1–14. https://doi.org/10/gg2hhw</w:t>
      </w:r>
    </w:p>
    <w:p w14:paraId="7A2E5B8D" w14:textId="77777777" w:rsidR="005D4C09" w:rsidRPr="005D4C09" w:rsidRDefault="005D4C09" w:rsidP="005D4C09">
      <w:pPr>
        <w:pStyle w:val="Bibliography"/>
        <w:rPr>
          <w:sz w:val="24"/>
        </w:rPr>
      </w:pPr>
      <w:r w:rsidRPr="005D4C09">
        <w:rPr>
          <w:sz w:val="24"/>
        </w:rPr>
        <w:t xml:space="preserve">Faul, F., Erdfelder, E., Buchner, A., &amp; Lang, A.-G. (2009). Statistical power analyses using G* Power 3.1: Tests for correlation and regression analyses. </w:t>
      </w:r>
      <w:r w:rsidRPr="005D4C09">
        <w:rPr>
          <w:i/>
          <w:iCs/>
          <w:sz w:val="24"/>
        </w:rPr>
        <w:t>Behavior Research Methods</w:t>
      </w:r>
      <w:r w:rsidRPr="005D4C09">
        <w:rPr>
          <w:sz w:val="24"/>
        </w:rPr>
        <w:t xml:space="preserve">, </w:t>
      </w:r>
      <w:r w:rsidRPr="005D4C09">
        <w:rPr>
          <w:i/>
          <w:iCs/>
          <w:sz w:val="24"/>
        </w:rPr>
        <w:t>41</w:t>
      </w:r>
      <w:r w:rsidRPr="005D4C09">
        <w:rPr>
          <w:sz w:val="24"/>
        </w:rPr>
        <w:t>(4), 1149–1160.</w:t>
      </w:r>
    </w:p>
    <w:p w14:paraId="5F7B1EAA" w14:textId="77777777" w:rsidR="005D4C09" w:rsidRPr="005D4C09" w:rsidRDefault="005D4C09" w:rsidP="005D4C09">
      <w:pPr>
        <w:pStyle w:val="Bibliography"/>
        <w:rPr>
          <w:sz w:val="24"/>
        </w:rPr>
      </w:pPr>
      <w:r w:rsidRPr="005D4C09">
        <w:rPr>
          <w:sz w:val="24"/>
        </w:rPr>
        <w:t xml:space="preserve">Gartstein, M. A., &amp; Rothbart, M. K. (2003). Studying infant temperament via the Revised Infant Behavior Questionnaire. </w:t>
      </w:r>
      <w:r w:rsidRPr="005D4C09">
        <w:rPr>
          <w:i/>
          <w:iCs/>
          <w:sz w:val="24"/>
        </w:rPr>
        <w:t>Infant Behavior and Development</w:t>
      </w:r>
      <w:r w:rsidRPr="005D4C09">
        <w:rPr>
          <w:sz w:val="24"/>
        </w:rPr>
        <w:t xml:space="preserve">, </w:t>
      </w:r>
      <w:r w:rsidRPr="005D4C09">
        <w:rPr>
          <w:i/>
          <w:iCs/>
          <w:sz w:val="24"/>
        </w:rPr>
        <w:t>26</w:t>
      </w:r>
      <w:r w:rsidRPr="005D4C09">
        <w:rPr>
          <w:sz w:val="24"/>
        </w:rPr>
        <w:t>(1), 64–86. https://doi.org/10.1016/S0163-6383(02)00169-8</w:t>
      </w:r>
    </w:p>
    <w:p w14:paraId="11545613" w14:textId="77777777" w:rsidR="005D4C09" w:rsidRPr="005D4C09" w:rsidRDefault="005D4C09" w:rsidP="005D4C09">
      <w:pPr>
        <w:pStyle w:val="Bibliography"/>
        <w:rPr>
          <w:sz w:val="24"/>
        </w:rPr>
      </w:pPr>
      <w:r w:rsidRPr="005D4C09">
        <w:rPr>
          <w:sz w:val="24"/>
        </w:rPr>
        <w:t xml:space="preserve">Goldberg, W. A., Lucas-Thompson, R. G., Germo, G. R., Keller, M. A., Davis, E. P., &amp; Sandman, C. A. (2013). Eye of the beholder? Maternal mental health and the quality of infant sleep. </w:t>
      </w:r>
      <w:r w:rsidRPr="005D4C09">
        <w:rPr>
          <w:i/>
          <w:iCs/>
          <w:sz w:val="24"/>
        </w:rPr>
        <w:t>Social Science &amp; Medicine</w:t>
      </w:r>
      <w:r w:rsidRPr="005D4C09">
        <w:rPr>
          <w:sz w:val="24"/>
        </w:rPr>
        <w:t xml:space="preserve">, </w:t>
      </w:r>
      <w:r w:rsidRPr="005D4C09">
        <w:rPr>
          <w:i/>
          <w:iCs/>
          <w:sz w:val="24"/>
        </w:rPr>
        <w:t>79</w:t>
      </w:r>
      <w:r w:rsidRPr="005D4C09">
        <w:rPr>
          <w:sz w:val="24"/>
        </w:rPr>
        <w:t>, 101–108. https://doi.org/10/f4pmbv</w:t>
      </w:r>
    </w:p>
    <w:p w14:paraId="6B76C31C" w14:textId="77777777" w:rsidR="005D4C09" w:rsidRPr="005D4C09" w:rsidRDefault="005D4C09" w:rsidP="005D4C09">
      <w:pPr>
        <w:pStyle w:val="Bibliography"/>
        <w:rPr>
          <w:sz w:val="24"/>
        </w:rPr>
      </w:pPr>
      <w:r w:rsidRPr="005D4C09">
        <w:rPr>
          <w:sz w:val="24"/>
        </w:rPr>
        <w:t xml:space="preserve">Hall, W. A., Liva, S., Moynihan, M., &amp; Saunders, R. (2015). A Comparison of Actigraphy and Sleep Diaries for Infants’ Sleep Behavior. </w:t>
      </w:r>
      <w:r w:rsidRPr="005D4C09">
        <w:rPr>
          <w:i/>
          <w:iCs/>
          <w:sz w:val="24"/>
        </w:rPr>
        <w:t>Frontiers in Psychiatry</w:t>
      </w:r>
      <w:r w:rsidRPr="005D4C09">
        <w:rPr>
          <w:sz w:val="24"/>
        </w:rPr>
        <w:t xml:space="preserve">, </w:t>
      </w:r>
      <w:r w:rsidRPr="005D4C09">
        <w:rPr>
          <w:i/>
          <w:iCs/>
          <w:sz w:val="24"/>
        </w:rPr>
        <w:t>6</w:t>
      </w:r>
      <w:r w:rsidRPr="005D4C09">
        <w:rPr>
          <w:sz w:val="24"/>
        </w:rPr>
        <w:t>. https://doi.org/10/gj2x4r</w:t>
      </w:r>
    </w:p>
    <w:p w14:paraId="4627E974" w14:textId="77777777" w:rsidR="005D4C09" w:rsidRPr="005D4C09" w:rsidRDefault="005D4C09" w:rsidP="005D4C09">
      <w:pPr>
        <w:pStyle w:val="Bibliography"/>
        <w:rPr>
          <w:sz w:val="24"/>
        </w:rPr>
      </w:pPr>
      <w:r w:rsidRPr="005D4C09">
        <w:rPr>
          <w:sz w:val="24"/>
        </w:rPr>
        <w:t xml:space="preserve">Hiscock, H., Bayer, J. K., Hampton, A., Ukoumunne, O. C., &amp; Wake, M. (2008). Long-term Mother and Child Mental Health Effects of a Population-Based Infant Sleep Intervention: Cluster-Randomized, Controlled Trial. </w:t>
      </w:r>
      <w:r w:rsidRPr="005D4C09">
        <w:rPr>
          <w:i/>
          <w:iCs/>
          <w:sz w:val="24"/>
        </w:rPr>
        <w:t>Pediatrics</w:t>
      </w:r>
      <w:r w:rsidRPr="005D4C09">
        <w:rPr>
          <w:sz w:val="24"/>
        </w:rPr>
        <w:t xml:space="preserve">, </w:t>
      </w:r>
      <w:r w:rsidRPr="005D4C09">
        <w:rPr>
          <w:i/>
          <w:iCs/>
          <w:sz w:val="24"/>
        </w:rPr>
        <w:t>122</w:t>
      </w:r>
      <w:r w:rsidRPr="005D4C09">
        <w:rPr>
          <w:sz w:val="24"/>
        </w:rPr>
        <w:t>(3), e621–e627. https://doi.org/10.1542/peds.2007-3783</w:t>
      </w:r>
    </w:p>
    <w:p w14:paraId="0433F0B8" w14:textId="77777777" w:rsidR="005D4C09" w:rsidRPr="005D4C09" w:rsidRDefault="005D4C09" w:rsidP="005D4C09">
      <w:pPr>
        <w:pStyle w:val="Bibliography"/>
        <w:rPr>
          <w:sz w:val="24"/>
        </w:rPr>
      </w:pPr>
      <w:r w:rsidRPr="005D4C09">
        <w:rPr>
          <w:sz w:val="24"/>
        </w:rPr>
        <w:t xml:space="preserve">Hiscock, H., Cook, F., Bayer, J., Le, H. N., Mensah, F., Cann, W., Symon, B., &amp; St James-Roberts, I. (2014). Preventing early infant sleep and crying problems and postnatal depression: A randomized trial. </w:t>
      </w:r>
      <w:r w:rsidRPr="005D4C09">
        <w:rPr>
          <w:i/>
          <w:iCs/>
          <w:sz w:val="24"/>
        </w:rPr>
        <w:t>Pediatrics</w:t>
      </w:r>
      <w:r w:rsidRPr="005D4C09">
        <w:rPr>
          <w:sz w:val="24"/>
        </w:rPr>
        <w:t xml:space="preserve">, </w:t>
      </w:r>
      <w:r w:rsidRPr="005D4C09">
        <w:rPr>
          <w:i/>
          <w:iCs/>
          <w:sz w:val="24"/>
        </w:rPr>
        <w:t>133</w:t>
      </w:r>
      <w:r w:rsidRPr="005D4C09">
        <w:rPr>
          <w:sz w:val="24"/>
        </w:rPr>
        <w:t>(2), e346–e354. https://doi.org/10/gj462r</w:t>
      </w:r>
    </w:p>
    <w:p w14:paraId="57A673B2" w14:textId="77777777" w:rsidR="005D4C09" w:rsidRPr="005D4C09" w:rsidRDefault="005D4C09" w:rsidP="005D4C09">
      <w:pPr>
        <w:pStyle w:val="Bibliography"/>
        <w:rPr>
          <w:sz w:val="24"/>
        </w:rPr>
      </w:pPr>
      <w:r w:rsidRPr="005D4C09">
        <w:rPr>
          <w:sz w:val="24"/>
        </w:rPr>
        <w:t xml:space="preserve">Hiscock, H., &amp; Wake, M. (2002). Randomised controlled trial of behavioural infant sleep intervention to improve infant sleep and maternal mood. </w:t>
      </w:r>
      <w:r w:rsidRPr="005D4C09">
        <w:rPr>
          <w:i/>
          <w:iCs/>
          <w:sz w:val="24"/>
        </w:rPr>
        <w:t>Bmj</w:t>
      </w:r>
      <w:r w:rsidRPr="005D4C09">
        <w:rPr>
          <w:sz w:val="24"/>
        </w:rPr>
        <w:t xml:space="preserve">, </w:t>
      </w:r>
      <w:r w:rsidRPr="005D4C09">
        <w:rPr>
          <w:i/>
          <w:iCs/>
          <w:sz w:val="24"/>
        </w:rPr>
        <w:t>324</w:t>
      </w:r>
      <w:r w:rsidRPr="005D4C09">
        <w:rPr>
          <w:sz w:val="24"/>
        </w:rPr>
        <w:t>(7345), 1062. https://doi.org/10/fgkr9j</w:t>
      </w:r>
    </w:p>
    <w:p w14:paraId="27B15DFD" w14:textId="77777777" w:rsidR="005D4C09" w:rsidRPr="005D4C09" w:rsidRDefault="005D4C09" w:rsidP="005D4C09">
      <w:pPr>
        <w:pStyle w:val="Bibliography"/>
        <w:rPr>
          <w:sz w:val="24"/>
        </w:rPr>
      </w:pPr>
      <w:r w:rsidRPr="005D4C09">
        <w:rPr>
          <w:sz w:val="24"/>
        </w:rPr>
        <w:t xml:space="preserve">Jian, N., &amp; Teti, D. M. (2016). Emotional availability at bedtime, infant temperament, and infant sleep development from one to six months. </w:t>
      </w:r>
      <w:r w:rsidRPr="005D4C09">
        <w:rPr>
          <w:i/>
          <w:iCs/>
          <w:sz w:val="24"/>
        </w:rPr>
        <w:t>Sleep Medicine</w:t>
      </w:r>
      <w:r w:rsidRPr="005D4C09">
        <w:rPr>
          <w:sz w:val="24"/>
        </w:rPr>
        <w:t xml:space="preserve">, </w:t>
      </w:r>
      <w:r w:rsidRPr="005D4C09">
        <w:rPr>
          <w:i/>
          <w:iCs/>
          <w:sz w:val="24"/>
        </w:rPr>
        <w:t>23</w:t>
      </w:r>
      <w:r w:rsidRPr="005D4C09">
        <w:rPr>
          <w:sz w:val="24"/>
        </w:rPr>
        <w:t>, 49–58. https://doi.org/10/gj2vg3</w:t>
      </w:r>
    </w:p>
    <w:p w14:paraId="5A6F8315" w14:textId="77777777" w:rsidR="005D4C09" w:rsidRPr="005D4C09" w:rsidRDefault="005D4C09" w:rsidP="005D4C09">
      <w:pPr>
        <w:pStyle w:val="Bibliography"/>
        <w:rPr>
          <w:sz w:val="24"/>
        </w:rPr>
      </w:pPr>
      <w:r w:rsidRPr="005D4C09">
        <w:rPr>
          <w:sz w:val="24"/>
        </w:rPr>
        <w:t xml:space="preserve">Kaley, F., Reid, V., &amp; Flynn, E. (2012). Investigating the biographic, social and temperamental correlates of young infants’ sleeping, crying and feeding routines. </w:t>
      </w:r>
      <w:r w:rsidRPr="005D4C09">
        <w:rPr>
          <w:i/>
          <w:iCs/>
          <w:sz w:val="24"/>
        </w:rPr>
        <w:t>Infant Behavior and Development</w:t>
      </w:r>
      <w:r w:rsidRPr="005D4C09">
        <w:rPr>
          <w:sz w:val="24"/>
        </w:rPr>
        <w:t xml:space="preserve">, </w:t>
      </w:r>
      <w:r w:rsidRPr="005D4C09">
        <w:rPr>
          <w:i/>
          <w:iCs/>
          <w:sz w:val="24"/>
        </w:rPr>
        <w:t>35</w:t>
      </w:r>
      <w:r w:rsidRPr="005D4C09">
        <w:rPr>
          <w:sz w:val="24"/>
        </w:rPr>
        <w:t>(3), 596–605. https://doi.org/10/f378vz</w:t>
      </w:r>
    </w:p>
    <w:p w14:paraId="0304A41C" w14:textId="77777777" w:rsidR="005D4C09" w:rsidRPr="005D4C09" w:rsidRDefault="005D4C09" w:rsidP="005D4C09">
      <w:pPr>
        <w:pStyle w:val="Bibliography"/>
        <w:rPr>
          <w:sz w:val="24"/>
        </w:rPr>
      </w:pPr>
      <w:r w:rsidRPr="005D4C09">
        <w:rPr>
          <w:sz w:val="24"/>
        </w:rPr>
        <w:t xml:space="preserve">Klein, V. C., Putnam, S. P., &amp; Linhares, M. B. M. (2009). Assessment of temperament in children: Translation of instruments to Portuguese (Brazil) language. </w:t>
      </w:r>
      <w:r w:rsidRPr="005D4C09">
        <w:rPr>
          <w:i/>
          <w:iCs/>
          <w:sz w:val="24"/>
        </w:rPr>
        <w:t>Interamerican Journal of Psychology</w:t>
      </w:r>
      <w:r w:rsidRPr="005D4C09">
        <w:rPr>
          <w:sz w:val="24"/>
        </w:rPr>
        <w:t xml:space="preserve">, </w:t>
      </w:r>
      <w:r w:rsidRPr="005D4C09">
        <w:rPr>
          <w:i/>
          <w:iCs/>
          <w:sz w:val="24"/>
        </w:rPr>
        <w:t>43</w:t>
      </w:r>
      <w:r w:rsidRPr="005D4C09">
        <w:rPr>
          <w:sz w:val="24"/>
        </w:rPr>
        <w:t>(3), 552–557.</w:t>
      </w:r>
    </w:p>
    <w:p w14:paraId="641873BA" w14:textId="77777777" w:rsidR="005D4C09" w:rsidRPr="005D4C09" w:rsidRDefault="005D4C09" w:rsidP="005D4C09">
      <w:pPr>
        <w:pStyle w:val="Bibliography"/>
        <w:rPr>
          <w:sz w:val="24"/>
        </w:rPr>
      </w:pPr>
      <w:r w:rsidRPr="005D4C09">
        <w:rPr>
          <w:sz w:val="24"/>
        </w:rPr>
        <w:t xml:space="preserve">Lin, Q.-M., Spruyt, K., Leng, Y., Jiang, Y.-R., Wang, G.-H., Dong, S.-M., Mei, H., &amp; Jiang, F. (2019). Cross-cultural disparities of subjective sleep parameters and their age-related trends over the first three years of human life: A systematic review and meta-analysis. </w:t>
      </w:r>
      <w:r w:rsidRPr="005D4C09">
        <w:rPr>
          <w:i/>
          <w:iCs/>
          <w:sz w:val="24"/>
        </w:rPr>
        <w:t>Sleep Medicine Reviews</w:t>
      </w:r>
      <w:r w:rsidRPr="005D4C09">
        <w:rPr>
          <w:sz w:val="24"/>
        </w:rPr>
        <w:t xml:space="preserve">, </w:t>
      </w:r>
      <w:r w:rsidRPr="005D4C09">
        <w:rPr>
          <w:i/>
          <w:iCs/>
          <w:sz w:val="24"/>
        </w:rPr>
        <w:t>48</w:t>
      </w:r>
      <w:r w:rsidRPr="005D4C09">
        <w:rPr>
          <w:sz w:val="24"/>
        </w:rPr>
        <w:t>, 101203. https://doi.org/10/gj25s5</w:t>
      </w:r>
    </w:p>
    <w:p w14:paraId="191C9133" w14:textId="77777777" w:rsidR="005D4C09" w:rsidRPr="005D4C09" w:rsidRDefault="005D4C09" w:rsidP="005D4C09">
      <w:pPr>
        <w:pStyle w:val="Bibliography"/>
        <w:rPr>
          <w:sz w:val="24"/>
        </w:rPr>
      </w:pPr>
      <w:r w:rsidRPr="005D4C09">
        <w:rPr>
          <w:sz w:val="24"/>
        </w:rPr>
        <w:t xml:space="preserve">Lukowski, A. F., Liu, X., Peirano, P., Odio, M., &amp; Bauer, P. J. (2015). Disposable diaper use promotes consolidated nighttime sleep and positive mother-infant interactions in Chinese 6-month-olds. </w:t>
      </w:r>
      <w:r w:rsidRPr="005D4C09">
        <w:rPr>
          <w:i/>
          <w:iCs/>
          <w:sz w:val="24"/>
        </w:rPr>
        <w:t>Journal of Family Psychology</w:t>
      </w:r>
      <w:r w:rsidRPr="005D4C09">
        <w:rPr>
          <w:sz w:val="24"/>
        </w:rPr>
        <w:t xml:space="preserve">, </w:t>
      </w:r>
      <w:r w:rsidRPr="005D4C09">
        <w:rPr>
          <w:i/>
          <w:iCs/>
          <w:sz w:val="24"/>
        </w:rPr>
        <w:t>29</w:t>
      </w:r>
      <w:r w:rsidRPr="005D4C09">
        <w:rPr>
          <w:sz w:val="24"/>
        </w:rPr>
        <w:t>(3), 371–381. https://doi.org/10/gjpxtm</w:t>
      </w:r>
    </w:p>
    <w:p w14:paraId="77FB07D9" w14:textId="77777777" w:rsidR="005D4C09" w:rsidRPr="005D4C09" w:rsidRDefault="005D4C09" w:rsidP="005D4C09">
      <w:pPr>
        <w:pStyle w:val="Bibliography"/>
        <w:rPr>
          <w:sz w:val="24"/>
        </w:rPr>
      </w:pPr>
      <w:r w:rsidRPr="005D4C09">
        <w:rPr>
          <w:sz w:val="24"/>
        </w:rPr>
        <w:t xml:space="preserve">Martini, J., Petzoldt, J., Knappe, S., Garthus-Niegel, S., Asselmann, E., &amp; Wittchen, H.-U. (2017). Infant, maternal, and familial predictors and correlates of regulatory problems in early infancy: The differential role of infant temperament and maternal anxiety and depression. </w:t>
      </w:r>
      <w:r w:rsidRPr="005D4C09">
        <w:rPr>
          <w:i/>
          <w:iCs/>
          <w:sz w:val="24"/>
        </w:rPr>
        <w:t>Early Human Development</w:t>
      </w:r>
      <w:r w:rsidRPr="005D4C09">
        <w:rPr>
          <w:sz w:val="24"/>
        </w:rPr>
        <w:t xml:space="preserve">, </w:t>
      </w:r>
      <w:r w:rsidRPr="005D4C09">
        <w:rPr>
          <w:i/>
          <w:iCs/>
          <w:sz w:val="24"/>
        </w:rPr>
        <w:t>115</w:t>
      </w:r>
      <w:r w:rsidRPr="005D4C09">
        <w:rPr>
          <w:sz w:val="24"/>
        </w:rPr>
        <w:t>, 23–31. https://doi.org/10/gcncr9</w:t>
      </w:r>
    </w:p>
    <w:p w14:paraId="7469041E" w14:textId="77777777" w:rsidR="005D4C09" w:rsidRPr="005D4C09" w:rsidRDefault="005D4C09" w:rsidP="005D4C09">
      <w:pPr>
        <w:pStyle w:val="Bibliography"/>
        <w:rPr>
          <w:sz w:val="24"/>
        </w:rPr>
      </w:pPr>
      <w:r w:rsidRPr="005D4C09">
        <w:rPr>
          <w:sz w:val="24"/>
        </w:rPr>
        <w:t xml:space="preserve">Matthey, S., &amp; Črnčec, R. (2012). Comparison of two strategies to improve infant sleep problems, and associated impacts on maternal experience, mood and infant emotional health: A single case replication design study. </w:t>
      </w:r>
      <w:r w:rsidRPr="005D4C09">
        <w:rPr>
          <w:i/>
          <w:iCs/>
          <w:sz w:val="24"/>
        </w:rPr>
        <w:t>Early Human Development</w:t>
      </w:r>
      <w:r w:rsidRPr="005D4C09">
        <w:rPr>
          <w:sz w:val="24"/>
        </w:rPr>
        <w:t xml:space="preserve">, </w:t>
      </w:r>
      <w:r w:rsidRPr="005D4C09">
        <w:rPr>
          <w:i/>
          <w:iCs/>
          <w:sz w:val="24"/>
        </w:rPr>
        <w:t>88</w:t>
      </w:r>
      <w:r w:rsidRPr="005D4C09">
        <w:rPr>
          <w:sz w:val="24"/>
        </w:rPr>
        <w:t>(6), 437–442. https://doi.org/10/dfpp42</w:t>
      </w:r>
    </w:p>
    <w:p w14:paraId="7BCFEF80" w14:textId="77777777" w:rsidR="005D4C09" w:rsidRPr="005D4C09" w:rsidRDefault="005D4C09" w:rsidP="005D4C09">
      <w:pPr>
        <w:pStyle w:val="Bibliography"/>
        <w:rPr>
          <w:sz w:val="24"/>
        </w:rPr>
      </w:pPr>
      <w:r w:rsidRPr="005D4C09">
        <w:rPr>
          <w:sz w:val="24"/>
        </w:rPr>
        <w:t xml:space="preserve">Maute, M., &amp; Perren, S. (2018). Ignoring Children’s Bedtime Crying: The Power of Western-Oriented Beliefs. </w:t>
      </w:r>
      <w:r w:rsidRPr="005D4C09">
        <w:rPr>
          <w:i/>
          <w:iCs/>
          <w:sz w:val="24"/>
        </w:rPr>
        <w:t>Infant Mental Health Journal</w:t>
      </w:r>
      <w:r w:rsidRPr="005D4C09">
        <w:rPr>
          <w:sz w:val="24"/>
        </w:rPr>
        <w:t xml:space="preserve">, </w:t>
      </w:r>
      <w:r w:rsidRPr="005D4C09">
        <w:rPr>
          <w:i/>
          <w:iCs/>
          <w:sz w:val="24"/>
        </w:rPr>
        <w:t>39</w:t>
      </w:r>
      <w:r w:rsidRPr="005D4C09">
        <w:rPr>
          <w:sz w:val="24"/>
        </w:rPr>
        <w:t>(2), 220–230. https://doi.org/10/gj2vh4</w:t>
      </w:r>
    </w:p>
    <w:p w14:paraId="73240466" w14:textId="77777777" w:rsidR="005D4C09" w:rsidRPr="005D4C09" w:rsidRDefault="005D4C09" w:rsidP="005D4C09">
      <w:pPr>
        <w:pStyle w:val="Bibliography"/>
        <w:rPr>
          <w:sz w:val="24"/>
        </w:rPr>
      </w:pPr>
      <w:r w:rsidRPr="005D4C09">
        <w:rPr>
          <w:sz w:val="24"/>
        </w:rPr>
        <w:t xml:space="preserve">Mindell, J. A., &amp; Lee, C. (2015). Sleep, mood, and development in infants. </w:t>
      </w:r>
      <w:r w:rsidRPr="005D4C09">
        <w:rPr>
          <w:i/>
          <w:iCs/>
          <w:sz w:val="24"/>
        </w:rPr>
        <w:t>Infant Behavior and Development</w:t>
      </w:r>
      <w:r w:rsidRPr="005D4C09">
        <w:rPr>
          <w:sz w:val="24"/>
        </w:rPr>
        <w:t xml:space="preserve">, </w:t>
      </w:r>
      <w:r w:rsidRPr="005D4C09">
        <w:rPr>
          <w:i/>
          <w:iCs/>
          <w:sz w:val="24"/>
        </w:rPr>
        <w:t>41</w:t>
      </w:r>
      <w:r w:rsidRPr="005D4C09">
        <w:rPr>
          <w:sz w:val="24"/>
        </w:rPr>
        <w:t>, 102–107. https://doi.org/10.1016/j.infbeh.2015.08.004</w:t>
      </w:r>
    </w:p>
    <w:p w14:paraId="47C9A37B" w14:textId="77777777" w:rsidR="005D4C09" w:rsidRPr="005D4C09" w:rsidRDefault="005D4C09" w:rsidP="005D4C09">
      <w:pPr>
        <w:pStyle w:val="Bibliography"/>
        <w:rPr>
          <w:sz w:val="24"/>
        </w:rPr>
      </w:pPr>
      <w:r w:rsidRPr="005D4C09">
        <w:rPr>
          <w:sz w:val="24"/>
        </w:rPr>
        <w:t xml:space="preserve">Mindell, J. A., Lee, C. I., Leichman, E. S., &amp; Rotella, K. N. (2018). Massage-based bedtime routine: Impact on sleep and mood in infants and mothers. </w:t>
      </w:r>
      <w:r w:rsidRPr="005D4C09">
        <w:rPr>
          <w:i/>
          <w:iCs/>
          <w:sz w:val="24"/>
        </w:rPr>
        <w:t>Sleep Medicine</w:t>
      </w:r>
      <w:r w:rsidRPr="005D4C09">
        <w:rPr>
          <w:sz w:val="24"/>
        </w:rPr>
        <w:t xml:space="preserve">, </w:t>
      </w:r>
      <w:r w:rsidRPr="005D4C09">
        <w:rPr>
          <w:i/>
          <w:iCs/>
          <w:sz w:val="24"/>
        </w:rPr>
        <w:t>41</w:t>
      </w:r>
      <w:r w:rsidRPr="005D4C09">
        <w:rPr>
          <w:sz w:val="24"/>
        </w:rPr>
        <w:t>, 51–57. https://doi.org/10/ggzdmn</w:t>
      </w:r>
    </w:p>
    <w:p w14:paraId="1D918B37" w14:textId="77777777" w:rsidR="005D4C09" w:rsidRPr="005D4C09" w:rsidRDefault="005D4C09" w:rsidP="005D4C09">
      <w:pPr>
        <w:pStyle w:val="Bibliography"/>
        <w:rPr>
          <w:sz w:val="24"/>
        </w:rPr>
      </w:pPr>
      <w:r w:rsidRPr="005D4C09">
        <w:rPr>
          <w:sz w:val="24"/>
        </w:rPr>
        <w:t xml:space="preserve">Mindell, J. A., Sadeh, A., Kwon, R., &amp; Goh, D. Y. T. (2015). Relationship Between Child and Maternal Sleep: A Developmental and Cross-Cultural Comparison. </w:t>
      </w:r>
      <w:r w:rsidRPr="005D4C09">
        <w:rPr>
          <w:i/>
          <w:iCs/>
          <w:sz w:val="24"/>
        </w:rPr>
        <w:t>Journal of Pediatric Psychology</w:t>
      </w:r>
      <w:r w:rsidRPr="005D4C09">
        <w:rPr>
          <w:sz w:val="24"/>
        </w:rPr>
        <w:t xml:space="preserve">, </w:t>
      </w:r>
      <w:r w:rsidRPr="005D4C09">
        <w:rPr>
          <w:i/>
          <w:iCs/>
          <w:sz w:val="24"/>
        </w:rPr>
        <w:t>40</w:t>
      </w:r>
      <w:r w:rsidRPr="005D4C09">
        <w:rPr>
          <w:sz w:val="24"/>
        </w:rPr>
        <w:t>(7), 689–696. https://doi.org/10.1093/jpepsy/jsv008</w:t>
      </w:r>
    </w:p>
    <w:p w14:paraId="7396752D" w14:textId="77777777" w:rsidR="005D4C09" w:rsidRPr="005D4C09" w:rsidRDefault="005D4C09" w:rsidP="005D4C09">
      <w:pPr>
        <w:pStyle w:val="Bibliography"/>
        <w:rPr>
          <w:sz w:val="24"/>
        </w:rPr>
      </w:pPr>
      <w:r w:rsidRPr="005D4C09">
        <w:rPr>
          <w:sz w:val="24"/>
        </w:rPr>
        <w:t xml:space="preserve">Mindell, J. A., Telofski, L. S., Wiegand, B., &amp; Kurtz, E. S. (2009). A nightly bedtime routine: Impact on sleep in young children and maternal mood. </w:t>
      </w:r>
      <w:r w:rsidRPr="005D4C09">
        <w:rPr>
          <w:i/>
          <w:iCs/>
          <w:sz w:val="24"/>
        </w:rPr>
        <w:t>Sleep</w:t>
      </w:r>
      <w:r w:rsidRPr="005D4C09">
        <w:rPr>
          <w:sz w:val="24"/>
        </w:rPr>
        <w:t xml:space="preserve">, </w:t>
      </w:r>
      <w:r w:rsidRPr="005D4C09">
        <w:rPr>
          <w:i/>
          <w:iCs/>
          <w:sz w:val="24"/>
        </w:rPr>
        <w:t>32</w:t>
      </w:r>
      <w:r w:rsidRPr="005D4C09">
        <w:rPr>
          <w:sz w:val="24"/>
        </w:rPr>
        <w:t>(5), 599–606.</w:t>
      </w:r>
    </w:p>
    <w:p w14:paraId="6E1A2207" w14:textId="77777777" w:rsidR="005D4C09" w:rsidRPr="005D4C09" w:rsidRDefault="005D4C09" w:rsidP="005D4C09">
      <w:pPr>
        <w:pStyle w:val="Bibliography"/>
        <w:rPr>
          <w:sz w:val="24"/>
        </w:rPr>
      </w:pPr>
      <w:r w:rsidRPr="005D4C09">
        <w:rPr>
          <w:sz w:val="24"/>
        </w:rPr>
        <w:t xml:space="preserve">Morales-Muñoz, I., Nolvi, S., Virta, M., Karlsson, H., Paavonen, E. J., &amp; Karlsson, L. (2020). The longitudinal associations between temperament and sleep during the first year of life. </w:t>
      </w:r>
      <w:r w:rsidRPr="005D4C09">
        <w:rPr>
          <w:i/>
          <w:iCs/>
          <w:sz w:val="24"/>
        </w:rPr>
        <w:t>Infant Behavior and Development</w:t>
      </w:r>
      <w:r w:rsidRPr="005D4C09">
        <w:rPr>
          <w:sz w:val="24"/>
        </w:rPr>
        <w:t xml:space="preserve">, </w:t>
      </w:r>
      <w:r w:rsidRPr="005D4C09">
        <w:rPr>
          <w:i/>
          <w:iCs/>
          <w:sz w:val="24"/>
        </w:rPr>
        <w:t>61</w:t>
      </w:r>
      <w:r w:rsidRPr="005D4C09">
        <w:rPr>
          <w:sz w:val="24"/>
        </w:rPr>
        <w:t>, 101485. https://doi.org/10/gj2vg4</w:t>
      </w:r>
    </w:p>
    <w:p w14:paraId="7B9848EC" w14:textId="77777777" w:rsidR="005D4C09" w:rsidRPr="005D4C09" w:rsidRDefault="005D4C09" w:rsidP="005D4C09">
      <w:pPr>
        <w:pStyle w:val="Bibliography"/>
        <w:rPr>
          <w:sz w:val="24"/>
        </w:rPr>
      </w:pPr>
      <w:r w:rsidRPr="005D4C09">
        <w:rPr>
          <w:sz w:val="24"/>
        </w:rPr>
        <w:t xml:space="preserve">Morrell, J. M. (1999). The infant sleep questionnaire: A new tool to assess infant sleep problems for clinical and research purposes. </w:t>
      </w:r>
      <w:r w:rsidRPr="005D4C09">
        <w:rPr>
          <w:i/>
          <w:iCs/>
          <w:sz w:val="24"/>
        </w:rPr>
        <w:t>Child Psychology and Psychiatry Review</w:t>
      </w:r>
      <w:r w:rsidRPr="005D4C09">
        <w:rPr>
          <w:sz w:val="24"/>
        </w:rPr>
        <w:t xml:space="preserve">, </w:t>
      </w:r>
      <w:r w:rsidRPr="005D4C09">
        <w:rPr>
          <w:i/>
          <w:iCs/>
          <w:sz w:val="24"/>
        </w:rPr>
        <w:t>4</w:t>
      </w:r>
      <w:r w:rsidRPr="005D4C09">
        <w:rPr>
          <w:sz w:val="24"/>
        </w:rPr>
        <w:t>(1), 20–26.</w:t>
      </w:r>
    </w:p>
    <w:p w14:paraId="1C32729C" w14:textId="77777777" w:rsidR="005D4C09" w:rsidRPr="005D4C09" w:rsidRDefault="005D4C09" w:rsidP="005D4C09">
      <w:pPr>
        <w:pStyle w:val="Bibliography"/>
        <w:rPr>
          <w:sz w:val="24"/>
        </w:rPr>
      </w:pPr>
      <w:r w:rsidRPr="005D4C09">
        <w:rPr>
          <w:sz w:val="24"/>
        </w:rPr>
        <w:t xml:space="preserve">Morrell, J. M., &amp; Steele, H. (2003). The role of attachment security, temperament, maternal perception, and care-giving behavior in persistent infant sleeping problems. </w:t>
      </w:r>
      <w:r w:rsidRPr="005D4C09">
        <w:rPr>
          <w:i/>
          <w:iCs/>
          <w:sz w:val="24"/>
        </w:rPr>
        <w:t>Infant Mental Health Journal: Official Publication of The World Association for Infant Mental Health</w:t>
      </w:r>
      <w:r w:rsidRPr="005D4C09">
        <w:rPr>
          <w:sz w:val="24"/>
        </w:rPr>
        <w:t xml:space="preserve">, </w:t>
      </w:r>
      <w:r w:rsidRPr="005D4C09">
        <w:rPr>
          <w:i/>
          <w:iCs/>
          <w:sz w:val="24"/>
        </w:rPr>
        <w:t>24</w:t>
      </w:r>
      <w:r w:rsidRPr="005D4C09">
        <w:rPr>
          <w:sz w:val="24"/>
        </w:rPr>
        <w:t>(5), 447–468.</w:t>
      </w:r>
    </w:p>
    <w:p w14:paraId="56637B4D" w14:textId="77777777" w:rsidR="005D4C09" w:rsidRPr="005D4C09" w:rsidRDefault="005D4C09" w:rsidP="005D4C09">
      <w:pPr>
        <w:pStyle w:val="Bibliography"/>
        <w:rPr>
          <w:sz w:val="24"/>
        </w:rPr>
      </w:pPr>
      <w:r w:rsidRPr="005D4C09">
        <w:rPr>
          <w:sz w:val="24"/>
        </w:rPr>
        <w:t xml:space="preserve">Netsi, E., Santos, I. S., Stein, A., Barros, F. C., Barros, A. J. D., &amp; Matijasevich, A. (2017). A different rhythm of life: Sleep patterns in the first 4 years of life and associated sociodemographic characteristics in a large Brazilian birth cohort. </w:t>
      </w:r>
      <w:r w:rsidRPr="005D4C09">
        <w:rPr>
          <w:i/>
          <w:iCs/>
          <w:sz w:val="24"/>
        </w:rPr>
        <w:t>Sleep Medicine</w:t>
      </w:r>
      <w:r w:rsidRPr="005D4C09">
        <w:rPr>
          <w:sz w:val="24"/>
        </w:rPr>
        <w:t xml:space="preserve">, </w:t>
      </w:r>
      <w:r w:rsidRPr="005D4C09">
        <w:rPr>
          <w:i/>
          <w:iCs/>
          <w:sz w:val="24"/>
        </w:rPr>
        <w:t>37</w:t>
      </w:r>
      <w:r w:rsidRPr="005D4C09">
        <w:rPr>
          <w:sz w:val="24"/>
        </w:rPr>
        <w:t>, 77–87. https://doi.org/10/ggzrfp</w:t>
      </w:r>
    </w:p>
    <w:p w14:paraId="417E0E64" w14:textId="77777777" w:rsidR="005D4C09" w:rsidRPr="005D4C09" w:rsidRDefault="005D4C09" w:rsidP="005D4C09">
      <w:pPr>
        <w:pStyle w:val="Bibliography"/>
        <w:rPr>
          <w:sz w:val="24"/>
        </w:rPr>
      </w:pPr>
      <w:r w:rsidRPr="005D4C09">
        <w:rPr>
          <w:sz w:val="24"/>
        </w:rPr>
        <w:t xml:space="preserve">Netsi, E., Van Ijzendoorn, M. H., Bakermans-Kranenburg, M. J., Wulff, K., Jansen, P. W., Jaddoe, V. W., Verhulst, F. C., Tiemeier, H., &amp; Ramchandani, P. G. (2015). Does infant reactivity moderate the association between antenatal maternal depression and infant sleep? </w:t>
      </w:r>
      <w:r w:rsidRPr="005D4C09">
        <w:rPr>
          <w:i/>
          <w:iCs/>
          <w:sz w:val="24"/>
        </w:rPr>
        <w:t>Journal of Developmental and Behavioral Pediatrics: JDBP</w:t>
      </w:r>
      <w:r w:rsidRPr="005D4C09">
        <w:rPr>
          <w:sz w:val="24"/>
        </w:rPr>
        <w:t xml:space="preserve">, </w:t>
      </w:r>
      <w:r w:rsidRPr="005D4C09">
        <w:rPr>
          <w:i/>
          <w:iCs/>
          <w:sz w:val="24"/>
        </w:rPr>
        <w:t>36</w:t>
      </w:r>
      <w:r w:rsidRPr="005D4C09">
        <w:rPr>
          <w:sz w:val="24"/>
        </w:rPr>
        <w:t>(6), 440. https://doi.org/10/ggs6br</w:t>
      </w:r>
    </w:p>
    <w:p w14:paraId="1BFAEEDE" w14:textId="77777777" w:rsidR="005D4C09" w:rsidRPr="005D4C09" w:rsidRDefault="005D4C09" w:rsidP="005D4C09">
      <w:pPr>
        <w:pStyle w:val="Bibliography"/>
        <w:rPr>
          <w:sz w:val="24"/>
        </w:rPr>
      </w:pPr>
      <w:r w:rsidRPr="005D4C09">
        <w:rPr>
          <w:sz w:val="24"/>
        </w:rPr>
        <w:t xml:space="preserve">Nunes, M. L., Kampff, J. de la P. R., &amp; Sadeh, A. (2012). BISQ Questionnaire for Infant Sleep Assessment: Translation into brazilian portuguese. </w:t>
      </w:r>
      <w:r w:rsidRPr="005D4C09">
        <w:rPr>
          <w:i/>
          <w:iCs/>
          <w:sz w:val="24"/>
        </w:rPr>
        <w:t>Sleep Science</w:t>
      </w:r>
      <w:r w:rsidRPr="005D4C09">
        <w:rPr>
          <w:sz w:val="24"/>
        </w:rPr>
        <w:t xml:space="preserve">, </w:t>
      </w:r>
      <w:r w:rsidRPr="005D4C09">
        <w:rPr>
          <w:i/>
          <w:iCs/>
          <w:sz w:val="24"/>
        </w:rPr>
        <w:t>5</w:t>
      </w:r>
      <w:r w:rsidRPr="005D4C09">
        <w:rPr>
          <w:sz w:val="24"/>
        </w:rPr>
        <w:t>(3), 89–91.</w:t>
      </w:r>
    </w:p>
    <w:p w14:paraId="04AA7AA4" w14:textId="77777777" w:rsidR="005D4C09" w:rsidRPr="005D4C09" w:rsidRDefault="005D4C09" w:rsidP="005D4C09">
      <w:pPr>
        <w:pStyle w:val="Bibliography"/>
        <w:rPr>
          <w:sz w:val="24"/>
        </w:rPr>
      </w:pPr>
      <w:r w:rsidRPr="005D4C09">
        <w:rPr>
          <w:sz w:val="24"/>
        </w:rPr>
        <w:t xml:space="preserve">Pennestri, M.-H., Laganière, C., Bouvette-Turcot, A.-A., Pokhvisneva, I., Steiner, M., Meaney, M. J., Gaudreau, H., &amp; Team, M. R. (2018). Uninterrupted infant sleep, development, and maternal mood. </w:t>
      </w:r>
      <w:r w:rsidRPr="005D4C09">
        <w:rPr>
          <w:i/>
          <w:iCs/>
          <w:sz w:val="24"/>
        </w:rPr>
        <w:t>Pediatrics</w:t>
      </w:r>
      <w:r w:rsidRPr="005D4C09">
        <w:rPr>
          <w:sz w:val="24"/>
        </w:rPr>
        <w:t xml:space="preserve">, </w:t>
      </w:r>
      <w:r w:rsidRPr="005D4C09">
        <w:rPr>
          <w:i/>
          <w:iCs/>
          <w:sz w:val="24"/>
        </w:rPr>
        <w:t>142</w:t>
      </w:r>
      <w:r w:rsidRPr="005D4C09">
        <w:rPr>
          <w:sz w:val="24"/>
        </w:rPr>
        <w:t>(6). https://doi.org/10/gfqrxj</w:t>
      </w:r>
    </w:p>
    <w:p w14:paraId="1B2F9DB4" w14:textId="77777777" w:rsidR="005D4C09" w:rsidRPr="005D4C09" w:rsidRDefault="005D4C09" w:rsidP="005D4C09">
      <w:pPr>
        <w:pStyle w:val="Bibliography"/>
        <w:rPr>
          <w:sz w:val="24"/>
        </w:rPr>
      </w:pPr>
      <w:r w:rsidRPr="005D4C09">
        <w:rPr>
          <w:sz w:val="24"/>
        </w:rPr>
        <w:t xml:space="preserve">Planalp, E. M., &amp; Goldsmith, H. H. (2020). Observed Profiles of Infant Temperament: Stability, Heritability, and Associations With Parenting. </w:t>
      </w:r>
      <w:r w:rsidRPr="005D4C09">
        <w:rPr>
          <w:i/>
          <w:iCs/>
          <w:sz w:val="24"/>
        </w:rPr>
        <w:t>Child Development</w:t>
      </w:r>
      <w:r w:rsidRPr="005D4C09">
        <w:rPr>
          <w:sz w:val="24"/>
        </w:rPr>
        <w:t xml:space="preserve">, </w:t>
      </w:r>
      <w:r w:rsidRPr="005D4C09">
        <w:rPr>
          <w:i/>
          <w:iCs/>
          <w:sz w:val="24"/>
        </w:rPr>
        <w:t>91</w:t>
      </w:r>
      <w:r w:rsidRPr="005D4C09">
        <w:rPr>
          <w:sz w:val="24"/>
        </w:rPr>
        <w:t>(3), e563–e580. https://doi.org/10/ghjp64</w:t>
      </w:r>
    </w:p>
    <w:p w14:paraId="0CC1B7BE" w14:textId="77777777" w:rsidR="005D4C09" w:rsidRPr="005D4C09" w:rsidRDefault="005D4C09" w:rsidP="005D4C09">
      <w:pPr>
        <w:pStyle w:val="Bibliography"/>
        <w:rPr>
          <w:sz w:val="24"/>
        </w:rPr>
      </w:pPr>
      <w:r w:rsidRPr="005D4C09">
        <w:rPr>
          <w:sz w:val="24"/>
        </w:rPr>
        <w:t xml:space="preserve">Sadeh, A. (2004). A brief screening questionnaire for infant sleep problems: Validation and findings for an Internet sample. </w:t>
      </w:r>
      <w:r w:rsidRPr="005D4C09">
        <w:rPr>
          <w:i/>
          <w:iCs/>
          <w:sz w:val="24"/>
        </w:rPr>
        <w:t>Pediatrics</w:t>
      </w:r>
      <w:r w:rsidRPr="005D4C09">
        <w:rPr>
          <w:sz w:val="24"/>
        </w:rPr>
        <w:t xml:space="preserve">, </w:t>
      </w:r>
      <w:r w:rsidRPr="005D4C09">
        <w:rPr>
          <w:i/>
          <w:iCs/>
          <w:sz w:val="24"/>
        </w:rPr>
        <w:t>113</w:t>
      </w:r>
      <w:r w:rsidRPr="005D4C09">
        <w:rPr>
          <w:sz w:val="24"/>
        </w:rPr>
        <w:t>(6), e570–e577. https://doi.org/10.1542/peds.113.6.e570</w:t>
      </w:r>
    </w:p>
    <w:p w14:paraId="7EB2B415" w14:textId="77777777" w:rsidR="005D4C09" w:rsidRPr="005D4C09" w:rsidRDefault="005D4C09" w:rsidP="005D4C09">
      <w:pPr>
        <w:pStyle w:val="Bibliography"/>
        <w:rPr>
          <w:sz w:val="24"/>
        </w:rPr>
      </w:pPr>
      <w:r w:rsidRPr="005D4C09">
        <w:rPr>
          <w:sz w:val="24"/>
        </w:rPr>
        <w:t xml:space="preserve">Sadeh, A., Tikotzky, L., &amp; Scher, A. (2010). Parenting and infant sleep. </w:t>
      </w:r>
      <w:r w:rsidRPr="005D4C09">
        <w:rPr>
          <w:i/>
          <w:iCs/>
          <w:sz w:val="24"/>
        </w:rPr>
        <w:t>Sleep Medicine Reviews</w:t>
      </w:r>
      <w:r w:rsidRPr="005D4C09">
        <w:rPr>
          <w:sz w:val="24"/>
        </w:rPr>
        <w:t xml:space="preserve">, </w:t>
      </w:r>
      <w:r w:rsidRPr="005D4C09">
        <w:rPr>
          <w:i/>
          <w:iCs/>
          <w:sz w:val="24"/>
        </w:rPr>
        <w:t>14</w:t>
      </w:r>
      <w:r w:rsidRPr="005D4C09">
        <w:rPr>
          <w:sz w:val="24"/>
        </w:rPr>
        <w:t>(2), 89–96. https://doi.org/10/fbwnmc</w:t>
      </w:r>
    </w:p>
    <w:p w14:paraId="28B39572" w14:textId="77777777" w:rsidR="005D4C09" w:rsidRPr="005D4C09" w:rsidRDefault="005D4C09" w:rsidP="005D4C09">
      <w:pPr>
        <w:pStyle w:val="Bibliography"/>
        <w:rPr>
          <w:sz w:val="24"/>
        </w:rPr>
      </w:pPr>
      <w:r w:rsidRPr="005D4C09">
        <w:rPr>
          <w:sz w:val="24"/>
        </w:rPr>
        <w:t xml:space="preserve">Sinai, D., &amp; Tikotzky, L. (2012). Infant sleep, parental sleep and parenting stress in families of mothers on maternity leave and in families of working mothers. </w:t>
      </w:r>
      <w:r w:rsidRPr="005D4C09">
        <w:rPr>
          <w:i/>
          <w:iCs/>
          <w:sz w:val="24"/>
        </w:rPr>
        <w:t>Infant Behavior and Development</w:t>
      </w:r>
      <w:r w:rsidRPr="005D4C09">
        <w:rPr>
          <w:sz w:val="24"/>
        </w:rPr>
        <w:t xml:space="preserve">, </w:t>
      </w:r>
      <w:r w:rsidRPr="005D4C09">
        <w:rPr>
          <w:i/>
          <w:iCs/>
          <w:sz w:val="24"/>
        </w:rPr>
        <w:t>35</w:t>
      </w:r>
      <w:r w:rsidRPr="005D4C09">
        <w:rPr>
          <w:sz w:val="24"/>
        </w:rPr>
        <w:t>(2), 179–186. https://doi.org/10/gj2vjb</w:t>
      </w:r>
    </w:p>
    <w:p w14:paraId="0C790E29" w14:textId="77777777" w:rsidR="005D4C09" w:rsidRPr="005D4C09" w:rsidRDefault="005D4C09" w:rsidP="005D4C09">
      <w:pPr>
        <w:pStyle w:val="Bibliography"/>
        <w:rPr>
          <w:sz w:val="24"/>
        </w:rPr>
      </w:pPr>
      <w:r w:rsidRPr="005D4C09">
        <w:rPr>
          <w:sz w:val="24"/>
        </w:rPr>
        <w:t xml:space="preserve">Sorondo, B. M., &amp; Reeb-Sutherland, B. C. (2015). Associations between infant temperament, maternal stress, and infants’ sleep across the first year of life. </w:t>
      </w:r>
      <w:r w:rsidRPr="005D4C09">
        <w:rPr>
          <w:i/>
          <w:iCs/>
          <w:sz w:val="24"/>
        </w:rPr>
        <w:t>Infant Behavior and Development</w:t>
      </w:r>
      <w:r w:rsidRPr="005D4C09">
        <w:rPr>
          <w:sz w:val="24"/>
        </w:rPr>
        <w:t xml:space="preserve">, </w:t>
      </w:r>
      <w:r w:rsidRPr="005D4C09">
        <w:rPr>
          <w:i/>
          <w:iCs/>
          <w:sz w:val="24"/>
        </w:rPr>
        <w:t>39</w:t>
      </w:r>
      <w:r w:rsidRPr="005D4C09">
        <w:rPr>
          <w:sz w:val="24"/>
        </w:rPr>
        <w:t>, 131–135.</w:t>
      </w:r>
    </w:p>
    <w:p w14:paraId="1B20E2E9" w14:textId="77777777" w:rsidR="005D4C09" w:rsidRPr="005D4C09" w:rsidRDefault="005D4C09" w:rsidP="005D4C09">
      <w:pPr>
        <w:pStyle w:val="Bibliography"/>
        <w:rPr>
          <w:sz w:val="24"/>
        </w:rPr>
      </w:pPr>
      <w:r w:rsidRPr="005D4C09">
        <w:rPr>
          <w:sz w:val="24"/>
        </w:rPr>
        <w:t xml:space="preserve">Spruyt, K., Aitken, R. J., So, K., Charlton, M., Adamson, T. M., &amp; Horne, R. S. (2008). Relationship between sleep/wake patterns, temperament and overall development in term infants over the first year of life. </w:t>
      </w:r>
      <w:r w:rsidRPr="005D4C09">
        <w:rPr>
          <w:i/>
          <w:iCs/>
          <w:sz w:val="24"/>
        </w:rPr>
        <w:t>Early Human Development</w:t>
      </w:r>
      <w:r w:rsidRPr="005D4C09">
        <w:rPr>
          <w:sz w:val="24"/>
        </w:rPr>
        <w:t xml:space="preserve">, </w:t>
      </w:r>
      <w:r w:rsidRPr="005D4C09">
        <w:rPr>
          <w:i/>
          <w:iCs/>
          <w:sz w:val="24"/>
        </w:rPr>
        <w:t>84</w:t>
      </w:r>
      <w:r w:rsidRPr="005D4C09">
        <w:rPr>
          <w:sz w:val="24"/>
        </w:rPr>
        <w:t>(5), 289–296.</w:t>
      </w:r>
    </w:p>
    <w:p w14:paraId="57ADB7F8" w14:textId="77777777" w:rsidR="005D4C09" w:rsidRPr="005D4C09" w:rsidRDefault="005D4C09" w:rsidP="005D4C09">
      <w:pPr>
        <w:pStyle w:val="Bibliography"/>
        <w:rPr>
          <w:sz w:val="24"/>
        </w:rPr>
      </w:pPr>
      <w:r w:rsidRPr="005D4C09">
        <w:rPr>
          <w:sz w:val="24"/>
        </w:rPr>
        <w:t xml:space="preserve">Stanley, D. (2021). </w:t>
      </w:r>
      <w:r w:rsidRPr="005D4C09">
        <w:rPr>
          <w:i/>
          <w:iCs/>
          <w:sz w:val="24"/>
        </w:rPr>
        <w:t>apaTables: Create American Psychological Association (APA) Style Tables</w:t>
      </w:r>
      <w:r w:rsidRPr="005D4C09">
        <w:rPr>
          <w:sz w:val="24"/>
        </w:rPr>
        <w:t>. https://CRAN.R-project.org/package=apaTables</w:t>
      </w:r>
    </w:p>
    <w:p w14:paraId="3E778F31" w14:textId="77777777" w:rsidR="005D4C09" w:rsidRPr="005D4C09" w:rsidRDefault="005D4C09" w:rsidP="005D4C09">
      <w:pPr>
        <w:pStyle w:val="Bibliography"/>
        <w:rPr>
          <w:sz w:val="24"/>
        </w:rPr>
      </w:pPr>
      <w:r w:rsidRPr="005D4C09">
        <w:rPr>
          <w:sz w:val="24"/>
        </w:rPr>
        <w:t xml:space="preserve">Tham, E. K., Schneider, N., &amp; Broekman, B. F. (2017). Infant sleep and its relation with cognition and growth: A narrative review. </w:t>
      </w:r>
      <w:r w:rsidRPr="005D4C09">
        <w:rPr>
          <w:i/>
          <w:iCs/>
          <w:sz w:val="24"/>
        </w:rPr>
        <w:t>Nature and Science of Sleep</w:t>
      </w:r>
      <w:r w:rsidRPr="005D4C09">
        <w:rPr>
          <w:sz w:val="24"/>
        </w:rPr>
        <w:t xml:space="preserve">, </w:t>
      </w:r>
      <w:r w:rsidRPr="005D4C09">
        <w:rPr>
          <w:i/>
          <w:iCs/>
          <w:sz w:val="24"/>
        </w:rPr>
        <w:t>9</w:t>
      </w:r>
      <w:r w:rsidRPr="005D4C09">
        <w:rPr>
          <w:sz w:val="24"/>
        </w:rPr>
        <w:t>, 135–149. https://doi.org/10.2147/NSS.S125992</w:t>
      </w:r>
    </w:p>
    <w:p w14:paraId="0BBD2C70" w14:textId="77777777" w:rsidR="005D4C09" w:rsidRPr="005D4C09" w:rsidRDefault="005D4C09" w:rsidP="005D4C09">
      <w:pPr>
        <w:pStyle w:val="Bibliography"/>
        <w:rPr>
          <w:sz w:val="24"/>
        </w:rPr>
      </w:pPr>
      <w:r w:rsidRPr="005D4C09">
        <w:rPr>
          <w:sz w:val="24"/>
        </w:rPr>
        <w:t xml:space="preserve">Touchette, E., Côté, S. M., Petit, D., Liu, X., Boivin, M., Falissard, B., Tremblay, R. E., &amp; Montplaisir, J. Y. (2009). Short nighttime sleep-duration and hyperactivity trajectories in early childhood. </w:t>
      </w:r>
      <w:r w:rsidRPr="005D4C09">
        <w:rPr>
          <w:i/>
          <w:iCs/>
          <w:sz w:val="24"/>
        </w:rPr>
        <w:t>Pediatrics</w:t>
      </w:r>
      <w:r w:rsidRPr="005D4C09">
        <w:rPr>
          <w:sz w:val="24"/>
        </w:rPr>
        <w:t xml:space="preserve">, </w:t>
      </w:r>
      <w:r w:rsidRPr="005D4C09">
        <w:rPr>
          <w:i/>
          <w:iCs/>
          <w:sz w:val="24"/>
        </w:rPr>
        <w:t>124</w:t>
      </w:r>
      <w:r w:rsidRPr="005D4C09">
        <w:rPr>
          <w:sz w:val="24"/>
        </w:rPr>
        <w:t>(5), e985–e993. https://doi.org/10/b86qq7</w:t>
      </w:r>
    </w:p>
    <w:p w14:paraId="735E6BCC" w14:textId="77777777" w:rsidR="005D4C09" w:rsidRPr="005D4C09" w:rsidRDefault="005D4C09" w:rsidP="005D4C09">
      <w:pPr>
        <w:pStyle w:val="Bibliography"/>
        <w:rPr>
          <w:sz w:val="24"/>
        </w:rPr>
      </w:pPr>
      <w:r w:rsidRPr="005D4C09">
        <w:rPr>
          <w:sz w:val="24"/>
        </w:rPr>
        <w:t xml:space="preserve">Touchette, E., Petit, D., Paquet, J., Boivin, M., Japel, C., Tremblay, R. E., &amp; Montplaisir, J. Y. (2005). Factors associated with fragmented sleep at night across early childhood. </w:t>
      </w:r>
      <w:r w:rsidRPr="005D4C09">
        <w:rPr>
          <w:i/>
          <w:iCs/>
          <w:sz w:val="24"/>
        </w:rPr>
        <w:t>Archives of Pediatrics &amp; Adolescent Medicine</w:t>
      </w:r>
      <w:r w:rsidRPr="005D4C09">
        <w:rPr>
          <w:sz w:val="24"/>
        </w:rPr>
        <w:t xml:space="preserve">, </w:t>
      </w:r>
      <w:r w:rsidRPr="005D4C09">
        <w:rPr>
          <w:i/>
          <w:iCs/>
          <w:sz w:val="24"/>
        </w:rPr>
        <w:t>159</w:t>
      </w:r>
      <w:r w:rsidRPr="005D4C09">
        <w:rPr>
          <w:sz w:val="24"/>
        </w:rPr>
        <w:t>(3), 242–249. https://doi.org/10/dhbphd</w:t>
      </w:r>
    </w:p>
    <w:p w14:paraId="085A6A46" w14:textId="77777777" w:rsidR="005D4C09" w:rsidRPr="005D4C09" w:rsidRDefault="005D4C09" w:rsidP="005D4C09">
      <w:pPr>
        <w:pStyle w:val="Bibliography"/>
        <w:rPr>
          <w:sz w:val="24"/>
        </w:rPr>
      </w:pPr>
      <w:r w:rsidRPr="005D4C09">
        <w:rPr>
          <w:sz w:val="24"/>
        </w:rPr>
        <w:t xml:space="preserve">Wickham, H., Averick, M., Bryan, J., Chang, W., McGowan, L. D., François, R., Grolemund, G., Hayes, A., Henry, L., Hester, J., Kuhn, M., Pedersen, T. L., Miller, E., Bache, S. M., Müller, K., Ooms, J., Robinson, D., Seidel, D. P., Spinu, V., … Yutani, H. (2019). Welcome to the tidyverse. </w:t>
      </w:r>
      <w:r w:rsidRPr="005D4C09">
        <w:rPr>
          <w:i/>
          <w:iCs/>
          <w:sz w:val="24"/>
        </w:rPr>
        <w:t>Journal of Open Source Software</w:t>
      </w:r>
      <w:r w:rsidRPr="005D4C09">
        <w:rPr>
          <w:sz w:val="24"/>
        </w:rPr>
        <w:t xml:space="preserve">, </w:t>
      </w:r>
      <w:r w:rsidRPr="005D4C09">
        <w:rPr>
          <w:i/>
          <w:iCs/>
          <w:sz w:val="24"/>
        </w:rPr>
        <w:t>4</w:t>
      </w:r>
      <w:r w:rsidRPr="005D4C09">
        <w:rPr>
          <w:sz w:val="24"/>
        </w:rPr>
        <w:t>(43), 1686. https://doi.org/10.21105/joss.01686</w:t>
      </w:r>
    </w:p>
    <w:p w14:paraId="0FABA7F8" w14:textId="77777777" w:rsidR="005D4C09" w:rsidRPr="005D4C09" w:rsidRDefault="005D4C09" w:rsidP="005D4C09">
      <w:pPr>
        <w:pStyle w:val="Bibliography"/>
        <w:rPr>
          <w:sz w:val="24"/>
        </w:rPr>
      </w:pPr>
      <w:r w:rsidRPr="005D4C09">
        <w:rPr>
          <w:sz w:val="24"/>
        </w:rPr>
        <w:t xml:space="preserve">Zotter, H., Urlesberger, B., Pichler, G., Mueller, W., &amp; Kerbl, R. (2007). Do wet diapers induce arousals in sleeping infants? </w:t>
      </w:r>
      <w:r w:rsidRPr="005D4C09">
        <w:rPr>
          <w:i/>
          <w:iCs/>
          <w:sz w:val="24"/>
        </w:rPr>
        <w:t>Acta Paediatrica</w:t>
      </w:r>
      <w:r w:rsidRPr="005D4C09">
        <w:rPr>
          <w:sz w:val="24"/>
        </w:rPr>
        <w:t xml:space="preserve">, </w:t>
      </w:r>
      <w:r w:rsidRPr="005D4C09">
        <w:rPr>
          <w:i/>
          <w:iCs/>
          <w:sz w:val="24"/>
        </w:rPr>
        <w:t>96</w:t>
      </w:r>
      <w:r w:rsidRPr="005D4C09">
        <w:rPr>
          <w:sz w:val="24"/>
        </w:rPr>
        <w:t>(3), 452–453. https://doi.org/10/dqpn25</w:t>
      </w:r>
    </w:p>
    <w:p w14:paraId="5BD0CE57" w14:textId="3BFF3C87" w:rsidR="003C3FAD" w:rsidRPr="003C3FAD" w:rsidRDefault="003C3FAD" w:rsidP="003C3FAD">
      <w:pPr>
        <w:sectPr w:rsidR="003C3FAD" w:rsidRPr="003C3FAD" w:rsidSect="006050F1">
          <w:headerReference w:type="default" r:id="rId15"/>
          <w:pgSz w:w="12240" w:h="15840" w:code="1"/>
          <w:pgMar w:top="1701" w:right="1338" w:bottom="851" w:left="1321" w:header="1134" w:footer="0" w:gutter="0"/>
          <w:pgNumType w:start="1"/>
          <w:cols w:space="720"/>
          <w:docGrid w:linePitch="272"/>
        </w:sectPr>
      </w:pPr>
      <w:r>
        <w:rPr>
          <w:sz w:val="24"/>
          <w:szCs w:val="24"/>
        </w:rPr>
        <w:fldChar w:fldCharType="end"/>
      </w:r>
    </w:p>
    <w:p w14:paraId="4922A238" w14:textId="71A2DF71" w:rsidR="008C2E72" w:rsidRDefault="00EE7731" w:rsidP="00924BA2">
      <w:pPr>
        <w:spacing w:before="29"/>
        <w:rPr>
          <w:sz w:val="24"/>
          <w:szCs w:val="24"/>
        </w:rPr>
      </w:pPr>
      <w:r>
        <w:rPr>
          <w:sz w:val="24"/>
          <w:szCs w:val="24"/>
        </w:rPr>
        <w:t>T</w:t>
      </w:r>
      <w:r>
        <w:rPr>
          <w:spacing w:val="-1"/>
          <w:sz w:val="24"/>
          <w:szCs w:val="24"/>
        </w:rPr>
        <w:t>a</w:t>
      </w:r>
      <w:r>
        <w:rPr>
          <w:sz w:val="24"/>
          <w:szCs w:val="24"/>
        </w:rPr>
        <w:t>b</w:t>
      </w:r>
      <w:r>
        <w:rPr>
          <w:spacing w:val="1"/>
          <w:sz w:val="24"/>
          <w:szCs w:val="24"/>
        </w:rPr>
        <w:t>l</w:t>
      </w:r>
      <w:r>
        <w:rPr>
          <w:sz w:val="24"/>
          <w:szCs w:val="24"/>
        </w:rPr>
        <w:t>e</w:t>
      </w:r>
      <w:r>
        <w:rPr>
          <w:spacing w:val="-4"/>
          <w:sz w:val="24"/>
          <w:szCs w:val="24"/>
        </w:rPr>
        <w:t xml:space="preserve"> </w:t>
      </w:r>
      <w:r>
        <w:rPr>
          <w:sz w:val="24"/>
          <w:szCs w:val="24"/>
        </w:rPr>
        <w:t>1</w:t>
      </w:r>
      <w:r w:rsidR="007A5F77">
        <w:rPr>
          <w:sz w:val="24"/>
          <w:szCs w:val="24"/>
        </w:rPr>
        <w:t xml:space="preserve">: </w:t>
      </w:r>
      <w:r>
        <w:rPr>
          <w:i/>
          <w:sz w:val="24"/>
          <w:szCs w:val="24"/>
        </w:rPr>
        <w:t xml:space="preserve">Descriptive </w:t>
      </w:r>
      <w:r w:rsidR="00444513">
        <w:rPr>
          <w:i/>
          <w:sz w:val="24"/>
          <w:szCs w:val="24"/>
        </w:rPr>
        <w:t>statistics for Brazil and UK studies</w:t>
      </w:r>
      <w:r w:rsidR="00B95C95">
        <w:rPr>
          <w:i/>
          <w:sz w:val="24"/>
          <w:szCs w:val="24"/>
        </w:rPr>
        <w:t>.</w:t>
      </w:r>
      <w:r w:rsidR="000454F3">
        <w:rPr>
          <w:i/>
          <w:sz w:val="24"/>
          <w:szCs w:val="24"/>
        </w:rPr>
        <w:t xml:space="preserve"> Final </w:t>
      </w:r>
      <w:r w:rsidR="00B95C95">
        <w:rPr>
          <w:i/>
          <w:sz w:val="24"/>
          <w:szCs w:val="24"/>
        </w:rPr>
        <w:t xml:space="preserve">columns </w:t>
      </w:r>
      <w:r w:rsidR="001B1B44">
        <w:rPr>
          <w:i/>
          <w:sz w:val="24"/>
          <w:szCs w:val="24"/>
        </w:rPr>
        <w:t xml:space="preserve">test for difference between the two sample, reporting </w:t>
      </w:r>
      <w:r w:rsidR="00196F21">
        <w:rPr>
          <w:i/>
          <w:sz w:val="24"/>
          <w:szCs w:val="24"/>
        </w:rPr>
        <w:t>p-value, test</w:t>
      </w:r>
      <w:r w:rsidR="00447F00">
        <w:rPr>
          <w:i/>
          <w:sz w:val="24"/>
          <w:szCs w:val="24"/>
        </w:rPr>
        <w:t xml:space="preserve"> and</w:t>
      </w:r>
      <w:r w:rsidR="00196F21">
        <w:rPr>
          <w:i/>
          <w:sz w:val="24"/>
          <w:szCs w:val="24"/>
        </w:rPr>
        <w:t xml:space="preserve"> value with degrees of freedom and where appropriate Cohen’s d.</w:t>
      </w:r>
      <w:r w:rsidR="000454F3">
        <w:rPr>
          <w:i/>
          <w:sz w:val="24"/>
          <w:szCs w:val="24"/>
        </w:rPr>
        <w:t xml:space="preserve"> To account for multiple comparisons a s</w:t>
      </w:r>
      <w:r w:rsidR="00196F21">
        <w:rPr>
          <w:i/>
          <w:sz w:val="24"/>
          <w:szCs w:val="24"/>
        </w:rPr>
        <w:t xml:space="preserve">ignificance level </w:t>
      </w:r>
      <w:r w:rsidR="000454F3">
        <w:rPr>
          <w:i/>
          <w:sz w:val="24"/>
          <w:szCs w:val="24"/>
        </w:rPr>
        <w:t>of .001 was used.</w:t>
      </w:r>
    </w:p>
    <w:p w14:paraId="25F53880" w14:textId="77777777" w:rsidR="009C4A15" w:rsidRDefault="009C4A15" w:rsidP="00EE7731">
      <w:pPr>
        <w:ind w:left="160"/>
        <w:rPr>
          <w:sz w:val="24"/>
          <w:szCs w:val="24"/>
        </w:rPr>
      </w:pPr>
    </w:p>
    <w:tbl>
      <w:tblPr>
        <w:tblStyle w:val="TableGrid"/>
        <w:tblW w:w="10472" w:type="dxa"/>
        <w:tblInd w:w="-284" w:type="dxa"/>
        <w:tblLook w:val="04A0" w:firstRow="1" w:lastRow="0" w:firstColumn="1" w:lastColumn="0" w:noHBand="0" w:noVBand="1"/>
      </w:tblPr>
      <w:tblGrid>
        <w:gridCol w:w="1278"/>
        <w:gridCol w:w="275"/>
        <w:gridCol w:w="108"/>
        <w:gridCol w:w="1683"/>
        <w:gridCol w:w="964"/>
        <w:gridCol w:w="968"/>
        <w:gridCol w:w="1022"/>
        <w:gridCol w:w="70"/>
        <w:gridCol w:w="952"/>
        <w:gridCol w:w="818"/>
        <w:gridCol w:w="1641"/>
        <w:gridCol w:w="647"/>
        <w:gridCol w:w="9"/>
        <w:gridCol w:w="6"/>
        <w:gridCol w:w="31"/>
      </w:tblGrid>
      <w:tr w:rsidR="007C6EDC" w14:paraId="44E55A9E" w14:textId="77777777" w:rsidTr="00733D7B">
        <w:trPr>
          <w:gridAfter w:val="1"/>
          <w:wAfter w:w="31" w:type="dxa"/>
        </w:trPr>
        <w:tc>
          <w:tcPr>
            <w:tcW w:w="3344" w:type="dxa"/>
            <w:gridSpan w:val="4"/>
            <w:tcBorders>
              <w:top w:val="single" w:sz="4" w:space="0" w:color="auto"/>
              <w:left w:val="nil"/>
              <w:bottom w:val="nil"/>
              <w:right w:val="nil"/>
            </w:tcBorders>
          </w:tcPr>
          <w:p w14:paraId="351ECC5F" w14:textId="77777777" w:rsidR="000E50A4" w:rsidRDefault="000E50A4" w:rsidP="000E50A4">
            <w:pPr>
              <w:jc w:val="center"/>
              <w:rPr>
                <w:sz w:val="24"/>
                <w:szCs w:val="24"/>
              </w:rPr>
            </w:pPr>
          </w:p>
        </w:tc>
        <w:tc>
          <w:tcPr>
            <w:tcW w:w="1932" w:type="dxa"/>
            <w:gridSpan w:val="2"/>
            <w:tcBorders>
              <w:top w:val="single" w:sz="4" w:space="0" w:color="auto"/>
              <w:left w:val="nil"/>
              <w:bottom w:val="nil"/>
              <w:right w:val="nil"/>
            </w:tcBorders>
          </w:tcPr>
          <w:p w14:paraId="1D0B1B21" w14:textId="77777777" w:rsidR="000E50A4" w:rsidRDefault="000E50A4" w:rsidP="000E50A4">
            <w:pPr>
              <w:jc w:val="center"/>
              <w:rPr>
                <w:sz w:val="24"/>
                <w:szCs w:val="24"/>
              </w:rPr>
            </w:pPr>
            <w:r>
              <w:rPr>
                <w:sz w:val="24"/>
                <w:szCs w:val="24"/>
              </w:rPr>
              <w:t>Brazil</w:t>
            </w:r>
          </w:p>
          <w:p w14:paraId="1EA09CA3" w14:textId="7F284324" w:rsidR="007306E0" w:rsidRDefault="007306E0" w:rsidP="000E50A4">
            <w:pPr>
              <w:jc w:val="center"/>
              <w:rPr>
                <w:sz w:val="24"/>
                <w:szCs w:val="24"/>
              </w:rPr>
            </w:pPr>
            <w:r>
              <w:rPr>
                <w:sz w:val="24"/>
                <w:szCs w:val="24"/>
              </w:rPr>
              <w:t>N = 11</w:t>
            </w:r>
            <w:r w:rsidR="00A62B70">
              <w:rPr>
                <w:sz w:val="24"/>
                <w:szCs w:val="24"/>
              </w:rPr>
              <w:t>4</w:t>
            </w:r>
          </w:p>
        </w:tc>
        <w:tc>
          <w:tcPr>
            <w:tcW w:w="2044" w:type="dxa"/>
            <w:gridSpan w:val="3"/>
            <w:tcBorders>
              <w:top w:val="single" w:sz="4" w:space="0" w:color="auto"/>
              <w:left w:val="nil"/>
              <w:bottom w:val="nil"/>
              <w:right w:val="nil"/>
            </w:tcBorders>
          </w:tcPr>
          <w:p w14:paraId="724471D2" w14:textId="77777777" w:rsidR="000E50A4" w:rsidRDefault="000E50A4" w:rsidP="000E50A4">
            <w:pPr>
              <w:jc w:val="center"/>
              <w:rPr>
                <w:sz w:val="24"/>
                <w:szCs w:val="24"/>
              </w:rPr>
            </w:pPr>
            <w:r>
              <w:rPr>
                <w:sz w:val="24"/>
                <w:szCs w:val="24"/>
              </w:rPr>
              <w:t>UK</w:t>
            </w:r>
          </w:p>
          <w:p w14:paraId="00BE108B" w14:textId="7DE26C35" w:rsidR="007306E0" w:rsidRDefault="007306E0" w:rsidP="000E50A4">
            <w:pPr>
              <w:jc w:val="center"/>
              <w:rPr>
                <w:sz w:val="24"/>
                <w:szCs w:val="24"/>
              </w:rPr>
            </w:pPr>
            <w:r>
              <w:rPr>
                <w:sz w:val="24"/>
                <w:szCs w:val="24"/>
              </w:rPr>
              <w:t>N =</w:t>
            </w:r>
            <w:r w:rsidR="00E43A32">
              <w:rPr>
                <w:sz w:val="24"/>
                <w:szCs w:val="24"/>
              </w:rPr>
              <w:t xml:space="preserve"> 147</w:t>
            </w:r>
          </w:p>
        </w:tc>
        <w:tc>
          <w:tcPr>
            <w:tcW w:w="3121" w:type="dxa"/>
            <w:gridSpan w:val="5"/>
            <w:tcBorders>
              <w:top w:val="single" w:sz="4" w:space="0" w:color="auto"/>
              <w:left w:val="nil"/>
              <w:bottom w:val="nil"/>
              <w:right w:val="nil"/>
            </w:tcBorders>
          </w:tcPr>
          <w:p w14:paraId="47444279" w14:textId="77777777" w:rsidR="000E50A4" w:rsidRDefault="00F26479" w:rsidP="000E50A4">
            <w:pPr>
              <w:jc w:val="center"/>
              <w:rPr>
                <w:sz w:val="24"/>
                <w:szCs w:val="24"/>
              </w:rPr>
            </w:pPr>
            <w:r>
              <w:rPr>
                <w:sz w:val="24"/>
                <w:szCs w:val="24"/>
              </w:rPr>
              <w:t xml:space="preserve">Difference </w:t>
            </w:r>
          </w:p>
          <w:p w14:paraId="168D46E4" w14:textId="5FB8A2C4" w:rsidR="00F26479" w:rsidRDefault="00F26479" w:rsidP="000E50A4">
            <w:pPr>
              <w:jc w:val="center"/>
              <w:rPr>
                <w:sz w:val="24"/>
                <w:szCs w:val="24"/>
              </w:rPr>
            </w:pPr>
            <w:r>
              <w:rPr>
                <w:sz w:val="24"/>
                <w:szCs w:val="24"/>
              </w:rPr>
              <w:t>Brazil vs UK</w:t>
            </w:r>
          </w:p>
        </w:tc>
      </w:tr>
      <w:tr w:rsidR="007C6EDC" w14:paraId="4BB49986" w14:textId="77777777" w:rsidTr="00733D7B">
        <w:trPr>
          <w:gridAfter w:val="2"/>
          <w:wAfter w:w="37" w:type="dxa"/>
        </w:trPr>
        <w:tc>
          <w:tcPr>
            <w:tcW w:w="3344" w:type="dxa"/>
            <w:gridSpan w:val="4"/>
            <w:tcBorders>
              <w:top w:val="nil"/>
              <w:left w:val="nil"/>
              <w:bottom w:val="single" w:sz="4" w:space="0" w:color="auto"/>
              <w:right w:val="nil"/>
            </w:tcBorders>
          </w:tcPr>
          <w:p w14:paraId="2DD230CF" w14:textId="77777777" w:rsidR="00686313" w:rsidRDefault="00686313" w:rsidP="000E50A4">
            <w:pPr>
              <w:jc w:val="center"/>
              <w:rPr>
                <w:sz w:val="24"/>
                <w:szCs w:val="24"/>
              </w:rPr>
            </w:pPr>
          </w:p>
        </w:tc>
        <w:tc>
          <w:tcPr>
            <w:tcW w:w="964" w:type="dxa"/>
            <w:tcBorders>
              <w:top w:val="nil"/>
              <w:left w:val="nil"/>
              <w:bottom w:val="single" w:sz="4" w:space="0" w:color="auto"/>
              <w:right w:val="nil"/>
            </w:tcBorders>
          </w:tcPr>
          <w:p w14:paraId="73A7496A" w14:textId="4E892CA1" w:rsidR="00686313" w:rsidRPr="007306E0" w:rsidRDefault="00686313" w:rsidP="000E50A4">
            <w:pPr>
              <w:jc w:val="center"/>
              <w:rPr>
                <w:i/>
                <w:iCs/>
                <w:sz w:val="24"/>
                <w:szCs w:val="24"/>
              </w:rPr>
            </w:pPr>
            <w:r w:rsidRPr="007306E0">
              <w:rPr>
                <w:i/>
                <w:iCs/>
                <w:sz w:val="24"/>
                <w:szCs w:val="24"/>
              </w:rPr>
              <w:t>M</w:t>
            </w:r>
          </w:p>
        </w:tc>
        <w:tc>
          <w:tcPr>
            <w:tcW w:w="968" w:type="dxa"/>
            <w:tcBorders>
              <w:top w:val="nil"/>
              <w:left w:val="nil"/>
              <w:bottom w:val="single" w:sz="4" w:space="0" w:color="auto"/>
              <w:right w:val="nil"/>
            </w:tcBorders>
          </w:tcPr>
          <w:p w14:paraId="73B86E00" w14:textId="69962C0A" w:rsidR="00686313" w:rsidRPr="007306E0" w:rsidRDefault="00686313" w:rsidP="000E50A4">
            <w:pPr>
              <w:jc w:val="center"/>
              <w:rPr>
                <w:i/>
                <w:iCs/>
                <w:sz w:val="24"/>
                <w:szCs w:val="24"/>
              </w:rPr>
            </w:pPr>
            <w:r w:rsidRPr="007306E0">
              <w:rPr>
                <w:i/>
                <w:iCs/>
                <w:sz w:val="24"/>
                <w:szCs w:val="24"/>
              </w:rPr>
              <w:t>SD</w:t>
            </w:r>
          </w:p>
        </w:tc>
        <w:tc>
          <w:tcPr>
            <w:tcW w:w="1092" w:type="dxa"/>
            <w:gridSpan w:val="2"/>
            <w:tcBorders>
              <w:top w:val="nil"/>
              <w:left w:val="nil"/>
              <w:bottom w:val="single" w:sz="4" w:space="0" w:color="auto"/>
              <w:right w:val="nil"/>
            </w:tcBorders>
          </w:tcPr>
          <w:p w14:paraId="0560F801" w14:textId="5EE44AA9" w:rsidR="00686313" w:rsidRPr="007306E0" w:rsidRDefault="00686313" w:rsidP="000E50A4">
            <w:pPr>
              <w:jc w:val="center"/>
              <w:rPr>
                <w:i/>
                <w:iCs/>
                <w:sz w:val="24"/>
                <w:szCs w:val="24"/>
              </w:rPr>
            </w:pPr>
            <w:r w:rsidRPr="007306E0">
              <w:rPr>
                <w:i/>
                <w:iCs/>
                <w:sz w:val="24"/>
                <w:szCs w:val="24"/>
              </w:rPr>
              <w:t>M</w:t>
            </w:r>
          </w:p>
        </w:tc>
        <w:tc>
          <w:tcPr>
            <w:tcW w:w="952" w:type="dxa"/>
            <w:tcBorders>
              <w:top w:val="nil"/>
              <w:left w:val="nil"/>
              <w:bottom w:val="single" w:sz="4" w:space="0" w:color="auto"/>
              <w:right w:val="nil"/>
            </w:tcBorders>
          </w:tcPr>
          <w:p w14:paraId="7416F788" w14:textId="66794BD6" w:rsidR="00686313" w:rsidRPr="007306E0" w:rsidRDefault="00686313" w:rsidP="000E50A4">
            <w:pPr>
              <w:jc w:val="center"/>
              <w:rPr>
                <w:i/>
                <w:iCs/>
                <w:sz w:val="24"/>
                <w:szCs w:val="24"/>
              </w:rPr>
            </w:pPr>
            <w:r w:rsidRPr="007306E0">
              <w:rPr>
                <w:i/>
                <w:iCs/>
                <w:sz w:val="24"/>
                <w:szCs w:val="24"/>
              </w:rPr>
              <w:t>SD</w:t>
            </w:r>
          </w:p>
        </w:tc>
        <w:tc>
          <w:tcPr>
            <w:tcW w:w="818" w:type="dxa"/>
            <w:tcBorders>
              <w:top w:val="nil"/>
              <w:left w:val="nil"/>
              <w:bottom w:val="single" w:sz="4" w:space="0" w:color="auto"/>
              <w:right w:val="nil"/>
            </w:tcBorders>
          </w:tcPr>
          <w:p w14:paraId="478B2820" w14:textId="77777777" w:rsidR="00686313" w:rsidRDefault="00686313" w:rsidP="000E50A4">
            <w:pPr>
              <w:jc w:val="center"/>
              <w:rPr>
                <w:sz w:val="24"/>
                <w:szCs w:val="24"/>
              </w:rPr>
            </w:pPr>
            <w:r>
              <w:rPr>
                <w:sz w:val="24"/>
                <w:szCs w:val="24"/>
              </w:rPr>
              <w:t>p</w:t>
            </w:r>
          </w:p>
        </w:tc>
        <w:tc>
          <w:tcPr>
            <w:tcW w:w="1641" w:type="dxa"/>
            <w:tcBorders>
              <w:top w:val="nil"/>
              <w:left w:val="nil"/>
              <w:bottom w:val="single" w:sz="4" w:space="0" w:color="auto"/>
              <w:right w:val="nil"/>
            </w:tcBorders>
          </w:tcPr>
          <w:p w14:paraId="408F2320" w14:textId="60AE796D" w:rsidR="00686313" w:rsidRDefault="00686313" w:rsidP="000E50A4">
            <w:pPr>
              <w:jc w:val="center"/>
              <w:rPr>
                <w:sz w:val="24"/>
                <w:szCs w:val="24"/>
              </w:rPr>
            </w:pPr>
            <w:r>
              <w:rPr>
                <w:sz w:val="24"/>
                <w:szCs w:val="24"/>
              </w:rPr>
              <w:t>Test (df)</w:t>
            </w:r>
          </w:p>
        </w:tc>
        <w:tc>
          <w:tcPr>
            <w:tcW w:w="656" w:type="dxa"/>
            <w:gridSpan w:val="2"/>
            <w:tcBorders>
              <w:top w:val="nil"/>
              <w:left w:val="nil"/>
              <w:bottom w:val="single" w:sz="4" w:space="0" w:color="auto"/>
              <w:right w:val="nil"/>
            </w:tcBorders>
          </w:tcPr>
          <w:p w14:paraId="30230CF3" w14:textId="20754050" w:rsidR="00686313" w:rsidRDefault="00686313" w:rsidP="000E50A4">
            <w:pPr>
              <w:jc w:val="center"/>
              <w:rPr>
                <w:sz w:val="24"/>
                <w:szCs w:val="24"/>
              </w:rPr>
            </w:pPr>
            <w:r>
              <w:rPr>
                <w:sz w:val="24"/>
                <w:szCs w:val="24"/>
              </w:rPr>
              <w:t>d</w:t>
            </w:r>
          </w:p>
        </w:tc>
      </w:tr>
      <w:tr w:rsidR="007C6EDC" w14:paraId="5CC720A2" w14:textId="77777777" w:rsidTr="00733D7B">
        <w:trPr>
          <w:gridAfter w:val="2"/>
          <w:wAfter w:w="37" w:type="dxa"/>
          <w:trHeight w:val="434"/>
        </w:trPr>
        <w:tc>
          <w:tcPr>
            <w:tcW w:w="3344" w:type="dxa"/>
            <w:gridSpan w:val="4"/>
            <w:tcBorders>
              <w:top w:val="single" w:sz="4" w:space="0" w:color="auto"/>
              <w:left w:val="nil"/>
              <w:bottom w:val="nil"/>
              <w:right w:val="nil"/>
            </w:tcBorders>
            <w:vAlign w:val="center"/>
          </w:tcPr>
          <w:p w14:paraId="6A727BF3" w14:textId="267CDCEF" w:rsidR="00686313" w:rsidRDefault="00686313" w:rsidP="00FA2C48">
            <w:pPr>
              <w:jc w:val="center"/>
              <w:rPr>
                <w:sz w:val="24"/>
                <w:szCs w:val="24"/>
              </w:rPr>
            </w:pPr>
            <w:r>
              <w:rPr>
                <w:sz w:val="24"/>
                <w:szCs w:val="24"/>
              </w:rPr>
              <w:t>Infant Age (days)</w:t>
            </w:r>
          </w:p>
        </w:tc>
        <w:tc>
          <w:tcPr>
            <w:tcW w:w="964" w:type="dxa"/>
            <w:tcBorders>
              <w:top w:val="single" w:sz="4" w:space="0" w:color="auto"/>
              <w:left w:val="nil"/>
              <w:bottom w:val="nil"/>
              <w:right w:val="nil"/>
            </w:tcBorders>
            <w:vAlign w:val="center"/>
          </w:tcPr>
          <w:p w14:paraId="450A040D" w14:textId="6867DC98" w:rsidR="00686313" w:rsidRDefault="00686313" w:rsidP="00FA2C48">
            <w:pPr>
              <w:jc w:val="center"/>
              <w:rPr>
                <w:sz w:val="24"/>
                <w:szCs w:val="24"/>
              </w:rPr>
            </w:pPr>
            <w:r>
              <w:rPr>
                <w:sz w:val="24"/>
                <w:szCs w:val="24"/>
              </w:rPr>
              <w:t>4</w:t>
            </w:r>
            <w:r w:rsidR="00566E2C">
              <w:rPr>
                <w:sz w:val="24"/>
                <w:szCs w:val="24"/>
              </w:rPr>
              <w:t>20</w:t>
            </w:r>
          </w:p>
        </w:tc>
        <w:tc>
          <w:tcPr>
            <w:tcW w:w="968" w:type="dxa"/>
            <w:tcBorders>
              <w:top w:val="single" w:sz="4" w:space="0" w:color="auto"/>
              <w:left w:val="nil"/>
              <w:bottom w:val="nil"/>
              <w:right w:val="nil"/>
            </w:tcBorders>
            <w:vAlign w:val="center"/>
          </w:tcPr>
          <w:p w14:paraId="2C4A3A58" w14:textId="4C8745E2" w:rsidR="00686313" w:rsidRDefault="00686313" w:rsidP="00FA2C48">
            <w:pPr>
              <w:jc w:val="center"/>
              <w:rPr>
                <w:sz w:val="24"/>
                <w:szCs w:val="24"/>
              </w:rPr>
            </w:pPr>
            <w:r>
              <w:rPr>
                <w:sz w:val="24"/>
                <w:szCs w:val="24"/>
              </w:rPr>
              <w:t>19</w:t>
            </w:r>
            <w:r w:rsidR="000F6441">
              <w:rPr>
                <w:sz w:val="24"/>
                <w:szCs w:val="24"/>
              </w:rPr>
              <w:t>9</w:t>
            </w:r>
          </w:p>
        </w:tc>
        <w:tc>
          <w:tcPr>
            <w:tcW w:w="1092" w:type="dxa"/>
            <w:gridSpan w:val="2"/>
            <w:tcBorders>
              <w:top w:val="single" w:sz="4" w:space="0" w:color="auto"/>
              <w:left w:val="nil"/>
              <w:bottom w:val="nil"/>
              <w:right w:val="nil"/>
            </w:tcBorders>
            <w:vAlign w:val="center"/>
          </w:tcPr>
          <w:p w14:paraId="36AD10B8" w14:textId="721F89D5" w:rsidR="00686313" w:rsidRDefault="00686313" w:rsidP="00FA2C48">
            <w:pPr>
              <w:jc w:val="center"/>
              <w:rPr>
                <w:sz w:val="24"/>
                <w:szCs w:val="24"/>
              </w:rPr>
            </w:pPr>
            <w:r>
              <w:rPr>
                <w:sz w:val="24"/>
                <w:szCs w:val="24"/>
              </w:rPr>
              <w:t>310</w:t>
            </w:r>
          </w:p>
        </w:tc>
        <w:tc>
          <w:tcPr>
            <w:tcW w:w="952" w:type="dxa"/>
            <w:tcBorders>
              <w:top w:val="single" w:sz="4" w:space="0" w:color="auto"/>
              <w:left w:val="nil"/>
              <w:bottom w:val="nil"/>
              <w:right w:val="nil"/>
            </w:tcBorders>
            <w:vAlign w:val="center"/>
          </w:tcPr>
          <w:p w14:paraId="28673903" w14:textId="1E2C852B" w:rsidR="00686313" w:rsidRDefault="00686313" w:rsidP="00FA2C48">
            <w:pPr>
              <w:jc w:val="center"/>
              <w:rPr>
                <w:sz w:val="24"/>
                <w:szCs w:val="24"/>
              </w:rPr>
            </w:pPr>
            <w:r>
              <w:rPr>
                <w:sz w:val="24"/>
                <w:szCs w:val="24"/>
              </w:rPr>
              <w:t>52</w:t>
            </w:r>
          </w:p>
        </w:tc>
        <w:tc>
          <w:tcPr>
            <w:tcW w:w="818" w:type="dxa"/>
            <w:tcBorders>
              <w:top w:val="single" w:sz="4" w:space="0" w:color="auto"/>
              <w:left w:val="nil"/>
              <w:bottom w:val="nil"/>
              <w:right w:val="nil"/>
            </w:tcBorders>
            <w:vAlign w:val="center"/>
          </w:tcPr>
          <w:p w14:paraId="0D35D0A5" w14:textId="4F62C340" w:rsidR="00686313" w:rsidRPr="001E79DB" w:rsidRDefault="00686313" w:rsidP="0040744C">
            <w:pPr>
              <w:jc w:val="center"/>
              <w:rPr>
                <w:b/>
                <w:bCs/>
              </w:rPr>
            </w:pPr>
            <w:r w:rsidRPr="001E79DB">
              <w:rPr>
                <w:b/>
                <w:bCs/>
              </w:rPr>
              <w:t>&lt; .001</w:t>
            </w:r>
          </w:p>
        </w:tc>
        <w:tc>
          <w:tcPr>
            <w:tcW w:w="1641" w:type="dxa"/>
            <w:tcBorders>
              <w:top w:val="single" w:sz="4" w:space="0" w:color="auto"/>
              <w:left w:val="nil"/>
              <w:bottom w:val="nil"/>
              <w:right w:val="nil"/>
            </w:tcBorders>
            <w:vAlign w:val="center"/>
          </w:tcPr>
          <w:p w14:paraId="649201FC" w14:textId="6E7063A3" w:rsidR="00686313" w:rsidRPr="00BE12C5" w:rsidRDefault="0040744C" w:rsidP="0040744C">
            <w:pPr>
              <w:jc w:val="center"/>
            </w:pPr>
            <w:r w:rsidRPr="00BE12C5">
              <w:t>t(260) = 6.40</w:t>
            </w:r>
          </w:p>
        </w:tc>
        <w:tc>
          <w:tcPr>
            <w:tcW w:w="656" w:type="dxa"/>
            <w:gridSpan w:val="2"/>
            <w:tcBorders>
              <w:top w:val="single" w:sz="4" w:space="0" w:color="auto"/>
              <w:left w:val="nil"/>
              <w:bottom w:val="nil"/>
              <w:right w:val="nil"/>
            </w:tcBorders>
            <w:vAlign w:val="center"/>
          </w:tcPr>
          <w:p w14:paraId="1B02FD96" w14:textId="1E96ED33" w:rsidR="00686313" w:rsidRPr="00BE12C5" w:rsidRDefault="0040744C" w:rsidP="0040744C">
            <w:pPr>
              <w:jc w:val="center"/>
            </w:pPr>
            <w:r>
              <w:t>0</w:t>
            </w:r>
            <w:r w:rsidRPr="00BE12C5">
              <w:t>.79</w:t>
            </w:r>
          </w:p>
        </w:tc>
      </w:tr>
      <w:tr w:rsidR="007C6EDC" w14:paraId="6D449AB3" w14:textId="77777777" w:rsidTr="00733D7B">
        <w:trPr>
          <w:gridAfter w:val="2"/>
          <w:wAfter w:w="37" w:type="dxa"/>
          <w:trHeight w:val="423"/>
        </w:trPr>
        <w:tc>
          <w:tcPr>
            <w:tcW w:w="3344" w:type="dxa"/>
            <w:gridSpan w:val="4"/>
            <w:tcBorders>
              <w:top w:val="nil"/>
              <w:left w:val="nil"/>
              <w:bottom w:val="single" w:sz="4" w:space="0" w:color="auto"/>
              <w:right w:val="nil"/>
            </w:tcBorders>
            <w:vAlign w:val="center"/>
          </w:tcPr>
          <w:p w14:paraId="5E3BC915" w14:textId="617A9C44" w:rsidR="00686313" w:rsidRDefault="00686313" w:rsidP="00FA2C48">
            <w:pPr>
              <w:jc w:val="center"/>
              <w:rPr>
                <w:sz w:val="24"/>
                <w:szCs w:val="24"/>
              </w:rPr>
            </w:pPr>
            <w:r>
              <w:rPr>
                <w:sz w:val="24"/>
                <w:szCs w:val="24"/>
              </w:rPr>
              <w:t>Mother Age (years)</w:t>
            </w:r>
          </w:p>
        </w:tc>
        <w:tc>
          <w:tcPr>
            <w:tcW w:w="964" w:type="dxa"/>
            <w:tcBorders>
              <w:top w:val="nil"/>
              <w:left w:val="nil"/>
              <w:bottom w:val="single" w:sz="4" w:space="0" w:color="auto"/>
              <w:right w:val="nil"/>
            </w:tcBorders>
            <w:vAlign w:val="center"/>
          </w:tcPr>
          <w:p w14:paraId="369E097D" w14:textId="5AEF4669" w:rsidR="00686313" w:rsidRDefault="00686313" w:rsidP="00FA2C48">
            <w:pPr>
              <w:jc w:val="center"/>
              <w:rPr>
                <w:sz w:val="24"/>
                <w:szCs w:val="24"/>
              </w:rPr>
            </w:pPr>
            <w:r>
              <w:rPr>
                <w:sz w:val="24"/>
                <w:szCs w:val="24"/>
              </w:rPr>
              <w:t>29.</w:t>
            </w:r>
            <w:r w:rsidR="000F6441">
              <w:rPr>
                <w:sz w:val="24"/>
                <w:szCs w:val="24"/>
              </w:rPr>
              <w:t>6</w:t>
            </w:r>
          </w:p>
        </w:tc>
        <w:tc>
          <w:tcPr>
            <w:tcW w:w="968" w:type="dxa"/>
            <w:tcBorders>
              <w:top w:val="nil"/>
              <w:left w:val="nil"/>
              <w:bottom w:val="single" w:sz="4" w:space="0" w:color="auto"/>
              <w:right w:val="nil"/>
            </w:tcBorders>
            <w:vAlign w:val="center"/>
          </w:tcPr>
          <w:p w14:paraId="67DED899" w14:textId="501CCE3E" w:rsidR="00686313" w:rsidRDefault="00686313" w:rsidP="00FA2C48">
            <w:pPr>
              <w:jc w:val="center"/>
              <w:rPr>
                <w:sz w:val="24"/>
                <w:szCs w:val="24"/>
              </w:rPr>
            </w:pPr>
            <w:r>
              <w:rPr>
                <w:sz w:val="24"/>
                <w:szCs w:val="24"/>
              </w:rPr>
              <w:t>6.3</w:t>
            </w:r>
          </w:p>
        </w:tc>
        <w:tc>
          <w:tcPr>
            <w:tcW w:w="1092" w:type="dxa"/>
            <w:gridSpan w:val="2"/>
            <w:tcBorders>
              <w:top w:val="nil"/>
              <w:left w:val="nil"/>
              <w:bottom w:val="single" w:sz="4" w:space="0" w:color="auto"/>
              <w:right w:val="nil"/>
            </w:tcBorders>
            <w:vAlign w:val="center"/>
          </w:tcPr>
          <w:p w14:paraId="6B285DC4" w14:textId="2911A8C4" w:rsidR="00686313" w:rsidRDefault="00686313" w:rsidP="00FA2C48">
            <w:pPr>
              <w:jc w:val="center"/>
              <w:rPr>
                <w:sz w:val="24"/>
                <w:szCs w:val="24"/>
              </w:rPr>
            </w:pPr>
            <w:r>
              <w:rPr>
                <w:sz w:val="24"/>
                <w:szCs w:val="24"/>
              </w:rPr>
              <w:t>29.8</w:t>
            </w:r>
          </w:p>
        </w:tc>
        <w:tc>
          <w:tcPr>
            <w:tcW w:w="952" w:type="dxa"/>
            <w:tcBorders>
              <w:top w:val="nil"/>
              <w:left w:val="nil"/>
              <w:bottom w:val="single" w:sz="4" w:space="0" w:color="auto"/>
              <w:right w:val="nil"/>
            </w:tcBorders>
            <w:vAlign w:val="center"/>
          </w:tcPr>
          <w:p w14:paraId="06A20F88" w14:textId="3B0FC5B5" w:rsidR="00686313" w:rsidRDefault="00686313" w:rsidP="00FA2C48">
            <w:pPr>
              <w:jc w:val="center"/>
              <w:rPr>
                <w:sz w:val="24"/>
                <w:szCs w:val="24"/>
              </w:rPr>
            </w:pPr>
            <w:r>
              <w:rPr>
                <w:sz w:val="24"/>
                <w:szCs w:val="24"/>
              </w:rPr>
              <w:t>5.2</w:t>
            </w:r>
          </w:p>
        </w:tc>
        <w:tc>
          <w:tcPr>
            <w:tcW w:w="818" w:type="dxa"/>
            <w:tcBorders>
              <w:top w:val="nil"/>
              <w:left w:val="nil"/>
              <w:bottom w:val="single" w:sz="4" w:space="0" w:color="auto"/>
              <w:right w:val="nil"/>
            </w:tcBorders>
            <w:vAlign w:val="center"/>
          </w:tcPr>
          <w:p w14:paraId="5CEAF5AF" w14:textId="69C39442" w:rsidR="00686313" w:rsidRPr="00BE12C5" w:rsidRDefault="0040744C" w:rsidP="0040744C">
            <w:pPr>
              <w:jc w:val="center"/>
            </w:pPr>
            <w:r w:rsidRPr="00BE12C5">
              <w:t>.756</w:t>
            </w:r>
          </w:p>
        </w:tc>
        <w:tc>
          <w:tcPr>
            <w:tcW w:w="1641" w:type="dxa"/>
            <w:tcBorders>
              <w:top w:val="nil"/>
              <w:left w:val="nil"/>
              <w:bottom w:val="single" w:sz="4" w:space="0" w:color="auto"/>
              <w:right w:val="nil"/>
            </w:tcBorders>
            <w:vAlign w:val="center"/>
          </w:tcPr>
          <w:p w14:paraId="27499847" w14:textId="6D833BCE" w:rsidR="00686313" w:rsidRPr="00BE12C5" w:rsidRDefault="0040744C" w:rsidP="0040744C">
            <w:pPr>
              <w:jc w:val="center"/>
            </w:pPr>
            <w:r w:rsidRPr="00BE12C5">
              <w:t>t(260) = 0.3</w:t>
            </w:r>
            <w:r>
              <w:t>1</w:t>
            </w:r>
          </w:p>
        </w:tc>
        <w:tc>
          <w:tcPr>
            <w:tcW w:w="656" w:type="dxa"/>
            <w:gridSpan w:val="2"/>
            <w:tcBorders>
              <w:top w:val="nil"/>
              <w:left w:val="nil"/>
              <w:bottom w:val="single" w:sz="4" w:space="0" w:color="auto"/>
              <w:right w:val="nil"/>
            </w:tcBorders>
            <w:vAlign w:val="center"/>
          </w:tcPr>
          <w:p w14:paraId="123A9A78" w14:textId="00429A78" w:rsidR="00686313" w:rsidRPr="00BE12C5" w:rsidRDefault="0040744C" w:rsidP="0040744C">
            <w:r w:rsidRPr="00BE12C5">
              <w:t>0.04</w:t>
            </w:r>
          </w:p>
        </w:tc>
      </w:tr>
      <w:tr w:rsidR="00733D7B" w14:paraId="2E2CE051" w14:textId="77777777" w:rsidTr="00733D7B">
        <w:trPr>
          <w:gridAfter w:val="1"/>
          <w:wAfter w:w="31" w:type="dxa"/>
          <w:trHeight w:val="482"/>
        </w:trPr>
        <w:tc>
          <w:tcPr>
            <w:tcW w:w="3344" w:type="dxa"/>
            <w:gridSpan w:val="4"/>
            <w:tcBorders>
              <w:top w:val="single" w:sz="4" w:space="0" w:color="auto"/>
              <w:left w:val="nil"/>
              <w:bottom w:val="single" w:sz="4" w:space="0" w:color="auto"/>
              <w:right w:val="nil"/>
            </w:tcBorders>
            <w:vAlign w:val="center"/>
          </w:tcPr>
          <w:p w14:paraId="3EB7C933" w14:textId="015DEC55" w:rsidR="00733D7B" w:rsidRDefault="00733D7B" w:rsidP="006001C8">
            <w:pPr>
              <w:jc w:val="center"/>
              <w:rPr>
                <w:sz w:val="24"/>
                <w:szCs w:val="24"/>
              </w:rPr>
            </w:pPr>
            <w:r>
              <w:rPr>
                <w:sz w:val="24"/>
                <w:szCs w:val="24"/>
              </w:rPr>
              <w:t>Household Size</w:t>
            </w:r>
          </w:p>
        </w:tc>
        <w:tc>
          <w:tcPr>
            <w:tcW w:w="964" w:type="dxa"/>
            <w:tcBorders>
              <w:top w:val="single" w:sz="4" w:space="0" w:color="auto"/>
              <w:left w:val="nil"/>
              <w:bottom w:val="single" w:sz="4" w:space="0" w:color="auto"/>
              <w:right w:val="nil"/>
            </w:tcBorders>
            <w:vAlign w:val="center"/>
          </w:tcPr>
          <w:p w14:paraId="3AFACDA0" w14:textId="31F9FDCC" w:rsidR="00733D7B" w:rsidRDefault="00EB4A97" w:rsidP="006001C8">
            <w:pPr>
              <w:jc w:val="center"/>
              <w:rPr>
                <w:sz w:val="24"/>
                <w:szCs w:val="24"/>
              </w:rPr>
            </w:pPr>
            <w:r>
              <w:rPr>
                <w:sz w:val="24"/>
                <w:szCs w:val="24"/>
              </w:rPr>
              <w:t>4.33</w:t>
            </w:r>
          </w:p>
        </w:tc>
        <w:tc>
          <w:tcPr>
            <w:tcW w:w="968" w:type="dxa"/>
            <w:tcBorders>
              <w:top w:val="single" w:sz="4" w:space="0" w:color="auto"/>
              <w:left w:val="nil"/>
              <w:bottom w:val="single" w:sz="4" w:space="0" w:color="auto"/>
              <w:right w:val="nil"/>
            </w:tcBorders>
            <w:vAlign w:val="center"/>
          </w:tcPr>
          <w:p w14:paraId="2BAE925B" w14:textId="61715FAD" w:rsidR="00733D7B" w:rsidRDefault="00DA09FE" w:rsidP="006001C8">
            <w:pPr>
              <w:jc w:val="center"/>
              <w:rPr>
                <w:sz w:val="24"/>
                <w:szCs w:val="24"/>
              </w:rPr>
            </w:pPr>
            <w:r>
              <w:rPr>
                <w:sz w:val="24"/>
                <w:szCs w:val="24"/>
              </w:rPr>
              <w:t>1.71</w:t>
            </w:r>
          </w:p>
        </w:tc>
        <w:tc>
          <w:tcPr>
            <w:tcW w:w="1022" w:type="dxa"/>
            <w:tcBorders>
              <w:top w:val="single" w:sz="4" w:space="0" w:color="auto"/>
              <w:left w:val="nil"/>
              <w:bottom w:val="single" w:sz="4" w:space="0" w:color="auto"/>
              <w:right w:val="nil"/>
            </w:tcBorders>
            <w:vAlign w:val="center"/>
          </w:tcPr>
          <w:p w14:paraId="0AE6FE6B" w14:textId="7168D770" w:rsidR="00733D7B" w:rsidRDefault="00CC02B0" w:rsidP="006001C8">
            <w:pPr>
              <w:jc w:val="center"/>
              <w:rPr>
                <w:sz w:val="24"/>
                <w:szCs w:val="24"/>
              </w:rPr>
            </w:pPr>
            <w:r>
              <w:rPr>
                <w:sz w:val="24"/>
                <w:szCs w:val="24"/>
              </w:rPr>
              <w:t>3.87</w:t>
            </w:r>
          </w:p>
        </w:tc>
        <w:tc>
          <w:tcPr>
            <w:tcW w:w="1022" w:type="dxa"/>
            <w:gridSpan w:val="2"/>
            <w:tcBorders>
              <w:top w:val="single" w:sz="4" w:space="0" w:color="auto"/>
              <w:left w:val="nil"/>
              <w:bottom w:val="single" w:sz="4" w:space="0" w:color="auto"/>
              <w:right w:val="nil"/>
            </w:tcBorders>
            <w:vAlign w:val="center"/>
          </w:tcPr>
          <w:p w14:paraId="633164F4" w14:textId="5BB02F36" w:rsidR="00733D7B" w:rsidRDefault="00CC02B0" w:rsidP="006001C8">
            <w:pPr>
              <w:jc w:val="center"/>
              <w:rPr>
                <w:sz w:val="24"/>
                <w:szCs w:val="24"/>
              </w:rPr>
            </w:pPr>
            <w:r>
              <w:rPr>
                <w:sz w:val="24"/>
                <w:szCs w:val="24"/>
              </w:rPr>
              <w:t>1.08</w:t>
            </w:r>
          </w:p>
        </w:tc>
        <w:tc>
          <w:tcPr>
            <w:tcW w:w="818" w:type="dxa"/>
            <w:tcBorders>
              <w:top w:val="single" w:sz="4" w:space="0" w:color="auto"/>
              <w:left w:val="nil"/>
              <w:bottom w:val="single" w:sz="4" w:space="0" w:color="auto"/>
              <w:right w:val="nil"/>
            </w:tcBorders>
            <w:vAlign w:val="center"/>
          </w:tcPr>
          <w:p w14:paraId="78FAD1CF" w14:textId="3C9D8154" w:rsidR="00733D7B" w:rsidRPr="00BE12C5" w:rsidRDefault="00CC02B0" w:rsidP="0040744C">
            <w:pPr>
              <w:jc w:val="center"/>
            </w:pPr>
            <w:r>
              <w:t>.007</w:t>
            </w:r>
          </w:p>
        </w:tc>
        <w:tc>
          <w:tcPr>
            <w:tcW w:w="1641" w:type="dxa"/>
            <w:tcBorders>
              <w:top w:val="single" w:sz="4" w:space="0" w:color="auto"/>
              <w:left w:val="nil"/>
              <w:bottom w:val="single" w:sz="4" w:space="0" w:color="auto"/>
              <w:right w:val="nil"/>
            </w:tcBorders>
            <w:vAlign w:val="center"/>
          </w:tcPr>
          <w:p w14:paraId="494FE4FD" w14:textId="7F9178DA" w:rsidR="00733D7B" w:rsidRDefault="00576E52" w:rsidP="0040744C">
            <w:pPr>
              <w:jc w:val="center"/>
            </w:pPr>
            <w:r>
              <w:t>t(259) =2.72</w:t>
            </w:r>
          </w:p>
        </w:tc>
        <w:tc>
          <w:tcPr>
            <w:tcW w:w="662" w:type="dxa"/>
            <w:gridSpan w:val="3"/>
            <w:tcBorders>
              <w:top w:val="single" w:sz="4" w:space="0" w:color="auto"/>
              <w:left w:val="nil"/>
              <w:bottom w:val="single" w:sz="4" w:space="0" w:color="auto"/>
              <w:right w:val="nil"/>
            </w:tcBorders>
            <w:vAlign w:val="center"/>
          </w:tcPr>
          <w:p w14:paraId="1910A23E" w14:textId="01034BB9" w:rsidR="00733D7B" w:rsidRDefault="00576E52" w:rsidP="0040744C">
            <w:pPr>
              <w:jc w:val="center"/>
            </w:pPr>
            <w:r>
              <w:t>0.34</w:t>
            </w:r>
          </w:p>
        </w:tc>
      </w:tr>
      <w:tr w:rsidR="00746DDE" w14:paraId="58EFB0DA" w14:textId="77777777" w:rsidTr="00733D7B">
        <w:trPr>
          <w:gridAfter w:val="1"/>
          <w:wAfter w:w="31" w:type="dxa"/>
          <w:trHeight w:val="1176"/>
        </w:trPr>
        <w:tc>
          <w:tcPr>
            <w:tcW w:w="1553" w:type="dxa"/>
            <w:gridSpan w:val="2"/>
            <w:tcBorders>
              <w:top w:val="single" w:sz="4" w:space="0" w:color="auto"/>
              <w:left w:val="nil"/>
              <w:bottom w:val="single" w:sz="4" w:space="0" w:color="auto"/>
              <w:right w:val="nil"/>
            </w:tcBorders>
            <w:vAlign w:val="center"/>
          </w:tcPr>
          <w:p w14:paraId="34E222DA" w14:textId="77777777" w:rsidR="00686313" w:rsidRDefault="00686313" w:rsidP="00FA2C48">
            <w:pPr>
              <w:jc w:val="center"/>
              <w:rPr>
                <w:sz w:val="24"/>
                <w:szCs w:val="24"/>
              </w:rPr>
            </w:pPr>
            <w:r>
              <w:rPr>
                <w:sz w:val="24"/>
                <w:szCs w:val="24"/>
              </w:rPr>
              <w:t>Sleeping arrangements</w:t>
            </w:r>
          </w:p>
        </w:tc>
        <w:tc>
          <w:tcPr>
            <w:tcW w:w="1791" w:type="dxa"/>
            <w:gridSpan w:val="2"/>
            <w:tcBorders>
              <w:top w:val="single" w:sz="4" w:space="0" w:color="auto"/>
              <w:left w:val="nil"/>
              <w:bottom w:val="single" w:sz="4" w:space="0" w:color="auto"/>
              <w:right w:val="nil"/>
            </w:tcBorders>
            <w:vAlign w:val="center"/>
          </w:tcPr>
          <w:p w14:paraId="2716A80A" w14:textId="77777777" w:rsidR="00686313" w:rsidRDefault="00686313" w:rsidP="006001C8">
            <w:pPr>
              <w:jc w:val="center"/>
              <w:rPr>
                <w:sz w:val="24"/>
                <w:szCs w:val="24"/>
              </w:rPr>
            </w:pPr>
            <w:r>
              <w:rPr>
                <w:sz w:val="24"/>
                <w:szCs w:val="24"/>
              </w:rPr>
              <w:t xml:space="preserve">Own Room </w:t>
            </w:r>
          </w:p>
          <w:p w14:paraId="2B3953E9" w14:textId="77777777" w:rsidR="00686313" w:rsidRDefault="00686313" w:rsidP="006001C8">
            <w:pPr>
              <w:jc w:val="center"/>
              <w:rPr>
                <w:sz w:val="24"/>
                <w:szCs w:val="24"/>
              </w:rPr>
            </w:pPr>
            <w:r>
              <w:rPr>
                <w:sz w:val="24"/>
                <w:szCs w:val="24"/>
              </w:rPr>
              <w:t>Room with sib</w:t>
            </w:r>
          </w:p>
          <w:p w14:paraId="5154E809" w14:textId="77777777" w:rsidR="00686313" w:rsidRDefault="00686313" w:rsidP="006001C8">
            <w:pPr>
              <w:jc w:val="center"/>
              <w:rPr>
                <w:sz w:val="24"/>
                <w:szCs w:val="24"/>
              </w:rPr>
            </w:pPr>
            <w:r>
              <w:rPr>
                <w:sz w:val="24"/>
                <w:szCs w:val="24"/>
              </w:rPr>
              <w:t>Parents room</w:t>
            </w:r>
          </w:p>
          <w:p w14:paraId="0D75E97C" w14:textId="41568BAB" w:rsidR="00686313" w:rsidRDefault="00686313" w:rsidP="006001C8">
            <w:pPr>
              <w:jc w:val="center"/>
              <w:rPr>
                <w:sz w:val="24"/>
                <w:szCs w:val="24"/>
              </w:rPr>
            </w:pPr>
            <w:r>
              <w:rPr>
                <w:sz w:val="24"/>
                <w:szCs w:val="24"/>
              </w:rPr>
              <w:t>Cosleep</w:t>
            </w:r>
          </w:p>
        </w:tc>
        <w:tc>
          <w:tcPr>
            <w:tcW w:w="1932" w:type="dxa"/>
            <w:gridSpan w:val="2"/>
            <w:tcBorders>
              <w:top w:val="single" w:sz="4" w:space="0" w:color="auto"/>
              <w:left w:val="nil"/>
              <w:bottom w:val="single" w:sz="4" w:space="0" w:color="auto"/>
              <w:right w:val="nil"/>
            </w:tcBorders>
            <w:vAlign w:val="center"/>
          </w:tcPr>
          <w:p w14:paraId="03F00B68" w14:textId="77777777" w:rsidR="00686313" w:rsidRDefault="00686313" w:rsidP="006001C8">
            <w:pPr>
              <w:jc w:val="center"/>
              <w:rPr>
                <w:sz w:val="24"/>
                <w:szCs w:val="24"/>
              </w:rPr>
            </w:pPr>
            <w:r>
              <w:rPr>
                <w:sz w:val="24"/>
                <w:szCs w:val="24"/>
              </w:rPr>
              <w:t>25 (22%)</w:t>
            </w:r>
          </w:p>
          <w:p w14:paraId="2AF24BBE" w14:textId="77777777" w:rsidR="00686313" w:rsidRDefault="00686313" w:rsidP="006001C8">
            <w:pPr>
              <w:jc w:val="center"/>
              <w:rPr>
                <w:sz w:val="24"/>
                <w:szCs w:val="24"/>
              </w:rPr>
            </w:pPr>
            <w:r>
              <w:rPr>
                <w:sz w:val="24"/>
                <w:szCs w:val="24"/>
              </w:rPr>
              <w:t>10 (9%)</w:t>
            </w:r>
          </w:p>
          <w:p w14:paraId="2C5087A3" w14:textId="6C2C9B1C" w:rsidR="00686313" w:rsidRDefault="00686313" w:rsidP="006001C8">
            <w:pPr>
              <w:jc w:val="center"/>
              <w:rPr>
                <w:sz w:val="24"/>
                <w:szCs w:val="24"/>
              </w:rPr>
            </w:pPr>
            <w:r>
              <w:rPr>
                <w:sz w:val="24"/>
                <w:szCs w:val="24"/>
              </w:rPr>
              <w:t>35 (</w:t>
            </w:r>
            <w:r w:rsidR="00267263">
              <w:rPr>
                <w:sz w:val="24"/>
                <w:szCs w:val="24"/>
              </w:rPr>
              <w:t>3</w:t>
            </w:r>
            <w:r>
              <w:rPr>
                <w:sz w:val="24"/>
                <w:szCs w:val="24"/>
              </w:rPr>
              <w:t>0%)</w:t>
            </w:r>
          </w:p>
          <w:p w14:paraId="0EB8CB83" w14:textId="6F4ADBAF" w:rsidR="00686313" w:rsidRDefault="00686313" w:rsidP="00FA2C48">
            <w:pPr>
              <w:jc w:val="center"/>
              <w:rPr>
                <w:sz w:val="24"/>
                <w:szCs w:val="24"/>
              </w:rPr>
            </w:pPr>
            <w:r>
              <w:rPr>
                <w:sz w:val="24"/>
                <w:szCs w:val="24"/>
              </w:rPr>
              <w:t>4</w:t>
            </w:r>
            <w:r w:rsidR="003859DE">
              <w:rPr>
                <w:sz w:val="24"/>
                <w:szCs w:val="24"/>
              </w:rPr>
              <w:t>4</w:t>
            </w:r>
            <w:r>
              <w:rPr>
                <w:sz w:val="24"/>
                <w:szCs w:val="24"/>
              </w:rPr>
              <w:t xml:space="preserve"> (39%)</w:t>
            </w:r>
          </w:p>
        </w:tc>
        <w:tc>
          <w:tcPr>
            <w:tcW w:w="2044" w:type="dxa"/>
            <w:gridSpan w:val="3"/>
            <w:tcBorders>
              <w:top w:val="single" w:sz="4" w:space="0" w:color="auto"/>
              <w:left w:val="nil"/>
              <w:bottom w:val="single" w:sz="4" w:space="0" w:color="auto"/>
              <w:right w:val="nil"/>
            </w:tcBorders>
            <w:vAlign w:val="center"/>
          </w:tcPr>
          <w:p w14:paraId="6B3FCE2A" w14:textId="77777777" w:rsidR="00686313" w:rsidRDefault="00686313" w:rsidP="006001C8">
            <w:pPr>
              <w:jc w:val="center"/>
              <w:rPr>
                <w:sz w:val="24"/>
                <w:szCs w:val="24"/>
              </w:rPr>
            </w:pPr>
            <w:r>
              <w:rPr>
                <w:sz w:val="24"/>
                <w:szCs w:val="24"/>
              </w:rPr>
              <w:t>83 (56%)</w:t>
            </w:r>
          </w:p>
          <w:p w14:paraId="09D506B7" w14:textId="77777777" w:rsidR="00686313" w:rsidRDefault="00686313" w:rsidP="006001C8">
            <w:pPr>
              <w:jc w:val="center"/>
              <w:rPr>
                <w:sz w:val="24"/>
                <w:szCs w:val="24"/>
              </w:rPr>
            </w:pPr>
            <w:r>
              <w:rPr>
                <w:sz w:val="24"/>
                <w:szCs w:val="24"/>
              </w:rPr>
              <w:t>10 (7%)</w:t>
            </w:r>
          </w:p>
          <w:p w14:paraId="4C6F4BDC" w14:textId="77777777" w:rsidR="00686313" w:rsidRDefault="00686313" w:rsidP="006001C8">
            <w:pPr>
              <w:jc w:val="center"/>
              <w:rPr>
                <w:sz w:val="24"/>
                <w:szCs w:val="24"/>
              </w:rPr>
            </w:pPr>
            <w:r>
              <w:rPr>
                <w:sz w:val="24"/>
                <w:szCs w:val="24"/>
              </w:rPr>
              <w:t>51 (35%)</w:t>
            </w:r>
          </w:p>
          <w:p w14:paraId="34E11C29" w14:textId="29D763B6" w:rsidR="00686313" w:rsidRDefault="00686313" w:rsidP="00FA2C48">
            <w:pPr>
              <w:jc w:val="center"/>
              <w:rPr>
                <w:sz w:val="24"/>
                <w:szCs w:val="24"/>
              </w:rPr>
            </w:pPr>
            <w:r>
              <w:rPr>
                <w:sz w:val="24"/>
                <w:szCs w:val="24"/>
              </w:rPr>
              <w:t>3 (2%)</w:t>
            </w:r>
          </w:p>
        </w:tc>
        <w:tc>
          <w:tcPr>
            <w:tcW w:w="818" w:type="dxa"/>
            <w:tcBorders>
              <w:top w:val="single" w:sz="4" w:space="0" w:color="auto"/>
              <w:left w:val="nil"/>
              <w:bottom w:val="single" w:sz="4" w:space="0" w:color="auto"/>
              <w:right w:val="nil"/>
            </w:tcBorders>
            <w:vAlign w:val="center"/>
          </w:tcPr>
          <w:p w14:paraId="2151DB1C" w14:textId="0EAFC7A8" w:rsidR="00686313" w:rsidRPr="001E79DB" w:rsidRDefault="00686313" w:rsidP="0040744C">
            <w:pPr>
              <w:jc w:val="center"/>
              <w:rPr>
                <w:b/>
                <w:bCs/>
              </w:rPr>
            </w:pPr>
            <w:r w:rsidRPr="001E79DB">
              <w:rPr>
                <w:b/>
                <w:bCs/>
              </w:rPr>
              <w:t xml:space="preserve"> &lt; .001</w:t>
            </w:r>
          </w:p>
        </w:tc>
        <w:tc>
          <w:tcPr>
            <w:tcW w:w="1641" w:type="dxa"/>
            <w:tcBorders>
              <w:top w:val="single" w:sz="4" w:space="0" w:color="auto"/>
              <w:left w:val="nil"/>
              <w:bottom w:val="single" w:sz="4" w:space="0" w:color="auto"/>
              <w:right w:val="nil"/>
            </w:tcBorders>
            <w:vAlign w:val="center"/>
          </w:tcPr>
          <w:p w14:paraId="5C4F8175" w14:textId="5E67EB1E" w:rsidR="00686313" w:rsidRPr="00BE12C5" w:rsidRDefault="00FD061C" w:rsidP="0040744C">
            <w:pPr>
              <w:jc w:val="center"/>
            </w:pPr>
            <w:r>
              <w:t>c</w:t>
            </w:r>
            <w:r w:rsidR="00921EBD" w:rsidRPr="00921EBD">
              <w:t>hi</w:t>
            </w:r>
            <w:r>
              <w:t xml:space="preserve"> sq </w:t>
            </w:r>
            <w:r w:rsidR="00921EBD" w:rsidRPr="00921EBD">
              <w:t>(7) = 152.33</w:t>
            </w:r>
          </w:p>
        </w:tc>
        <w:tc>
          <w:tcPr>
            <w:tcW w:w="662" w:type="dxa"/>
            <w:gridSpan w:val="3"/>
            <w:tcBorders>
              <w:top w:val="single" w:sz="4" w:space="0" w:color="auto"/>
              <w:left w:val="nil"/>
              <w:bottom w:val="single" w:sz="4" w:space="0" w:color="auto"/>
              <w:right w:val="nil"/>
            </w:tcBorders>
            <w:vAlign w:val="center"/>
          </w:tcPr>
          <w:p w14:paraId="3B020E69" w14:textId="1E8381ED" w:rsidR="00686313" w:rsidRPr="00BE12C5" w:rsidRDefault="0040744C" w:rsidP="0040744C">
            <w:pPr>
              <w:jc w:val="center"/>
            </w:pPr>
            <w:r>
              <w:t>-</w:t>
            </w:r>
          </w:p>
        </w:tc>
      </w:tr>
      <w:tr w:rsidR="00746DDE" w14:paraId="58D7FCE8" w14:textId="77777777" w:rsidTr="00733D7B">
        <w:trPr>
          <w:gridAfter w:val="2"/>
          <w:wAfter w:w="37" w:type="dxa"/>
          <w:trHeight w:val="701"/>
        </w:trPr>
        <w:tc>
          <w:tcPr>
            <w:tcW w:w="1661" w:type="dxa"/>
            <w:gridSpan w:val="3"/>
            <w:tcBorders>
              <w:top w:val="single" w:sz="4" w:space="0" w:color="auto"/>
              <w:left w:val="nil"/>
              <w:bottom w:val="single" w:sz="4" w:space="0" w:color="auto"/>
              <w:right w:val="nil"/>
            </w:tcBorders>
            <w:vAlign w:val="center"/>
          </w:tcPr>
          <w:p w14:paraId="0CA9A516" w14:textId="77777777" w:rsidR="00686313" w:rsidRDefault="00686313" w:rsidP="00FA2C48">
            <w:pPr>
              <w:jc w:val="center"/>
              <w:rPr>
                <w:sz w:val="24"/>
                <w:szCs w:val="24"/>
              </w:rPr>
            </w:pPr>
            <w:r>
              <w:rPr>
                <w:sz w:val="24"/>
                <w:szCs w:val="24"/>
              </w:rPr>
              <w:t>Sleep routine</w:t>
            </w:r>
          </w:p>
        </w:tc>
        <w:tc>
          <w:tcPr>
            <w:tcW w:w="1683" w:type="dxa"/>
            <w:tcBorders>
              <w:top w:val="single" w:sz="4" w:space="0" w:color="auto"/>
              <w:left w:val="nil"/>
              <w:bottom w:val="single" w:sz="4" w:space="0" w:color="auto"/>
              <w:right w:val="nil"/>
            </w:tcBorders>
            <w:vAlign w:val="center"/>
          </w:tcPr>
          <w:p w14:paraId="686B97BF" w14:textId="026B0936" w:rsidR="00686313" w:rsidRDefault="00686313" w:rsidP="006001C8">
            <w:pPr>
              <w:jc w:val="center"/>
              <w:rPr>
                <w:sz w:val="24"/>
                <w:szCs w:val="24"/>
              </w:rPr>
            </w:pPr>
            <w:r>
              <w:rPr>
                <w:sz w:val="24"/>
                <w:szCs w:val="24"/>
              </w:rPr>
              <w:t>Not yet</w:t>
            </w:r>
          </w:p>
          <w:p w14:paraId="02A95893" w14:textId="77777777" w:rsidR="00686313" w:rsidRDefault="00686313" w:rsidP="006001C8">
            <w:pPr>
              <w:jc w:val="center"/>
              <w:rPr>
                <w:sz w:val="24"/>
                <w:szCs w:val="24"/>
              </w:rPr>
            </w:pPr>
            <w:r>
              <w:rPr>
                <w:sz w:val="24"/>
                <w:szCs w:val="24"/>
              </w:rPr>
              <w:t>Kind of</w:t>
            </w:r>
          </w:p>
          <w:p w14:paraId="1E987A50" w14:textId="3824B1CE" w:rsidR="00686313" w:rsidRDefault="00686313" w:rsidP="006001C8">
            <w:pPr>
              <w:jc w:val="center"/>
              <w:rPr>
                <w:sz w:val="24"/>
                <w:szCs w:val="24"/>
              </w:rPr>
            </w:pPr>
            <w:r>
              <w:rPr>
                <w:sz w:val="24"/>
                <w:szCs w:val="24"/>
              </w:rPr>
              <w:t>Yes</w:t>
            </w:r>
          </w:p>
        </w:tc>
        <w:tc>
          <w:tcPr>
            <w:tcW w:w="1932" w:type="dxa"/>
            <w:gridSpan w:val="2"/>
            <w:tcBorders>
              <w:top w:val="single" w:sz="4" w:space="0" w:color="auto"/>
              <w:left w:val="nil"/>
              <w:bottom w:val="single" w:sz="4" w:space="0" w:color="auto"/>
              <w:right w:val="nil"/>
            </w:tcBorders>
            <w:vAlign w:val="center"/>
          </w:tcPr>
          <w:p w14:paraId="4088A0B8" w14:textId="6BA98E3E" w:rsidR="00686313" w:rsidRDefault="00686313" w:rsidP="00FA2C48">
            <w:pPr>
              <w:jc w:val="center"/>
              <w:rPr>
                <w:sz w:val="24"/>
                <w:szCs w:val="24"/>
              </w:rPr>
            </w:pPr>
            <w:r>
              <w:rPr>
                <w:sz w:val="24"/>
                <w:szCs w:val="24"/>
              </w:rPr>
              <w:t>64 (56%)</w:t>
            </w:r>
          </w:p>
          <w:p w14:paraId="5276BD72" w14:textId="2DA07C88" w:rsidR="00686313" w:rsidRDefault="00686313" w:rsidP="00FA2C48">
            <w:pPr>
              <w:jc w:val="center"/>
              <w:rPr>
                <w:sz w:val="24"/>
                <w:szCs w:val="24"/>
              </w:rPr>
            </w:pPr>
            <w:r>
              <w:rPr>
                <w:sz w:val="24"/>
                <w:szCs w:val="24"/>
              </w:rPr>
              <w:t>5 (4%)</w:t>
            </w:r>
          </w:p>
          <w:p w14:paraId="3FCBC2B6" w14:textId="2268D849" w:rsidR="00686313" w:rsidRDefault="00686313" w:rsidP="00FA2C48">
            <w:pPr>
              <w:jc w:val="center"/>
              <w:rPr>
                <w:sz w:val="24"/>
                <w:szCs w:val="24"/>
              </w:rPr>
            </w:pPr>
            <w:r>
              <w:rPr>
                <w:sz w:val="24"/>
                <w:szCs w:val="24"/>
              </w:rPr>
              <w:t>4</w:t>
            </w:r>
            <w:r w:rsidR="00742254">
              <w:rPr>
                <w:sz w:val="24"/>
                <w:szCs w:val="24"/>
              </w:rPr>
              <w:t>5</w:t>
            </w:r>
            <w:r>
              <w:rPr>
                <w:sz w:val="24"/>
                <w:szCs w:val="24"/>
              </w:rPr>
              <w:t xml:space="preserve"> (40%)</w:t>
            </w:r>
          </w:p>
        </w:tc>
        <w:tc>
          <w:tcPr>
            <w:tcW w:w="2044" w:type="dxa"/>
            <w:gridSpan w:val="3"/>
            <w:tcBorders>
              <w:top w:val="single" w:sz="4" w:space="0" w:color="auto"/>
              <w:left w:val="nil"/>
              <w:bottom w:val="single" w:sz="4" w:space="0" w:color="auto"/>
              <w:right w:val="nil"/>
            </w:tcBorders>
            <w:vAlign w:val="center"/>
          </w:tcPr>
          <w:p w14:paraId="0A7F9075" w14:textId="77777777" w:rsidR="00686313" w:rsidRDefault="00686313" w:rsidP="00FA2C48">
            <w:pPr>
              <w:jc w:val="center"/>
              <w:rPr>
                <w:sz w:val="24"/>
                <w:szCs w:val="24"/>
              </w:rPr>
            </w:pPr>
            <w:r>
              <w:rPr>
                <w:sz w:val="24"/>
                <w:szCs w:val="24"/>
              </w:rPr>
              <w:t>6 (4%)</w:t>
            </w:r>
          </w:p>
          <w:p w14:paraId="5171C376" w14:textId="77777777" w:rsidR="00686313" w:rsidRDefault="00686313" w:rsidP="00FA2C48">
            <w:pPr>
              <w:jc w:val="center"/>
              <w:rPr>
                <w:sz w:val="24"/>
                <w:szCs w:val="24"/>
              </w:rPr>
            </w:pPr>
            <w:r>
              <w:rPr>
                <w:sz w:val="24"/>
                <w:szCs w:val="24"/>
              </w:rPr>
              <w:t>34 (23%)</w:t>
            </w:r>
          </w:p>
          <w:p w14:paraId="31E18EAD" w14:textId="6B531163" w:rsidR="00686313" w:rsidRDefault="00686313" w:rsidP="00FA2C48">
            <w:pPr>
              <w:jc w:val="center"/>
              <w:rPr>
                <w:sz w:val="24"/>
                <w:szCs w:val="24"/>
              </w:rPr>
            </w:pPr>
            <w:r>
              <w:rPr>
                <w:sz w:val="24"/>
                <w:szCs w:val="24"/>
              </w:rPr>
              <w:t>107 (73%)</w:t>
            </w:r>
          </w:p>
        </w:tc>
        <w:tc>
          <w:tcPr>
            <w:tcW w:w="818" w:type="dxa"/>
            <w:tcBorders>
              <w:top w:val="single" w:sz="4" w:space="0" w:color="auto"/>
              <w:left w:val="nil"/>
              <w:bottom w:val="single" w:sz="4" w:space="0" w:color="auto"/>
              <w:right w:val="nil"/>
            </w:tcBorders>
            <w:vAlign w:val="center"/>
          </w:tcPr>
          <w:p w14:paraId="7432B040" w14:textId="6F567AD9" w:rsidR="00686313" w:rsidRPr="001E79DB" w:rsidRDefault="00686313" w:rsidP="0040744C">
            <w:pPr>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57A06F2D" w14:textId="637CEC98" w:rsidR="00686313" w:rsidRPr="00BE12C5" w:rsidRDefault="00FD061C" w:rsidP="0040744C">
            <w:pPr>
              <w:jc w:val="center"/>
            </w:pPr>
            <w:r>
              <w:t>c</w:t>
            </w:r>
            <w:r w:rsidRPr="00921EBD">
              <w:t>hi</w:t>
            </w:r>
            <w:r>
              <w:t xml:space="preserve"> sq </w:t>
            </w:r>
            <w:r w:rsidR="00A07D76" w:rsidRPr="00A07D76">
              <w:t>(5) = 170.89</w:t>
            </w:r>
          </w:p>
        </w:tc>
        <w:tc>
          <w:tcPr>
            <w:tcW w:w="656" w:type="dxa"/>
            <w:gridSpan w:val="2"/>
            <w:tcBorders>
              <w:top w:val="single" w:sz="4" w:space="0" w:color="auto"/>
              <w:left w:val="nil"/>
              <w:bottom w:val="single" w:sz="4" w:space="0" w:color="auto"/>
              <w:right w:val="nil"/>
            </w:tcBorders>
            <w:vAlign w:val="center"/>
          </w:tcPr>
          <w:p w14:paraId="352B4A8E" w14:textId="63B3CF51" w:rsidR="00686313" w:rsidRPr="00BE12C5" w:rsidRDefault="00746DDE" w:rsidP="0040744C">
            <w:pPr>
              <w:jc w:val="center"/>
            </w:pPr>
            <w:r>
              <w:t>-</w:t>
            </w:r>
          </w:p>
        </w:tc>
      </w:tr>
      <w:tr w:rsidR="00C571E7" w14:paraId="3EE1DA01" w14:textId="77777777" w:rsidTr="00733D7B">
        <w:trPr>
          <w:gridAfter w:val="2"/>
          <w:wAfter w:w="37" w:type="dxa"/>
          <w:trHeight w:val="701"/>
        </w:trPr>
        <w:tc>
          <w:tcPr>
            <w:tcW w:w="1661" w:type="dxa"/>
            <w:gridSpan w:val="3"/>
            <w:tcBorders>
              <w:top w:val="single" w:sz="4" w:space="0" w:color="auto"/>
              <w:left w:val="nil"/>
              <w:bottom w:val="single" w:sz="4" w:space="0" w:color="auto"/>
              <w:right w:val="nil"/>
            </w:tcBorders>
            <w:vAlign w:val="center"/>
          </w:tcPr>
          <w:p w14:paraId="64ECBC76" w14:textId="1C9D5703" w:rsidR="00C571E7" w:rsidRDefault="001F48C4" w:rsidP="00FA2C48">
            <w:pPr>
              <w:jc w:val="center"/>
              <w:rPr>
                <w:sz w:val="24"/>
                <w:szCs w:val="24"/>
              </w:rPr>
            </w:pPr>
            <w:r>
              <w:rPr>
                <w:sz w:val="24"/>
                <w:szCs w:val="24"/>
              </w:rPr>
              <w:t>Happy with baby’s sleep?</w:t>
            </w:r>
          </w:p>
        </w:tc>
        <w:tc>
          <w:tcPr>
            <w:tcW w:w="1683" w:type="dxa"/>
            <w:tcBorders>
              <w:top w:val="single" w:sz="4" w:space="0" w:color="auto"/>
              <w:left w:val="nil"/>
              <w:bottom w:val="single" w:sz="4" w:space="0" w:color="auto"/>
              <w:right w:val="nil"/>
            </w:tcBorders>
            <w:vAlign w:val="center"/>
          </w:tcPr>
          <w:p w14:paraId="6EE157B3" w14:textId="65241C94" w:rsidR="00C571E7" w:rsidRDefault="001E415C" w:rsidP="006001C8">
            <w:pPr>
              <w:jc w:val="center"/>
              <w:rPr>
                <w:sz w:val="24"/>
                <w:szCs w:val="24"/>
              </w:rPr>
            </w:pPr>
            <w:r>
              <w:rPr>
                <w:sz w:val="24"/>
                <w:szCs w:val="24"/>
              </w:rPr>
              <w:t>Yes</w:t>
            </w:r>
          </w:p>
          <w:p w14:paraId="35694D75" w14:textId="50256B95" w:rsidR="001E415C" w:rsidRDefault="001E415C" w:rsidP="006001C8">
            <w:pPr>
              <w:jc w:val="center"/>
              <w:rPr>
                <w:sz w:val="24"/>
                <w:szCs w:val="24"/>
              </w:rPr>
            </w:pPr>
            <w:r>
              <w:rPr>
                <w:sz w:val="24"/>
                <w:szCs w:val="24"/>
              </w:rPr>
              <w:t>No</w:t>
            </w:r>
          </w:p>
          <w:p w14:paraId="6906F1DA" w14:textId="1B19FE54" w:rsidR="0099531A" w:rsidRDefault="001E415C" w:rsidP="001E415C">
            <w:pPr>
              <w:jc w:val="center"/>
              <w:rPr>
                <w:sz w:val="24"/>
                <w:szCs w:val="24"/>
              </w:rPr>
            </w:pPr>
            <w:r>
              <w:rPr>
                <w:sz w:val="24"/>
                <w:szCs w:val="24"/>
              </w:rPr>
              <w:t>Unsure</w:t>
            </w:r>
          </w:p>
        </w:tc>
        <w:tc>
          <w:tcPr>
            <w:tcW w:w="1932" w:type="dxa"/>
            <w:gridSpan w:val="2"/>
            <w:tcBorders>
              <w:top w:val="single" w:sz="4" w:space="0" w:color="auto"/>
              <w:left w:val="nil"/>
              <w:bottom w:val="single" w:sz="4" w:space="0" w:color="auto"/>
              <w:right w:val="nil"/>
            </w:tcBorders>
            <w:vAlign w:val="center"/>
          </w:tcPr>
          <w:p w14:paraId="02098BA1" w14:textId="19C14AB1" w:rsidR="00C571E7" w:rsidRDefault="00E24043" w:rsidP="001E415C">
            <w:pPr>
              <w:jc w:val="center"/>
              <w:rPr>
                <w:sz w:val="24"/>
                <w:szCs w:val="24"/>
              </w:rPr>
            </w:pPr>
            <w:r>
              <w:rPr>
                <w:sz w:val="24"/>
                <w:szCs w:val="24"/>
              </w:rPr>
              <w:t>10</w:t>
            </w:r>
            <w:r w:rsidR="003859DE">
              <w:rPr>
                <w:sz w:val="24"/>
                <w:szCs w:val="24"/>
              </w:rPr>
              <w:t>8</w:t>
            </w:r>
            <w:r>
              <w:rPr>
                <w:sz w:val="24"/>
                <w:szCs w:val="24"/>
              </w:rPr>
              <w:t xml:space="preserve"> (95%)</w:t>
            </w:r>
          </w:p>
          <w:p w14:paraId="6C707650" w14:textId="77777777" w:rsidR="00E24043" w:rsidRDefault="00E24043" w:rsidP="001E415C">
            <w:pPr>
              <w:jc w:val="center"/>
              <w:rPr>
                <w:sz w:val="24"/>
                <w:szCs w:val="24"/>
              </w:rPr>
            </w:pPr>
            <w:r>
              <w:rPr>
                <w:sz w:val="24"/>
                <w:szCs w:val="24"/>
              </w:rPr>
              <w:t>3</w:t>
            </w:r>
            <w:r w:rsidR="00192E55">
              <w:rPr>
                <w:sz w:val="24"/>
                <w:szCs w:val="24"/>
              </w:rPr>
              <w:t xml:space="preserve"> (2.5%)</w:t>
            </w:r>
          </w:p>
          <w:p w14:paraId="4A79231E" w14:textId="258B56CD" w:rsidR="00192E55" w:rsidRDefault="00192E55" w:rsidP="00192E55">
            <w:pPr>
              <w:jc w:val="center"/>
              <w:rPr>
                <w:sz w:val="24"/>
                <w:szCs w:val="24"/>
              </w:rPr>
            </w:pPr>
            <w:r>
              <w:rPr>
                <w:sz w:val="24"/>
                <w:szCs w:val="24"/>
              </w:rPr>
              <w:t>3 (2.5%)</w:t>
            </w:r>
          </w:p>
        </w:tc>
        <w:tc>
          <w:tcPr>
            <w:tcW w:w="2044" w:type="dxa"/>
            <w:gridSpan w:val="3"/>
            <w:tcBorders>
              <w:top w:val="single" w:sz="4" w:space="0" w:color="auto"/>
              <w:left w:val="nil"/>
              <w:bottom w:val="single" w:sz="4" w:space="0" w:color="auto"/>
              <w:right w:val="nil"/>
            </w:tcBorders>
            <w:vAlign w:val="center"/>
          </w:tcPr>
          <w:p w14:paraId="7BDAAC1A" w14:textId="77777777" w:rsidR="00C571E7" w:rsidRDefault="00E30C22" w:rsidP="00FA2C48">
            <w:pPr>
              <w:jc w:val="center"/>
              <w:rPr>
                <w:sz w:val="24"/>
                <w:szCs w:val="24"/>
              </w:rPr>
            </w:pPr>
            <w:r>
              <w:rPr>
                <w:sz w:val="24"/>
                <w:szCs w:val="24"/>
              </w:rPr>
              <w:t>119 (81%)</w:t>
            </w:r>
          </w:p>
          <w:p w14:paraId="091CF1D7" w14:textId="77777777" w:rsidR="00E30C22" w:rsidRDefault="00E30C22" w:rsidP="00FA2C48">
            <w:pPr>
              <w:jc w:val="center"/>
              <w:rPr>
                <w:sz w:val="24"/>
                <w:szCs w:val="24"/>
              </w:rPr>
            </w:pPr>
            <w:r>
              <w:rPr>
                <w:sz w:val="24"/>
                <w:szCs w:val="24"/>
              </w:rPr>
              <w:t>15 (10%)</w:t>
            </w:r>
          </w:p>
          <w:p w14:paraId="24451775" w14:textId="143760A3" w:rsidR="00E30C22" w:rsidRDefault="00E30C22" w:rsidP="00FA2C48">
            <w:pPr>
              <w:jc w:val="center"/>
              <w:rPr>
                <w:sz w:val="24"/>
                <w:szCs w:val="24"/>
              </w:rPr>
            </w:pPr>
            <w:r>
              <w:rPr>
                <w:sz w:val="24"/>
                <w:szCs w:val="24"/>
              </w:rPr>
              <w:t>13 (9%)</w:t>
            </w:r>
          </w:p>
        </w:tc>
        <w:tc>
          <w:tcPr>
            <w:tcW w:w="818" w:type="dxa"/>
            <w:tcBorders>
              <w:top w:val="single" w:sz="4" w:space="0" w:color="auto"/>
              <w:left w:val="nil"/>
              <w:bottom w:val="single" w:sz="4" w:space="0" w:color="auto"/>
              <w:right w:val="nil"/>
            </w:tcBorders>
            <w:vAlign w:val="center"/>
          </w:tcPr>
          <w:p w14:paraId="09A1AA04" w14:textId="72CE4F27" w:rsidR="00C571E7" w:rsidRPr="001E79DB" w:rsidRDefault="000A34C1" w:rsidP="0040744C">
            <w:pPr>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1A040C02" w14:textId="31E774C4" w:rsidR="00C571E7" w:rsidRPr="00BE12C5" w:rsidRDefault="00FD061C" w:rsidP="0040744C">
            <w:pPr>
              <w:jc w:val="center"/>
            </w:pPr>
            <w:r>
              <w:t>c</w:t>
            </w:r>
            <w:r w:rsidRPr="00921EBD">
              <w:t>hi</w:t>
            </w:r>
            <w:r>
              <w:t xml:space="preserve"> sq </w:t>
            </w:r>
            <w:r w:rsidR="009352C5" w:rsidRPr="009352C5">
              <w:t>(5) = 342.15</w:t>
            </w:r>
          </w:p>
        </w:tc>
        <w:tc>
          <w:tcPr>
            <w:tcW w:w="656" w:type="dxa"/>
            <w:gridSpan w:val="2"/>
            <w:tcBorders>
              <w:top w:val="single" w:sz="4" w:space="0" w:color="auto"/>
              <w:left w:val="nil"/>
              <w:bottom w:val="single" w:sz="4" w:space="0" w:color="auto"/>
              <w:right w:val="nil"/>
            </w:tcBorders>
            <w:vAlign w:val="center"/>
          </w:tcPr>
          <w:p w14:paraId="284D772E" w14:textId="76CA88DE" w:rsidR="00C571E7" w:rsidRDefault="00867241" w:rsidP="0040744C">
            <w:pPr>
              <w:jc w:val="center"/>
            </w:pPr>
            <w:r>
              <w:t>-</w:t>
            </w:r>
          </w:p>
        </w:tc>
      </w:tr>
      <w:tr w:rsidR="00746DDE" w14:paraId="4C18A1B2" w14:textId="77777777" w:rsidTr="00733D7B">
        <w:trPr>
          <w:gridAfter w:val="3"/>
          <w:wAfter w:w="46" w:type="dxa"/>
          <w:trHeight w:val="706"/>
        </w:trPr>
        <w:tc>
          <w:tcPr>
            <w:tcW w:w="1661" w:type="dxa"/>
            <w:gridSpan w:val="3"/>
            <w:tcBorders>
              <w:top w:val="single" w:sz="4" w:space="0" w:color="auto"/>
              <w:left w:val="nil"/>
              <w:bottom w:val="single" w:sz="4" w:space="0" w:color="auto"/>
              <w:right w:val="nil"/>
            </w:tcBorders>
            <w:vAlign w:val="center"/>
          </w:tcPr>
          <w:p w14:paraId="0A134E12" w14:textId="5318CC10" w:rsidR="00686313" w:rsidRDefault="00686313" w:rsidP="008B5C36">
            <w:pPr>
              <w:spacing w:line="276" w:lineRule="auto"/>
              <w:jc w:val="center"/>
              <w:rPr>
                <w:sz w:val="24"/>
                <w:szCs w:val="24"/>
              </w:rPr>
            </w:pPr>
            <w:r>
              <w:rPr>
                <w:sz w:val="24"/>
                <w:szCs w:val="24"/>
              </w:rPr>
              <w:t>Bedtime</w:t>
            </w:r>
          </w:p>
        </w:tc>
        <w:tc>
          <w:tcPr>
            <w:tcW w:w="1683" w:type="dxa"/>
            <w:tcBorders>
              <w:top w:val="single" w:sz="4" w:space="0" w:color="auto"/>
              <w:left w:val="nil"/>
              <w:bottom w:val="single" w:sz="4" w:space="0" w:color="auto"/>
              <w:right w:val="nil"/>
            </w:tcBorders>
            <w:vAlign w:val="center"/>
          </w:tcPr>
          <w:p w14:paraId="06BFC253" w14:textId="7EEC2D23" w:rsidR="00686313" w:rsidRDefault="00686313" w:rsidP="009C4A15">
            <w:pPr>
              <w:spacing w:line="276" w:lineRule="auto"/>
              <w:jc w:val="center"/>
              <w:rPr>
                <w:sz w:val="24"/>
                <w:szCs w:val="24"/>
              </w:rPr>
            </w:pPr>
            <w:r>
              <w:rPr>
                <w:sz w:val="24"/>
                <w:szCs w:val="24"/>
              </w:rPr>
              <w:t>Questionnaire</w:t>
            </w:r>
          </w:p>
          <w:p w14:paraId="7BEFAC33" w14:textId="44BB86D9" w:rsidR="00686313" w:rsidRDefault="00686313" w:rsidP="009C4A15">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FF181DC" w14:textId="77777777" w:rsidR="00686313" w:rsidRDefault="00686313" w:rsidP="009C4A15">
            <w:pPr>
              <w:spacing w:line="276" w:lineRule="auto"/>
              <w:jc w:val="center"/>
              <w:rPr>
                <w:sz w:val="24"/>
                <w:szCs w:val="24"/>
              </w:rPr>
            </w:pPr>
            <w:r>
              <w:rPr>
                <w:sz w:val="24"/>
                <w:szCs w:val="24"/>
              </w:rPr>
              <w:t>21:53</w:t>
            </w:r>
          </w:p>
          <w:p w14:paraId="34AE2560" w14:textId="3ED1CA23" w:rsidR="00686313" w:rsidRDefault="00686313" w:rsidP="009C4A15">
            <w:pPr>
              <w:spacing w:line="276" w:lineRule="auto"/>
              <w:jc w:val="center"/>
              <w:rPr>
                <w:sz w:val="24"/>
                <w:szCs w:val="24"/>
              </w:rPr>
            </w:pPr>
            <w:r>
              <w:rPr>
                <w:sz w:val="24"/>
                <w:szCs w:val="24"/>
              </w:rPr>
              <w:t>22:02</w:t>
            </w:r>
          </w:p>
        </w:tc>
        <w:tc>
          <w:tcPr>
            <w:tcW w:w="968" w:type="dxa"/>
            <w:tcBorders>
              <w:top w:val="single" w:sz="4" w:space="0" w:color="auto"/>
              <w:left w:val="nil"/>
              <w:bottom w:val="single" w:sz="4" w:space="0" w:color="auto"/>
              <w:right w:val="nil"/>
            </w:tcBorders>
            <w:vAlign w:val="center"/>
          </w:tcPr>
          <w:p w14:paraId="6EF5E5BD" w14:textId="0CD699B2" w:rsidR="00686313" w:rsidRDefault="00686313" w:rsidP="009C4A15">
            <w:pPr>
              <w:spacing w:line="276" w:lineRule="auto"/>
              <w:jc w:val="center"/>
              <w:rPr>
                <w:sz w:val="24"/>
                <w:szCs w:val="24"/>
              </w:rPr>
            </w:pPr>
            <w:r>
              <w:rPr>
                <w:sz w:val="24"/>
                <w:szCs w:val="24"/>
              </w:rPr>
              <w:t>1h 16m</w:t>
            </w:r>
          </w:p>
          <w:p w14:paraId="17DCAFAA" w14:textId="1FD2FBF6" w:rsidR="00686313" w:rsidRDefault="00686313" w:rsidP="009C4A15">
            <w:pPr>
              <w:spacing w:line="276" w:lineRule="auto"/>
              <w:jc w:val="center"/>
              <w:rPr>
                <w:sz w:val="24"/>
                <w:szCs w:val="24"/>
              </w:rPr>
            </w:pPr>
            <w:r>
              <w:rPr>
                <w:sz w:val="24"/>
                <w:szCs w:val="24"/>
              </w:rPr>
              <w:t>1h 22m</w:t>
            </w:r>
          </w:p>
        </w:tc>
        <w:tc>
          <w:tcPr>
            <w:tcW w:w="1092" w:type="dxa"/>
            <w:gridSpan w:val="2"/>
            <w:tcBorders>
              <w:top w:val="single" w:sz="4" w:space="0" w:color="auto"/>
              <w:left w:val="nil"/>
              <w:bottom w:val="single" w:sz="4" w:space="0" w:color="auto"/>
              <w:right w:val="nil"/>
            </w:tcBorders>
            <w:vAlign w:val="center"/>
          </w:tcPr>
          <w:p w14:paraId="10091B8A" w14:textId="77777777" w:rsidR="00686313" w:rsidRDefault="00686313" w:rsidP="009C4A15">
            <w:pPr>
              <w:spacing w:line="276" w:lineRule="auto"/>
              <w:jc w:val="center"/>
              <w:rPr>
                <w:sz w:val="24"/>
                <w:szCs w:val="24"/>
              </w:rPr>
            </w:pPr>
            <w:r>
              <w:rPr>
                <w:sz w:val="24"/>
                <w:szCs w:val="24"/>
              </w:rPr>
              <w:t>19:33</w:t>
            </w:r>
          </w:p>
          <w:p w14:paraId="084BD3CB" w14:textId="7FDB3562" w:rsidR="00686313" w:rsidRDefault="00686313" w:rsidP="009C4A15">
            <w:pPr>
              <w:spacing w:line="276" w:lineRule="auto"/>
              <w:jc w:val="center"/>
              <w:rPr>
                <w:sz w:val="24"/>
                <w:szCs w:val="24"/>
              </w:rPr>
            </w:pPr>
            <w:r>
              <w:rPr>
                <w:sz w:val="24"/>
                <w:szCs w:val="24"/>
              </w:rPr>
              <w:t>19:42</w:t>
            </w:r>
          </w:p>
        </w:tc>
        <w:tc>
          <w:tcPr>
            <w:tcW w:w="952" w:type="dxa"/>
            <w:tcBorders>
              <w:top w:val="single" w:sz="4" w:space="0" w:color="auto"/>
              <w:left w:val="nil"/>
              <w:bottom w:val="single" w:sz="4" w:space="0" w:color="auto"/>
              <w:right w:val="nil"/>
            </w:tcBorders>
            <w:vAlign w:val="center"/>
          </w:tcPr>
          <w:p w14:paraId="2EF9E553" w14:textId="77777777" w:rsidR="00686313" w:rsidRDefault="00686313" w:rsidP="009C4A15">
            <w:pPr>
              <w:spacing w:line="276" w:lineRule="auto"/>
              <w:jc w:val="center"/>
              <w:rPr>
                <w:sz w:val="24"/>
                <w:szCs w:val="24"/>
              </w:rPr>
            </w:pPr>
            <w:r>
              <w:rPr>
                <w:sz w:val="24"/>
                <w:szCs w:val="24"/>
              </w:rPr>
              <w:t>1h 8m</w:t>
            </w:r>
          </w:p>
          <w:p w14:paraId="6008CDB7" w14:textId="5EDBD15B" w:rsidR="00686313" w:rsidRDefault="00686313" w:rsidP="009C4A15">
            <w:pPr>
              <w:spacing w:line="276" w:lineRule="auto"/>
              <w:jc w:val="center"/>
              <w:rPr>
                <w:sz w:val="24"/>
                <w:szCs w:val="24"/>
              </w:rPr>
            </w:pPr>
            <w:r>
              <w:rPr>
                <w:sz w:val="24"/>
                <w:szCs w:val="24"/>
              </w:rPr>
              <w:t>1h 17m</w:t>
            </w:r>
          </w:p>
        </w:tc>
        <w:tc>
          <w:tcPr>
            <w:tcW w:w="818" w:type="dxa"/>
            <w:tcBorders>
              <w:top w:val="single" w:sz="4" w:space="0" w:color="auto"/>
              <w:left w:val="nil"/>
              <w:bottom w:val="single" w:sz="4" w:space="0" w:color="auto"/>
              <w:right w:val="nil"/>
            </w:tcBorders>
            <w:vAlign w:val="center"/>
          </w:tcPr>
          <w:p w14:paraId="00A6B7C5" w14:textId="77777777" w:rsidR="00746DDE" w:rsidRPr="001E79DB" w:rsidRDefault="00746DDE" w:rsidP="0040744C">
            <w:pPr>
              <w:spacing w:line="276" w:lineRule="auto"/>
              <w:jc w:val="center"/>
              <w:rPr>
                <w:b/>
                <w:bCs/>
              </w:rPr>
            </w:pPr>
            <w:r w:rsidRPr="001E79DB">
              <w:rPr>
                <w:b/>
                <w:bCs/>
              </w:rPr>
              <w:t>&lt; .001</w:t>
            </w:r>
          </w:p>
          <w:p w14:paraId="1340277D" w14:textId="4DACF749" w:rsidR="00686313" w:rsidRDefault="00746DDE" w:rsidP="0040744C">
            <w:pPr>
              <w:spacing w:line="276" w:lineRule="auto"/>
              <w:jc w:val="center"/>
            </w:pPr>
            <w:r w:rsidRPr="001E79DB">
              <w:rPr>
                <w:b/>
                <w:bCs/>
              </w:rPr>
              <w:t>&lt; .001</w:t>
            </w:r>
          </w:p>
        </w:tc>
        <w:tc>
          <w:tcPr>
            <w:tcW w:w="1641" w:type="dxa"/>
            <w:tcBorders>
              <w:top w:val="single" w:sz="4" w:space="0" w:color="auto"/>
              <w:left w:val="nil"/>
              <w:bottom w:val="single" w:sz="4" w:space="0" w:color="auto"/>
              <w:right w:val="nil"/>
            </w:tcBorders>
            <w:vAlign w:val="center"/>
          </w:tcPr>
          <w:p w14:paraId="2D670E07" w14:textId="354FE3A4" w:rsidR="00746DDE" w:rsidRDefault="00746DDE" w:rsidP="0040744C">
            <w:pPr>
              <w:spacing w:line="276" w:lineRule="auto"/>
              <w:jc w:val="center"/>
            </w:pPr>
            <w:r w:rsidRPr="00BE12C5">
              <w:t>t(2</w:t>
            </w:r>
            <w:r w:rsidR="00C07A65">
              <w:t>59</w:t>
            </w:r>
            <w:r w:rsidRPr="00BE12C5">
              <w:t>) = 15.</w:t>
            </w:r>
            <w:r w:rsidR="00C07A65">
              <w:t>5</w:t>
            </w:r>
          </w:p>
          <w:p w14:paraId="7C1385CA" w14:textId="32A5495E" w:rsidR="00686313" w:rsidRDefault="00686313" w:rsidP="0040744C">
            <w:pPr>
              <w:spacing w:line="276" w:lineRule="auto"/>
              <w:jc w:val="center"/>
            </w:pPr>
            <w:r w:rsidRPr="00710D13">
              <w:t>t(419</w:t>
            </w:r>
            <w:r w:rsidR="00C07A65">
              <w:t>5</w:t>
            </w:r>
            <w:r w:rsidRPr="00710D13">
              <w:t>) = 59.</w:t>
            </w:r>
            <w:r w:rsidR="00C07A65">
              <w:t>44</w:t>
            </w:r>
          </w:p>
        </w:tc>
        <w:tc>
          <w:tcPr>
            <w:tcW w:w="647" w:type="dxa"/>
            <w:tcBorders>
              <w:top w:val="single" w:sz="4" w:space="0" w:color="auto"/>
              <w:left w:val="nil"/>
              <w:bottom w:val="single" w:sz="4" w:space="0" w:color="auto"/>
              <w:right w:val="nil"/>
            </w:tcBorders>
            <w:vAlign w:val="center"/>
          </w:tcPr>
          <w:p w14:paraId="4CC8BD72" w14:textId="32C53ABE" w:rsidR="00686313" w:rsidRPr="00BE12C5" w:rsidRDefault="00746DDE" w:rsidP="0040744C">
            <w:pPr>
              <w:spacing w:line="276" w:lineRule="auto"/>
              <w:jc w:val="center"/>
            </w:pPr>
            <w:r w:rsidRPr="00BE12C5">
              <w:t>1.9</w:t>
            </w:r>
            <w:r w:rsidR="007C6EDC">
              <w:t>2</w:t>
            </w:r>
            <w:r w:rsidR="00686313" w:rsidRPr="00710D13">
              <w:t xml:space="preserve"> 1.8</w:t>
            </w:r>
            <w:r w:rsidR="00C07A65">
              <w:t>3</w:t>
            </w:r>
          </w:p>
        </w:tc>
      </w:tr>
      <w:tr w:rsidR="00746DDE" w14:paraId="2A27D620" w14:textId="77777777" w:rsidTr="00733D7B">
        <w:trPr>
          <w:trHeight w:val="695"/>
        </w:trPr>
        <w:tc>
          <w:tcPr>
            <w:tcW w:w="1661" w:type="dxa"/>
            <w:gridSpan w:val="3"/>
            <w:tcBorders>
              <w:top w:val="single" w:sz="4" w:space="0" w:color="auto"/>
              <w:left w:val="nil"/>
              <w:bottom w:val="single" w:sz="4" w:space="0" w:color="auto"/>
              <w:right w:val="nil"/>
            </w:tcBorders>
            <w:vAlign w:val="center"/>
          </w:tcPr>
          <w:p w14:paraId="763C43C9" w14:textId="35F40911" w:rsidR="00686313" w:rsidRDefault="00686313" w:rsidP="009C4A15">
            <w:pPr>
              <w:spacing w:line="276" w:lineRule="auto"/>
              <w:jc w:val="center"/>
              <w:rPr>
                <w:sz w:val="24"/>
                <w:szCs w:val="24"/>
              </w:rPr>
            </w:pPr>
            <w:r>
              <w:rPr>
                <w:sz w:val="24"/>
                <w:szCs w:val="24"/>
              </w:rPr>
              <w:t xml:space="preserve">Waketime </w:t>
            </w:r>
          </w:p>
        </w:tc>
        <w:tc>
          <w:tcPr>
            <w:tcW w:w="1683" w:type="dxa"/>
            <w:tcBorders>
              <w:top w:val="single" w:sz="4" w:space="0" w:color="auto"/>
              <w:left w:val="nil"/>
              <w:bottom w:val="single" w:sz="4" w:space="0" w:color="auto"/>
              <w:right w:val="nil"/>
            </w:tcBorders>
            <w:vAlign w:val="center"/>
          </w:tcPr>
          <w:p w14:paraId="14720C8A" w14:textId="28B61421" w:rsidR="00686313" w:rsidRDefault="00686313" w:rsidP="009C4A15">
            <w:pPr>
              <w:spacing w:line="276" w:lineRule="auto"/>
              <w:jc w:val="center"/>
              <w:rPr>
                <w:sz w:val="24"/>
                <w:szCs w:val="24"/>
              </w:rPr>
            </w:pPr>
            <w:r>
              <w:rPr>
                <w:sz w:val="24"/>
                <w:szCs w:val="24"/>
              </w:rPr>
              <w:t>Questionnaire†</w:t>
            </w:r>
          </w:p>
          <w:p w14:paraId="67FFF6FD" w14:textId="7657B750" w:rsidR="00686313" w:rsidRDefault="00686313" w:rsidP="009C4A15">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45533F97" w14:textId="13E7B0DD" w:rsidR="00686313" w:rsidRDefault="00686313" w:rsidP="009C4A15">
            <w:pPr>
              <w:spacing w:line="276" w:lineRule="auto"/>
              <w:jc w:val="center"/>
              <w:rPr>
                <w:sz w:val="24"/>
                <w:szCs w:val="24"/>
              </w:rPr>
            </w:pPr>
            <w:r>
              <w:rPr>
                <w:sz w:val="24"/>
                <w:szCs w:val="24"/>
              </w:rPr>
              <w:t>0</w:t>
            </w:r>
            <w:r w:rsidR="00C725D0">
              <w:rPr>
                <w:sz w:val="24"/>
                <w:szCs w:val="24"/>
              </w:rPr>
              <w:t>6</w:t>
            </w:r>
            <w:r>
              <w:rPr>
                <w:sz w:val="24"/>
                <w:szCs w:val="24"/>
              </w:rPr>
              <w:t>:46</w:t>
            </w:r>
          </w:p>
          <w:p w14:paraId="61B33321" w14:textId="1DE7FB24" w:rsidR="00686313" w:rsidRDefault="00686313" w:rsidP="009C4A15">
            <w:pPr>
              <w:spacing w:line="276" w:lineRule="auto"/>
              <w:jc w:val="center"/>
              <w:rPr>
                <w:sz w:val="24"/>
                <w:szCs w:val="24"/>
              </w:rPr>
            </w:pPr>
            <w:r>
              <w:rPr>
                <w:sz w:val="24"/>
                <w:szCs w:val="24"/>
              </w:rPr>
              <w:t>07:48</w:t>
            </w:r>
          </w:p>
        </w:tc>
        <w:tc>
          <w:tcPr>
            <w:tcW w:w="968" w:type="dxa"/>
            <w:tcBorders>
              <w:top w:val="single" w:sz="4" w:space="0" w:color="auto"/>
              <w:left w:val="nil"/>
              <w:bottom w:val="single" w:sz="4" w:space="0" w:color="auto"/>
              <w:right w:val="nil"/>
            </w:tcBorders>
            <w:vAlign w:val="center"/>
          </w:tcPr>
          <w:p w14:paraId="15090A3A" w14:textId="77777777" w:rsidR="00686313" w:rsidRDefault="00686313" w:rsidP="009C4A15">
            <w:pPr>
              <w:spacing w:line="276" w:lineRule="auto"/>
              <w:jc w:val="center"/>
              <w:rPr>
                <w:sz w:val="24"/>
                <w:szCs w:val="24"/>
              </w:rPr>
            </w:pPr>
            <w:r>
              <w:rPr>
                <w:sz w:val="24"/>
                <w:szCs w:val="24"/>
              </w:rPr>
              <w:t>2h 27m</w:t>
            </w:r>
          </w:p>
          <w:p w14:paraId="32BD766B" w14:textId="1687FFF3" w:rsidR="00686313" w:rsidRDefault="00686313" w:rsidP="009C4A15">
            <w:pPr>
              <w:spacing w:line="276" w:lineRule="auto"/>
              <w:jc w:val="center"/>
              <w:rPr>
                <w:sz w:val="24"/>
                <w:szCs w:val="24"/>
              </w:rPr>
            </w:pPr>
            <w:r>
              <w:rPr>
                <w:sz w:val="24"/>
                <w:szCs w:val="24"/>
              </w:rPr>
              <w:t>1h 03m</w:t>
            </w:r>
          </w:p>
        </w:tc>
        <w:tc>
          <w:tcPr>
            <w:tcW w:w="1092" w:type="dxa"/>
            <w:gridSpan w:val="2"/>
            <w:tcBorders>
              <w:top w:val="single" w:sz="4" w:space="0" w:color="auto"/>
              <w:left w:val="nil"/>
              <w:bottom w:val="single" w:sz="4" w:space="0" w:color="auto"/>
              <w:right w:val="nil"/>
            </w:tcBorders>
            <w:vAlign w:val="center"/>
          </w:tcPr>
          <w:p w14:paraId="1764D3D9" w14:textId="77777777" w:rsidR="00686313" w:rsidRDefault="00686313" w:rsidP="009C4A15">
            <w:pPr>
              <w:spacing w:line="276" w:lineRule="auto"/>
              <w:jc w:val="center"/>
              <w:rPr>
                <w:sz w:val="24"/>
                <w:szCs w:val="24"/>
              </w:rPr>
            </w:pPr>
            <w:r>
              <w:rPr>
                <w:sz w:val="24"/>
                <w:szCs w:val="24"/>
              </w:rPr>
              <w:t>06:22</w:t>
            </w:r>
          </w:p>
          <w:p w14:paraId="2974C342" w14:textId="34753F16" w:rsidR="00686313" w:rsidRDefault="00686313" w:rsidP="009C4A15">
            <w:pPr>
              <w:spacing w:line="276" w:lineRule="auto"/>
              <w:jc w:val="center"/>
              <w:rPr>
                <w:sz w:val="24"/>
                <w:szCs w:val="24"/>
              </w:rPr>
            </w:pPr>
            <w:r>
              <w:rPr>
                <w:sz w:val="24"/>
                <w:szCs w:val="24"/>
              </w:rPr>
              <w:t>06:45</w:t>
            </w:r>
          </w:p>
        </w:tc>
        <w:tc>
          <w:tcPr>
            <w:tcW w:w="952" w:type="dxa"/>
            <w:tcBorders>
              <w:top w:val="single" w:sz="4" w:space="0" w:color="auto"/>
              <w:left w:val="nil"/>
              <w:bottom w:val="single" w:sz="4" w:space="0" w:color="auto"/>
              <w:right w:val="nil"/>
            </w:tcBorders>
            <w:vAlign w:val="center"/>
          </w:tcPr>
          <w:p w14:paraId="16CBDD09" w14:textId="77777777" w:rsidR="00686313" w:rsidRDefault="00686313" w:rsidP="009C4A15">
            <w:pPr>
              <w:spacing w:line="276" w:lineRule="auto"/>
              <w:jc w:val="center"/>
              <w:rPr>
                <w:sz w:val="24"/>
                <w:szCs w:val="24"/>
              </w:rPr>
            </w:pPr>
            <w:r>
              <w:rPr>
                <w:sz w:val="24"/>
                <w:szCs w:val="24"/>
              </w:rPr>
              <w:t>2h 3m</w:t>
            </w:r>
          </w:p>
          <w:p w14:paraId="7F739363" w14:textId="012AADA9" w:rsidR="00686313" w:rsidRDefault="00686313" w:rsidP="009C4A15">
            <w:pPr>
              <w:spacing w:line="276" w:lineRule="auto"/>
              <w:jc w:val="center"/>
              <w:rPr>
                <w:sz w:val="24"/>
                <w:szCs w:val="24"/>
              </w:rPr>
            </w:pPr>
            <w:r>
              <w:rPr>
                <w:sz w:val="24"/>
                <w:szCs w:val="24"/>
              </w:rPr>
              <w:t>0h 52m</w:t>
            </w:r>
          </w:p>
        </w:tc>
        <w:tc>
          <w:tcPr>
            <w:tcW w:w="818" w:type="dxa"/>
            <w:tcBorders>
              <w:top w:val="single" w:sz="4" w:space="0" w:color="auto"/>
              <w:left w:val="nil"/>
              <w:bottom w:val="single" w:sz="4" w:space="0" w:color="auto"/>
              <w:right w:val="nil"/>
            </w:tcBorders>
            <w:vAlign w:val="center"/>
          </w:tcPr>
          <w:p w14:paraId="14A17228" w14:textId="77777777" w:rsidR="00870F8C" w:rsidRPr="001E79DB" w:rsidRDefault="00686313" w:rsidP="00870F8C">
            <w:pPr>
              <w:spacing w:line="276" w:lineRule="auto"/>
              <w:jc w:val="center"/>
              <w:rPr>
                <w:b/>
                <w:bCs/>
              </w:rPr>
            </w:pPr>
            <w:bookmarkStart w:id="13" w:name="_Hlk71709508"/>
            <w:bookmarkStart w:id="14" w:name="_Hlk71712023"/>
            <w:r w:rsidRPr="001E79DB">
              <w:rPr>
                <w:b/>
                <w:bCs/>
              </w:rPr>
              <w:t>&lt; .00</w:t>
            </w:r>
            <w:r w:rsidR="00870F8C" w:rsidRPr="001E79DB">
              <w:rPr>
                <w:b/>
                <w:bCs/>
              </w:rPr>
              <w:t>1</w:t>
            </w:r>
            <w:bookmarkEnd w:id="13"/>
          </w:p>
          <w:p w14:paraId="60DDDF9C" w14:textId="3E31A0D8" w:rsidR="00686313" w:rsidRPr="001E79DB" w:rsidRDefault="00870F8C" w:rsidP="00870F8C">
            <w:pPr>
              <w:spacing w:line="276" w:lineRule="auto"/>
              <w:jc w:val="center"/>
              <w:rPr>
                <w:b/>
                <w:bCs/>
              </w:rPr>
            </w:pPr>
            <w:r w:rsidRPr="001E79DB">
              <w:rPr>
                <w:b/>
                <w:bCs/>
              </w:rPr>
              <w:t>&lt; .001</w:t>
            </w:r>
            <w:r w:rsidR="00686313" w:rsidRPr="001E79DB">
              <w:rPr>
                <w:b/>
                <w:bCs/>
              </w:rPr>
              <w:t xml:space="preserve"> </w:t>
            </w:r>
            <w:bookmarkEnd w:id="14"/>
          </w:p>
        </w:tc>
        <w:tc>
          <w:tcPr>
            <w:tcW w:w="1641" w:type="dxa"/>
            <w:tcBorders>
              <w:top w:val="single" w:sz="4" w:space="0" w:color="auto"/>
              <w:left w:val="nil"/>
              <w:bottom w:val="single" w:sz="4" w:space="0" w:color="auto"/>
              <w:right w:val="nil"/>
            </w:tcBorders>
            <w:vAlign w:val="center"/>
          </w:tcPr>
          <w:p w14:paraId="65F8E193" w14:textId="5CC713A9" w:rsidR="007C6EDC" w:rsidRDefault="007C6EDC" w:rsidP="0040744C">
            <w:pPr>
              <w:spacing w:line="276" w:lineRule="auto"/>
              <w:jc w:val="center"/>
            </w:pPr>
            <w:r w:rsidRPr="004E4B72">
              <w:t>t(2</w:t>
            </w:r>
            <w:r w:rsidR="009E702F">
              <w:t>59</w:t>
            </w:r>
            <w:r w:rsidRPr="004E4B72">
              <w:t>) = 4.</w:t>
            </w:r>
            <w:r w:rsidR="007F046D">
              <w:t>27</w:t>
            </w:r>
          </w:p>
          <w:p w14:paraId="6EA816AD" w14:textId="2241A499" w:rsidR="00686313" w:rsidRDefault="00686313" w:rsidP="0040744C">
            <w:pPr>
              <w:spacing w:line="276" w:lineRule="auto"/>
              <w:jc w:val="center"/>
            </w:pPr>
            <w:r w:rsidRPr="007357DC">
              <w:t>t(419</w:t>
            </w:r>
            <w:r w:rsidR="009E702F">
              <w:t>5</w:t>
            </w:r>
            <w:r w:rsidRPr="007357DC">
              <w:t>) = 27.</w:t>
            </w:r>
            <w:r w:rsidR="009E702F">
              <w:t>39</w:t>
            </w:r>
            <w:r w:rsidRPr="007357DC">
              <w:t>,</w:t>
            </w:r>
          </w:p>
        </w:tc>
        <w:tc>
          <w:tcPr>
            <w:tcW w:w="693" w:type="dxa"/>
            <w:gridSpan w:val="4"/>
            <w:tcBorders>
              <w:top w:val="single" w:sz="4" w:space="0" w:color="auto"/>
              <w:left w:val="nil"/>
              <w:bottom w:val="single" w:sz="4" w:space="0" w:color="auto"/>
              <w:right w:val="nil"/>
            </w:tcBorders>
            <w:vAlign w:val="center"/>
          </w:tcPr>
          <w:p w14:paraId="0FEA4A0F" w14:textId="5916BB2A" w:rsidR="00686313" w:rsidRPr="007357DC" w:rsidRDefault="00870F8C" w:rsidP="0040744C">
            <w:pPr>
              <w:spacing w:line="276" w:lineRule="auto"/>
              <w:jc w:val="center"/>
            </w:pPr>
            <w:r>
              <w:t>0</w:t>
            </w:r>
            <w:r w:rsidRPr="004E4B72">
              <w:t>.5</w:t>
            </w:r>
            <w:r w:rsidR="007F046D">
              <w:t>3</w:t>
            </w:r>
            <w:r w:rsidR="00686313" w:rsidRPr="007357DC">
              <w:t xml:space="preserve"> 0.85</w:t>
            </w:r>
          </w:p>
        </w:tc>
      </w:tr>
      <w:tr w:rsidR="00746DDE" w:rsidRPr="00C1568E" w14:paraId="3664969E"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18094F46" w14:textId="3F731CB0" w:rsidR="00686313" w:rsidRDefault="00686313" w:rsidP="0007559C">
            <w:pPr>
              <w:spacing w:line="276" w:lineRule="auto"/>
              <w:jc w:val="center"/>
              <w:rPr>
                <w:sz w:val="24"/>
                <w:szCs w:val="24"/>
              </w:rPr>
            </w:pPr>
            <w:r>
              <w:rPr>
                <w:sz w:val="24"/>
                <w:szCs w:val="24"/>
              </w:rPr>
              <w:t>Duration</w:t>
            </w:r>
          </w:p>
        </w:tc>
        <w:tc>
          <w:tcPr>
            <w:tcW w:w="1683" w:type="dxa"/>
            <w:tcBorders>
              <w:top w:val="single" w:sz="4" w:space="0" w:color="auto"/>
              <w:left w:val="nil"/>
              <w:bottom w:val="single" w:sz="4" w:space="0" w:color="auto"/>
              <w:right w:val="nil"/>
            </w:tcBorders>
            <w:vAlign w:val="center"/>
          </w:tcPr>
          <w:p w14:paraId="3E2054FE" w14:textId="77777777" w:rsidR="00686313" w:rsidRDefault="00686313" w:rsidP="0007559C">
            <w:pPr>
              <w:spacing w:line="276" w:lineRule="auto"/>
              <w:jc w:val="center"/>
              <w:rPr>
                <w:sz w:val="24"/>
                <w:szCs w:val="24"/>
              </w:rPr>
            </w:pPr>
            <w:r>
              <w:rPr>
                <w:sz w:val="24"/>
                <w:szCs w:val="24"/>
              </w:rPr>
              <w:t>Questionnaire</w:t>
            </w:r>
          </w:p>
          <w:p w14:paraId="554E57B3" w14:textId="59A79E49" w:rsidR="00686313" w:rsidRDefault="00686313" w:rsidP="0007559C">
            <w:pPr>
              <w:spacing w:line="276" w:lineRule="auto"/>
              <w:jc w:val="center"/>
              <w:rPr>
                <w:sz w:val="24"/>
                <w:szCs w:val="24"/>
              </w:rPr>
            </w:pPr>
            <w:r>
              <w:rPr>
                <w:sz w:val="24"/>
                <w:szCs w:val="24"/>
              </w:rPr>
              <w:t>Diary</w:t>
            </w:r>
            <w:r w:rsidR="00E60920">
              <w:rPr>
                <w:sz w:val="24"/>
                <w:szCs w:val="24"/>
              </w:rPr>
              <w:t>†</w:t>
            </w:r>
          </w:p>
        </w:tc>
        <w:tc>
          <w:tcPr>
            <w:tcW w:w="964" w:type="dxa"/>
            <w:tcBorders>
              <w:top w:val="single" w:sz="4" w:space="0" w:color="auto"/>
              <w:left w:val="nil"/>
              <w:bottom w:val="single" w:sz="4" w:space="0" w:color="auto"/>
              <w:right w:val="nil"/>
            </w:tcBorders>
            <w:vAlign w:val="center"/>
          </w:tcPr>
          <w:p w14:paraId="211D910E" w14:textId="42F21532" w:rsidR="00686313" w:rsidRDefault="002468AF" w:rsidP="0007559C">
            <w:pPr>
              <w:spacing w:line="276" w:lineRule="auto"/>
              <w:jc w:val="center"/>
              <w:rPr>
                <w:sz w:val="24"/>
                <w:szCs w:val="24"/>
              </w:rPr>
            </w:pPr>
            <w:r>
              <w:rPr>
                <w:sz w:val="24"/>
                <w:szCs w:val="24"/>
              </w:rPr>
              <w:t>8</w:t>
            </w:r>
            <w:r w:rsidR="00686313">
              <w:rPr>
                <w:sz w:val="24"/>
                <w:szCs w:val="24"/>
              </w:rPr>
              <w:t xml:space="preserve">h </w:t>
            </w:r>
            <w:r w:rsidR="00C725D0">
              <w:rPr>
                <w:sz w:val="24"/>
                <w:szCs w:val="24"/>
              </w:rPr>
              <w:t>49</w:t>
            </w:r>
            <w:r w:rsidR="00686313">
              <w:rPr>
                <w:sz w:val="24"/>
                <w:szCs w:val="24"/>
              </w:rPr>
              <w:t>m</w:t>
            </w:r>
          </w:p>
          <w:p w14:paraId="39875235" w14:textId="3C8BA9C9" w:rsidR="00686313" w:rsidRDefault="00686313" w:rsidP="0007559C">
            <w:pPr>
              <w:spacing w:line="276" w:lineRule="auto"/>
              <w:jc w:val="center"/>
              <w:rPr>
                <w:sz w:val="24"/>
                <w:szCs w:val="24"/>
              </w:rPr>
            </w:pPr>
            <w:r>
              <w:rPr>
                <w:sz w:val="24"/>
                <w:szCs w:val="24"/>
              </w:rPr>
              <w:t>9h 47m</w:t>
            </w:r>
          </w:p>
        </w:tc>
        <w:tc>
          <w:tcPr>
            <w:tcW w:w="968" w:type="dxa"/>
            <w:tcBorders>
              <w:top w:val="single" w:sz="4" w:space="0" w:color="auto"/>
              <w:left w:val="nil"/>
              <w:bottom w:val="single" w:sz="4" w:space="0" w:color="auto"/>
              <w:right w:val="nil"/>
            </w:tcBorders>
            <w:vAlign w:val="center"/>
          </w:tcPr>
          <w:p w14:paraId="56768254" w14:textId="17C0B192" w:rsidR="00686313" w:rsidRDefault="00C725D0" w:rsidP="0007559C">
            <w:pPr>
              <w:spacing w:line="276" w:lineRule="auto"/>
              <w:jc w:val="center"/>
              <w:rPr>
                <w:sz w:val="24"/>
                <w:szCs w:val="24"/>
              </w:rPr>
            </w:pPr>
            <w:r>
              <w:rPr>
                <w:sz w:val="24"/>
                <w:szCs w:val="24"/>
              </w:rPr>
              <w:t>2</w:t>
            </w:r>
            <w:r w:rsidR="00686313">
              <w:rPr>
                <w:sz w:val="24"/>
                <w:szCs w:val="24"/>
              </w:rPr>
              <w:t xml:space="preserve">h </w:t>
            </w:r>
            <w:r>
              <w:rPr>
                <w:sz w:val="24"/>
                <w:szCs w:val="24"/>
              </w:rPr>
              <w:t>01</w:t>
            </w:r>
            <w:r w:rsidR="00686313">
              <w:rPr>
                <w:sz w:val="24"/>
                <w:szCs w:val="24"/>
              </w:rPr>
              <w:t>m</w:t>
            </w:r>
          </w:p>
          <w:p w14:paraId="17698F7A" w14:textId="44CF81DE" w:rsidR="00686313" w:rsidRDefault="00686313" w:rsidP="0007559C">
            <w:pPr>
              <w:spacing w:line="276" w:lineRule="auto"/>
              <w:jc w:val="center"/>
              <w:rPr>
                <w:sz w:val="24"/>
                <w:szCs w:val="24"/>
              </w:rPr>
            </w:pPr>
            <w:r>
              <w:rPr>
                <w:sz w:val="24"/>
                <w:szCs w:val="24"/>
              </w:rPr>
              <w:t>1h 10m</w:t>
            </w:r>
          </w:p>
        </w:tc>
        <w:tc>
          <w:tcPr>
            <w:tcW w:w="1092" w:type="dxa"/>
            <w:gridSpan w:val="2"/>
            <w:tcBorders>
              <w:top w:val="single" w:sz="4" w:space="0" w:color="auto"/>
              <w:left w:val="nil"/>
              <w:bottom w:val="single" w:sz="4" w:space="0" w:color="auto"/>
              <w:right w:val="nil"/>
            </w:tcBorders>
            <w:vAlign w:val="center"/>
          </w:tcPr>
          <w:p w14:paraId="3295ED77" w14:textId="77777777" w:rsidR="00686313" w:rsidRDefault="00686313" w:rsidP="0007559C">
            <w:pPr>
              <w:spacing w:line="276" w:lineRule="auto"/>
              <w:jc w:val="center"/>
              <w:rPr>
                <w:sz w:val="24"/>
                <w:szCs w:val="24"/>
              </w:rPr>
            </w:pPr>
            <w:r>
              <w:rPr>
                <w:sz w:val="24"/>
                <w:szCs w:val="24"/>
              </w:rPr>
              <w:t>10h 16m</w:t>
            </w:r>
          </w:p>
          <w:p w14:paraId="47B1F517" w14:textId="37787653" w:rsidR="00686313" w:rsidRDefault="00686313" w:rsidP="0007559C">
            <w:pPr>
              <w:spacing w:line="276" w:lineRule="auto"/>
              <w:jc w:val="center"/>
              <w:rPr>
                <w:sz w:val="24"/>
                <w:szCs w:val="24"/>
              </w:rPr>
            </w:pPr>
            <w:r>
              <w:rPr>
                <w:sz w:val="24"/>
                <w:szCs w:val="24"/>
              </w:rPr>
              <w:t>11h 0</w:t>
            </w:r>
            <w:r w:rsidR="00E41916">
              <w:rPr>
                <w:sz w:val="24"/>
                <w:szCs w:val="24"/>
              </w:rPr>
              <w:t>0</w:t>
            </w:r>
            <w:r>
              <w:rPr>
                <w:sz w:val="24"/>
                <w:szCs w:val="24"/>
              </w:rPr>
              <w:t>m</w:t>
            </w:r>
          </w:p>
        </w:tc>
        <w:tc>
          <w:tcPr>
            <w:tcW w:w="952" w:type="dxa"/>
            <w:tcBorders>
              <w:top w:val="single" w:sz="4" w:space="0" w:color="auto"/>
              <w:left w:val="nil"/>
              <w:bottom w:val="single" w:sz="4" w:space="0" w:color="auto"/>
              <w:right w:val="nil"/>
            </w:tcBorders>
            <w:vAlign w:val="center"/>
          </w:tcPr>
          <w:p w14:paraId="00E36AF8" w14:textId="77777777" w:rsidR="00686313" w:rsidRPr="00C1568E" w:rsidRDefault="00686313" w:rsidP="0007559C">
            <w:pPr>
              <w:spacing w:line="276" w:lineRule="auto"/>
              <w:jc w:val="center"/>
              <w:rPr>
                <w:sz w:val="24"/>
                <w:szCs w:val="24"/>
              </w:rPr>
            </w:pPr>
            <w:r w:rsidRPr="00C1568E">
              <w:rPr>
                <w:sz w:val="24"/>
                <w:szCs w:val="24"/>
              </w:rPr>
              <w:t>1h 37m</w:t>
            </w:r>
          </w:p>
          <w:p w14:paraId="11144EEC" w14:textId="3567CDE9" w:rsidR="00686313" w:rsidRPr="00C1568E" w:rsidRDefault="00686313" w:rsidP="0007559C">
            <w:pPr>
              <w:spacing w:line="276" w:lineRule="auto"/>
              <w:jc w:val="center"/>
              <w:rPr>
                <w:sz w:val="24"/>
                <w:szCs w:val="24"/>
              </w:rPr>
            </w:pPr>
            <w:r w:rsidRPr="00C1568E">
              <w:rPr>
                <w:sz w:val="24"/>
                <w:szCs w:val="24"/>
              </w:rPr>
              <w:t>1h 06m</w:t>
            </w:r>
          </w:p>
        </w:tc>
        <w:tc>
          <w:tcPr>
            <w:tcW w:w="818" w:type="dxa"/>
            <w:tcBorders>
              <w:top w:val="single" w:sz="4" w:space="0" w:color="auto"/>
              <w:left w:val="nil"/>
              <w:bottom w:val="single" w:sz="4" w:space="0" w:color="auto"/>
              <w:right w:val="nil"/>
            </w:tcBorders>
            <w:vAlign w:val="center"/>
          </w:tcPr>
          <w:p w14:paraId="7BB1C173" w14:textId="77777777" w:rsidR="00580D68" w:rsidRPr="001E79DB" w:rsidRDefault="00580D68" w:rsidP="00580D68">
            <w:pPr>
              <w:spacing w:line="276" w:lineRule="auto"/>
              <w:jc w:val="center"/>
              <w:rPr>
                <w:b/>
                <w:bCs/>
              </w:rPr>
            </w:pPr>
            <w:r w:rsidRPr="001E79DB">
              <w:rPr>
                <w:b/>
                <w:bCs/>
              </w:rPr>
              <w:t>&lt; .001</w:t>
            </w:r>
          </w:p>
          <w:p w14:paraId="49F3C5CD" w14:textId="6D5762A5" w:rsidR="00686313" w:rsidRPr="00C1568E" w:rsidRDefault="00580D68" w:rsidP="00580D68">
            <w:pPr>
              <w:spacing w:line="276" w:lineRule="auto"/>
              <w:jc w:val="center"/>
            </w:pPr>
            <w:r w:rsidRPr="001E79DB">
              <w:rPr>
                <w:b/>
                <w:bCs/>
              </w:rPr>
              <w:t>&lt; .001</w:t>
            </w:r>
          </w:p>
        </w:tc>
        <w:tc>
          <w:tcPr>
            <w:tcW w:w="1641" w:type="dxa"/>
            <w:tcBorders>
              <w:top w:val="single" w:sz="4" w:space="0" w:color="auto"/>
              <w:left w:val="nil"/>
              <w:bottom w:val="single" w:sz="4" w:space="0" w:color="auto"/>
              <w:right w:val="nil"/>
            </w:tcBorders>
            <w:vAlign w:val="center"/>
          </w:tcPr>
          <w:p w14:paraId="4230C528" w14:textId="5839885D" w:rsidR="0025710D" w:rsidRPr="00C1568E" w:rsidRDefault="0025710D" w:rsidP="0040744C">
            <w:pPr>
              <w:spacing w:line="276" w:lineRule="auto"/>
              <w:jc w:val="center"/>
            </w:pPr>
            <w:r w:rsidRPr="00C1568E">
              <w:t>t(2</w:t>
            </w:r>
            <w:r w:rsidR="009968B8">
              <w:t>59</w:t>
            </w:r>
            <w:r w:rsidRPr="00C1568E">
              <w:t>) = 6</w:t>
            </w:r>
            <w:r w:rsidR="00EA0E02">
              <w:t>.42</w:t>
            </w:r>
          </w:p>
          <w:p w14:paraId="0A058E46" w14:textId="648ECFF8" w:rsidR="00686313" w:rsidRPr="00C1568E" w:rsidRDefault="00686313" w:rsidP="0040744C">
            <w:pPr>
              <w:spacing w:line="276" w:lineRule="auto"/>
              <w:jc w:val="center"/>
            </w:pPr>
            <w:r w:rsidRPr="00C1568E">
              <w:t>t(419</w:t>
            </w:r>
            <w:r w:rsidR="00EA0E02">
              <w:t>5</w:t>
            </w:r>
            <w:r w:rsidRPr="00C1568E">
              <w:t>) = 28.</w:t>
            </w:r>
            <w:r w:rsidR="00EE4447">
              <w:t>29</w:t>
            </w:r>
          </w:p>
        </w:tc>
        <w:tc>
          <w:tcPr>
            <w:tcW w:w="693" w:type="dxa"/>
            <w:gridSpan w:val="4"/>
            <w:tcBorders>
              <w:top w:val="single" w:sz="4" w:space="0" w:color="auto"/>
              <w:left w:val="nil"/>
              <w:bottom w:val="single" w:sz="4" w:space="0" w:color="auto"/>
              <w:right w:val="nil"/>
            </w:tcBorders>
            <w:vAlign w:val="center"/>
          </w:tcPr>
          <w:p w14:paraId="3459B2EC" w14:textId="6982F457" w:rsidR="00C1568E" w:rsidRPr="00C1568E" w:rsidRDefault="00580D68" w:rsidP="002121C6">
            <w:pPr>
              <w:spacing w:line="276" w:lineRule="auto"/>
              <w:jc w:val="center"/>
            </w:pPr>
            <w:r w:rsidRPr="00C1568E">
              <w:t>0.</w:t>
            </w:r>
            <w:r w:rsidR="00EA0E02">
              <w:t>79</w:t>
            </w:r>
          </w:p>
          <w:p w14:paraId="532465DC" w14:textId="1BA8C351" w:rsidR="00686313" w:rsidRPr="00C1568E" w:rsidRDefault="00686313" w:rsidP="0040744C">
            <w:pPr>
              <w:spacing w:line="276" w:lineRule="auto"/>
              <w:jc w:val="center"/>
            </w:pPr>
            <w:r w:rsidRPr="00C1568E">
              <w:t xml:space="preserve"> 0.87</w:t>
            </w:r>
          </w:p>
        </w:tc>
      </w:tr>
      <w:tr w:rsidR="00746DDE" w14:paraId="35008A9D" w14:textId="77777777" w:rsidTr="00733D7B">
        <w:trPr>
          <w:trHeight w:val="706"/>
        </w:trPr>
        <w:tc>
          <w:tcPr>
            <w:tcW w:w="1661" w:type="dxa"/>
            <w:gridSpan w:val="3"/>
            <w:tcBorders>
              <w:top w:val="single" w:sz="4" w:space="0" w:color="auto"/>
              <w:left w:val="nil"/>
              <w:bottom w:val="single" w:sz="4" w:space="0" w:color="auto"/>
              <w:right w:val="nil"/>
            </w:tcBorders>
            <w:shd w:val="clear" w:color="auto" w:fill="auto"/>
            <w:vAlign w:val="center"/>
          </w:tcPr>
          <w:p w14:paraId="067B3D9B" w14:textId="44C88054" w:rsidR="00686313" w:rsidRDefault="00686313" w:rsidP="001F6B5F">
            <w:pPr>
              <w:spacing w:line="276" w:lineRule="auto"/>
              <w:jc w:val="center"/>
              <w:rPr>
                <w:sz w:val="24"/>
                <w:szCs w:val="24"/>
              </w:rPr>
            </w:pPr>
            <w:r>
              <w:rPr>
                <w:sz w:val="24"/>
                <w:szCs w:val="24"/>
              </w:rPr>
              <w:t xml:space="preserve">Num Wakes </w:t>
            </w:r>
          </w:p>
        </w:tc>
        <w:tc>
          <w:tcPr>
            <w:tcW w:w="1683" w:type="dxa"/>
            <w:tcBorders>
              <w:top w:val="single" w:sz="4" w:space="0" w:color="auto"/>
              <w:left w:val="nil"/>
              <w:bottom w:val="single" w:sz="4" w:space="0" w:color="auto"/>
              <w:right w:val="nil"/>
            </w:tcBorders>
            <w:vAlign w:val="center"/>
          </w:tcPr>
          <w:p w14:paraId="5AEFFBF8" w14:textId="77777777" w:rsidR="00686313" w:rsidRDefault="00686313" w:rsidP="001F6B5F">
            <w:pPr>
              <w:spacing w:line="276" w:lineRule="auto"/>
              <w:jc w:val="center"/>
              <w:rPr>
                <w:sz w:val="24"/>
                <w:szCs w:val="24"/>
              </w:rPr>
            </w:pPr>
            <w:r>
              <w:rPr>
                <w:sz w:val="24"/>
                <w:szCs w:val="24"/>
              </w:rPr>
              <w:t>Questionnaire</w:t>
            </w:r>
          </w:p>
          <w:p w14:paraId="40F71330" w14:textId="43A230AF"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40329060" w14:textId="6E81D965" w:rsidR="00686313" w:rsidRDefault="00686313" w:rsidP="001F6B5F">
            <w:pPr>
              <w:spacing w:line="276" w:lineRule="auto"/>
              <w:jc w:val="center"/>
              <w:rPr>
                <w:sz w:val="24"/>
                <w:szCs w:val="24"/>
              </w:rPr>
            </w:pPr>
            <w:r>
              <w:rPr>
                <w:sz w:val="24"/>
                <w:szCs w:val="24"/>
              </w:rPr>
              <w:t>0.9</w:t>
            </w:r>
            <w:r w:rsidR="00417349">
              <w:rPr>
                <w:sz w:val="24"/>
                <w:szCs w:val="24"/>
              </w:rPr>
              <w:t>3</w:t>
            </w:r>
          </w:p>
          <w:p w14:paraId="61A7F4E6" w14:textId="6ED994CE" w:rsidR="00686313" w:rsidRDefault="00686313" w:rsidP="001F6B5F">
            <w:pPr>
              <w:spacing w:line="276" w:lineRule="auto"/>
              <w:jc w:val="center"/>
              <w:rPr>
                <w:sz w:val="24"/>
                <w:szCs w:val="24"/>
              </w:rPr>
            </w:pPr>
            <w:r>
              <w:rPr>
                <w:sz w:val="24"/>
                <w:szCs w:val="24"/>
              </w:rPr>
              <w:t>0.86</w:t>
            </w:r>
          </w:p>
        </w:tc>
        <w:tc>
          <w:tcPr>
            <w:tcW w:w="968" w:type="dxa"/>
            <w:tcBorders>
              <w:top w:val="single" w:sz="4" w:space="0" w:color="auto"/>
              <w:left w:val="nil"/>
              <w:bottom w:val="single" w:sz="4" w:space="0" w:color="auto"/>
              <w:right w:val="nil"/>
            </w:tcBorders>
            <w:vAlign w:val="center"/>
          </w:tcPr>
          <w:p w14:paraId="2C2E8C30" w14:textId="77777777" w:rsidR="00686313" w:rsidRDefault="00686313" w:rsidP="001F6B5F">
            <w:pPr>
              <w:spacing w:line="276" w:lineRule="auto"/>
              <w:jc w:val="center"/>
              <w:rPr>
                <w:sz w:val="24"/>
                <w:szCs w:val="24"/>
              </w:rPr>
            </w:pPr>
            <w:r>
              <w:rPr>
                <w:sz w:val="24"/>
                <w:szCs w:val="24"/>
              </w:rPr>
              <w:t>1.13</w:t>
            </w:r>
          </w:p>
          <w:p w14:paraId="036AFAF1" w14:textId="10C4CFE7" w:rsidR="00686313" w:rsidRDefault="00686313" w:rsidP="001F6B5F">
            <w:pPr>
              <w:spacing w:line="276" w:lineRule="auto"/>
              <w:jc w:val="center"/>
              <w:rPr>
                <w:sz w:val="24"/>
                <w:szCs w:val="24"/>
              </w:rPr>
            </w:pPr>
            <w:r>
              <w:rPr>
                <w:sz w:val="24"/>
                <w:szCs w:val="24"/>
              </w:rPr>
              <w:t>1.16</w:t>
            </w:r>
          </w:p>
        </w:tc>
        <w:tc>
          <w:tcPr>
            <w:tcW w:w="1092" w:type="dxa"/>
            <w:gridSpan w:val="2"/>
            <w:tcBorders>
              <w:top w:val="single" w:sz="4" w:space="0" w:color="auto"/>
              <w:left w:val="nil"/>
              <w:bottom w:val="single" w:sz="4" w:space="0" w:color="auto"/>
              <w:right w:val="nil"/>
            </w:tcBorders>
            <w:vAlign w:val="center"/>
          </w:tcPr>
          <w:p w14:paraId="0DEC28B3" w14:textId="77777777" w:rsidR="00686313" w:rsidRDefault="00686313" w:rsidP="001F6B5F">
            <w:pPr>
              <w:spacing w:line="276" w:lineRule="auto"/>
              <w:jc w:val="center"/>
              <w:rPr>
                <w:sz w:val="24"/>
                <w:szCs w:val="24"/>
              </w:rPr>
            </w:pPr>
            <w:r>
              <w:rPr>
                <w:sz w:val="24"/>
                <w:szCs w:val="24"/>
              </w:rPr>
              <w:t>1.49</w:t>
            </w:r>
          </w:p>
          <w:p w14:paraId="3A29ABCB" w14:textId="606A6117" w:rsidR="00686313" w:rsidRDefault="00686313" w:rsidP="001F6B5F">
            <w:pPr>
              <w:spacing w:line="276" w:lineRule="auto"/>
              <w:jc w:val="center"/>
              <w:rPr>
                <w:sz w:val="24"/>
                <w:szCs w:val="24"/>
              </w:rPr>
            </w:pPr>
            <w:r>
              <w:rPr>
                <w:sz w:val="24"/>
                <w:szCs w:val="24"/>
              </w:rPr>
              <w:t>1.29</w:t>
            </w:r>
          </w:p>
        </w:tc>
        <w:tc>
          <w:tcPr>
            <w:tcW w:w="952" w:type="dxa"/>
            <w:tcBorders>
              <w:top w:val="single" w:sz="4" w:space="0" w:color="auto"/>
              <w:left w:val="nil"/>
              <w:bottom w:val="single" w:sz="4" w:space="0" w:color="auto"/>
              <w:right w:val="nil"/>
            </w:tcBorders>
            <w:vAlign w:val="center"/>
          </w:tcPr>
          <w:p w14:paraId="68695D66" w14:textId="77777777" w:rsidR="00686313" w:rsidRDefault="00686313" w:rsidP="001F6B5F">
            <w:pPr>
              <w:spacing w:line="276" w:lineRule="auto"/>
              <w:jc w:val="center"/>
              <w:rPr>
                <w:sz w:val="24"/>
                <w:szCs w:val="24"/>
              </w:rPr>
            </w:pPr>
            <w:r>
              <w:rPr>
                <w:sz w:val="24"/>
                <w:szCs w:val="24"/>
              </w:rPr>
              <w:t>1.66</w:t>
            </w:r>
          </w:p>
          <w:p w14:paraId="6BB06615" w14:textId="66F0F239" w:rsidR="00686313" w:rsidRDefault="00686313" w:rsidP="001F6B5F">
            <w:pPr>
              <w:spacing w:line="276" w:lineRule="auto"/>
              <w:jc w:val="center"/>
              <w:rPr>
                <w:sz w:val="24"/>
                <w:szCs w:val="24"/>
              </w:rPr>
            </w:pPr>
            <w:r>
              <w:rPr>
                <w:sz w:val="24"/>
                <w:szCs w:val="24"/>
              </w:rPr>
              <w:t>1.59</w:t>
            </w:r>
          </w:p>
        </w:tc>
        <w:tc>
          <w:tcPr>
            <w:tcW w:w="818" w:type="dxa"/>
            <w:tcBorders>
              <w:top w:val="single" w:sz="4" w:space="0" w:color="auto"/>
              <w:left w:val="nil"/>
              <w:bottom w:val="single" w:sz="4" w:space="0" w:color="auto"/>
              <w:right w:val="nil"/>
            </w:tcBorders>
            <w:vAlign w:val="center"/>
          </w:tcPr>
          <w:p w14:paraId="737AC558" w14:textId="0BB6D9A0" w:rsidR="00686313" w:rsidRPr="00A849CF" w:rsidRDefault="003957C9" w:rsidP="003957C9">
            <w:pPr>
              <w:spacing w:line="276" w:lineRule="auto"/>
              <w:jc w:val="center"/>
            </w:pPr>
            <w:r w:rsidRPr="001E79DB">
              <w:rPr>
                <w:b/>
                <w:bCs/>
              </w:rPr>
              <w:t>&lt; .001</w:t>
            </w:r>
            <w:r w:rsidR="00686313" w:rsidRPr="00A849CF">
              <w:t xml:space="preserve"> .003</w:t>
            </w:r>
          </w:p>
        </w:tc>
        <w:tc>
          <w:tcPr>
            <w:tcW w:w="1641" w:type="dxa"/>
            <w:tcBorders>
              <w:top w:val="single" w:sz="4" w:space="0" w:color="auto"/>
              <w:left w:val="nil"/>
              <w:bottom w:val="single" w:sz="4" w:space="0" w:color="auto"/>
              <w:right w:val="nil"/>
            </w:tcBorders>
            <w:vAlign w:val="center"/>
          </w:tcPr>
          <w:p w14:paraId="3C290BF9" w14:textId="7E5B880D" w:rsidR="00580D68" w:rsidRDefault="00580D68" w:rsidP="001F6B5F">
            <w:pPr>
              <w:spacing w:line="276" w:lineRule="auto"/>
              <w:jc w:val="center"/>
            </w:pPr>
            <w:r w:rsidRPr="00A849CF">
              <w:t>t(25</w:t>
            </w:r>
            <w:r w:rsidR="00E7575F">
              <w:t>8</w:t>
            </w:r>
            <w:r w:rsidRPr="00A849CF">
              <w:t>) = 3.0</w:t>
            </w:r>
            <w:r w:rsidR="00E7575F">
              <w:t>7</w:t>
            </w:r>
          </w:p>
          <w:p w14:paraId="2BC4F96E" w14:textId="053BC643" w:rsidR="00686313" w:rsidRPr="00A849CF" w:rsidRDefault="00686313" w:rsidP="001F6B5F">
            <w:pPr>
              <w:spacing w:line="276" w:lineRule="auto"/>
              <w:jc w:val="center"/>
            </w:pPr>
            <w:r w:rsidRPr="00A849CF">
              <w:t>t(419</w:t>
            </w:r>
            <w:r w:rsidR="00C1568E">
              <w:t>5</w:t>
            </w:r>
            <w:r w:rsidRPr="00A849CF">
              <w:t>) = 8.4</w:t>
            </w:r>
            <w:r w:rsidR="00C1568E">
              <w:t>4</w:t>
            </w:r>
          </w:p>
        </w:tc>
        <w:tc>
          <w:tcPr>
            <w:tcW w:w="693" w:type="dxa"/>
            <w:gridSpan w:val="4"/>
            <w:tcBorders>
              <w:top w:val="single" w:sz="4" w:space="0" w:color="auto"/>
              <w:left w:val="nil"/>
              <w:bottom w:val="single" w:sz="4" w:space="0" w:color="auto"/>
              <w:right w:val="nil"/>
            </w:tcBorders>
            <w:vAlign w:val="center"/>
          </w:tcPr>
          <w:p w14:paraId="446858EB" w14:textId="2730F0FF" w:rsidR="00C1568E" w:rsidRDefault="003957C9" w:rsidP="002121C6">
            <w:pPr>
              <w:spacing w:line="276" w:lineRule="auto"/>
              <w:jc w:val="center"/>
            </w:pPr>
            <w:r w:rsidRPr="00A849CF">
              <w:t>0.3</w:t>
            </w:r>
            <w:r w:rsidR="00C1568E">
              <w:t>8</w:t>
            </w:r>
          </w:p>
          <w:p w14:paraId="69491D93" w14:textId="7031DFEC" w:rsidR="00686313" w:rsidRDefault="00686313" w:rsidP="001F6B5F">
            <w:pPr>
              <w:spacing w:line="276" w:lineRule="auto"/>
              <w:jc w:val="center"/>
              <w:rPr>
                <w:sz w:val="24"/>
                <w:szCs w:val="24"/>
              </w:rPr>
            </w:pPr>
            <w:r w:rsidRPr="00A849CF">
              <w:t>0.26</w:t>
            </w:r>
          </w:p>
        </w:tc>
      </w:tr>
      <w:tr w:rsidR="00746DDE" w14:paraId="7598778D" w14:textId="77777777" w:rsidTr="00733D7B">
        <w:trPr>
          <w:trHeight w:val="428"/>
        </w:trPr>
        <w:tc>
          <w:tcPr>
            <w:tcW w:w="1661" w:type="dxa"/>
            <w:gridSpan w:val="3"/>
            <w:tcBorders>
              <w:top w:val="single" w:sz="4" w:space="0" w:color="auto"/>
              <w:left w:val="nil"/>
              <w:bottom w:val="single" w:sz="4" w:space="0" w:color="auto"/>
              <w:right w:val="nil"/>
            </w:tcBorders>
            <w:vAlign w:val="center"/>
          </w:tcPr>
          <w:p w14:paraId="61F05B06" w14:textId="10CE115A" w:rsidR="00686313" w:rsidRDefault="00686313" w:rsidP="001F6B5F">
            <w:pPr>
              <w:spacing w:line="276" w:lineRule="auto"/>
              <w:jc w:val="center"/>
              <w:rPr>
                <w:sz w:val="24"/>
                <w:szCs w:val="24"/>
              </w:rPr>
            </w:pPr>
            <w:r>
              <w:rPr>
                <w:sz w:val="24"/>
                <w:szCs w:val="24"/>
              </w:rPr>
              <w:t>Day Sleep</w:t>
            </w:r>
          </w:p>
        </w:tc>
        <w:tc>
          <w:tcPr>
            <w:tcW w:w="1683" w:type="dxa"/>
            <w:tcBorders>
              <w:top w:val="single" w:sz="4" w:space="0" w:color="auto"/>
              <w:left w:val="nil"/>
              <w:bottom w:val="single" w:sz="4" w:space="0" w:color="auto"/>
              <w:right w:val="nil"/>
            </w:tcBorders>
            <w:vAlign w:val="center"/>
          </w:tcPr>
          <w:p w14:paraId="5CE0E26C" w14:textId="57337E21" w:rsidR="00686313" w:rsidRDefault="00686313" w:rsidP="001F6B5F">
            <w:pPr>
              <w:spacing w:line="276" w:lineRule="auto"/>
              <w:jc w:val="center"/>
              <w:rPr>
                <w:sz w:val="24"/>
                <w:szCs w:val="24"/>
              </w:rPr>
            </w:pPr>
            <w:r>
              <w:rPr>
                <w:sz w:val="24"/>
                <w:szCs w:val="24"/>
              </w:rPr>
              <w:t>Questionnaire</w:t>
            </w:r>
          </w:p>
        </w:tc>
        <w:tc>
          <w:tcPr>
            <w:tcW w:w="964" w:type="dxa"/>
            <w:tcBorders>
              <w:top w:val="single" w:sz="4" w:space="0" w:color="auto"/>
              <w:left w:val="nil"/>
              <w:bottom w:val="single" w:sz="4" w:space="0" w:color="auto"/>
              <w:right w:val="nil"/>
            </w:tcBorders>
            <w:vAlign w:val="center"/>
          </w:tcPr>
          <w:p w14:paraId="3A5B42FE" w14:textId="04F0C614" w:rsidR="00686313" w:rsidRDefault="00686313" w:rsidP="001F6B5F">
            <w:pPr>
              <w:spacing w:line="276" w:lineRule="auto"/>
              <w:jc w:val="center"/>
              <w:rPr>
                <w:sz w:val="24"/>
                <w:szCs w:val="24"/>
              </w:rPr>
            </w:pPr>
            <w:r>
              <w:rPr>
                <w:sz w:val="24"/>
                <w:szCs w:val="24"/>
              </w:rPr>
              <w:t>2h 6m</w:t>
            </w:r>
          </w:p>
        </w:tc>
        <w:tc>
          <w:tcPr>
            <w:tcW w:w="968" w:type="dxa"/>
            <w:tcBorders>
              <w:top w:val="single" w:sz="4" w:space="0" w:color="auto"/>
              <w:left w:val="nil"/>
              <w:bottom w:val="single" w:sz="4" w:space="0" w:color="auto"/>
              <w:right w:val="nil"/>
            </w:tcBorders>
            <w:vAlign w:val="center"/>
          </w:tcPr>
          <w:p w14:paraId="5A25EA7B" w14:textId="4520A2CC" w:rsidR="00686313" w:rsidRDefault="00686313" w:rsidP="001F6B5F">
            <w:pPr>
              <w:spacing w:line="276" w:lineRule="auto"/>
              <w:jc w:val="center"/>
              <w:rPr>
                <w:sz w:val="24"/>
                <w:szCs w:val="24"/>
              </w:rPr>
            </w:pPr>
            <w:r>
              <w:rPr>
                <w:sz w:val="24"/>
                <w:szCs w:val="24"/>
              </w:rPr>
              <w:t>67m</w:t>
            </w:r>
          </w:p>
        </w:tc>
        <w:tc>
          <w:tcPr>
            <w:tcW w:w="1092" w:type="dxa"/>
            <w:gridSpan w:val="2"/>
            <w:tcBorders>
              <w:top w:val="single" w:sz="4" w:space="0" w:color="auto"/>
              <w:left w:val="nil"/>
              <w:bottom w:val="single" w:sz="4" w:space="0" w:color="auto"/>
              <w:right w:val="nil"/>
            </w:tcBorders>
            <w:vAlign w:val="center"/>
          </w:tcPr>
          <w:p w14:paraId="7BA15336" w14:textId="4F82AD88" w:rsidR="00686313" w:rsidRDefault="00686313" w:rsidP="001F6B5F">
            <w:pPr>
              <w:spacing w:line="276" w:lineRule="auto"/>
              <w:jc w:val="center"/>
              <w:rPr>
                <w:sz w:val="24"/>
                <w:szCs w:val="24"/>
              </w:rPr>
            </w:pPr>
            <w:r>
              <w:rPr>
                <w:sz w:val="24"/>
                <w:szCs w:val="24"/>
              </w:rPr>
              <w:t xml:space="preserve">1h </w:t>
            </w:r>
            <w:r w:rsidR="00913181">
              <w:rPr>
                <w:sz w:val="24"/>
                <w:szCs w:val="24"/>
              </w:rPr>
              <w:t>45</w:t>
            </w:r>
            <w:r>
              <w:rPr>
                <w:sz w:val="24"/>
                <w:szCs w:val="24"/>
              </w:rPr>
              <w:t>m</w:t>
            </w:r>
          </w:p>
        </w:tc>
        <w:tc>
          <w:tcPr>
            <w:tcW w:w="952" w:type="dxa"/>
            <w:tcBorders>
              <w:top w:val="single" w:sz="4" w:space="0" w:color="auto"/>
              <w:left w:val="nil"/>
              <w:bottom w:val="single" w:sz="4" w:space="0" w:color="auto"/>
              <w:right w:val="nil"/>
            </w:tcBorders>
            <w:vAlign w:val="center"/>
          </w:tcPr>
          <w:p w14:paraId="77023959" w14:textId="57373A15" w:rsidR="00686313" w:rsidRDefault="00913181" w:rsidP="001F6B5F">
            <w:pPr>
              <w:spacing w:line="276" w:lineRule="auto"/>
              <w:jc w:val="center"/>
              <w:rPr>
                <w:sz w:val="24"/>
                <w:szCs w:val="24"/>
              </w:rPr>
            </w:pPr>
            <w:r>
              <w:rPr>
                <w:sz w:val="24"/>
                <w:szCs w:val="24"/>
              </w:rPr>
              <w:t>43</w:t>
            </w:r>
            <w:r w:rsidR="00686313">
              <w:rPr>
                <w:sz w:val="24"/>
                <w:szCs w:val="24"/>
              </w:rPr>
              <w:t>m</w:t>
            </w:r>
          </w:p>
        </w:tc>
        <w:tc>
          <w:tcPr>
            <w:tcW w:w="818" w:type="dxa"/>
            <w:tcBorders>
              <w:top w:val="single" w:sz="4" w:space="0" w:color="auto"/>
              <w:left w:val="nil"/>
              <w:bottom w:val="single" w:sz="4" w:space="0" w:color="auto"/>
              <w:right w:val="nil"/>
            </w:tcBorders>
            <w:vAlign w:val="center"/>
          </w:tcPr>
          <w:p w14:paraId="3483F66F" w14:textId="14691EBD" w:rsidR="00686313" w:rsidRDefault="00E72A50" w:rsidP="00E72A50">
            <w:pPr>
              <w:spacing w:line="276" w:lineRule="auto"/>
            </w:pPr>
            <w:r w:rsidRPr="00F26479">
              <w:t>.</w:t>
            </w:r>
            <w:r w:rsidR="009F36CA">
              <w:t>155</w:t>
            </w:r>
            <w:r w:rsidR="00686313" w:rsidRPr="00F26479">
              <w:t xml:space="preserve"> </w:t>
            </w:r>
          </w:p>
        </w:tc>
        <w:tc>
          <w:tcPr>
            <w:tcW w:w="1641" w:type="dxa"/>
            <w:tcBorders>
              <w:top w:val="single" w:sz="4" w:space="0" w:color="auto"/>
              <w:left w:val="nil"/>
              <w:bottom w:val="single" w:sz="4" w:space="0" w:color="auto"/>
              <w:right w:val="nil"/>
            </w:tcBorders>
            <w:vAlign w:val="center"/>
          </w:tcPr>
          <w:p w14:paraId="7AC41E9F" w14:textId="3CFCB52D" w:rsidR="00686313" w:rsidRPr="00F26479" w:rsidRDefault="00E72A50" w:rsidP="00FD061C">
            <w:pPr>
              <w:spacing w:line="276" w:lineRule="auto"/>
              <w:jc w:val="center"/>
            </w:pPr>
            <w:r w:rsidRPr="00F26479">
              <w:t>t(2</w:t>
            </w:r>
            <w:r w:rsidR="00913181">
              <w:t>59</w:t>
            </w:r>
            <w:r w:rsidRPr="00F26479">
              <w:t>) =</w:t>
            </w:r>
            <w:r>
              <w:t xml:space="preserve"> </w:t>
            </w:r>
            <w:r w:rsidRPr="00F26479">
              <w:t xml:space="preserve"> -1.</w:t>
            </w:r>
            <w:r w:rsidR="009F36CA">
              <w:t>4</w:t>
            </w:r>
            <w:r w:rsidRPr="00F26479">
              <w:t>3</w:t>
            </w:r>
            <w:r w:rsidR="00686313" w:rsidRPr="00F26479">
              <w:t xml:space="preserve"> </w:t>
            </w:r>
          </w:p>
        </w:tc>
        <w:tc>
          <w:tcPr>
            <w:tcW w:w="693" w:type="dxa"/>
            <w:gridSpan w:val="4"/>
            <w:tcBorders>
              <w:top w:val="single" w:sz="4" w:space="0" w:color="auto"/>
              <w:left w:val="nil"/>
              <w:bottom w:val="single" w:sz="4" w:space="0" w:color="auto"/>
              <w:right w:val="nil"/>
            </w:tcBorders>
            <w:vAlign w:val="center"/>
          </w:tcPr>
          <w:p w14:paraId="2B5EF98E" w14:textId="71AC8545" w:rsidR="00686313" w:rsidRPr="00F26479" w:rsidRDefault="00E72A50" w:rsidP="001F6B5F">
            <w:pPr>
              <w:spacing w:line="276" w:lineRule="auto"/>
              <w:jc w:val="center"/>
            </w:pPr>
            <w:r w:rsidRPr="00F26479">
              <w:t>-0.13</w:t>
            </w:r>
          </w:p>
        </w:tc>
      </w:tr>
      <w:tr w:rsidR="00746DDE" w14:paraId="14906AD8"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51AF0034" w14:textId="77777777" w:rsidR="00686313" w:rsidRDefault="00686313" w:rsidP="001F6B5F">
            <w:pPr>
              <w:spacing w:line="276" w:lineRule="auto"/>
              <w:jc w:val="center"/>
              <w:rPr>
                <w:sz w:val="24"/>
                <w:szCs w:val="24"/>
              </w:rPr>
            </w:pPr>
            <w:r>
              <w:rPr>
                <w:sz w:val="24"/>
                <w:szCs w:val="24"/>
              </w:rPr>
              <w:t>Happiness</w:t>
            </w:r>
          </w:p>
          <w:p w14:paraId="1826AF61" w14:textId="20A2BF85" w:rsidR="00686313" w:rsidRDefault="00686313" w:rsidP="001F6B5F">
            <w:pPr>
              <w:spacing w:line="276" w:lineRule="auto"/>
              <w:jc w:val="center"/>
              <w:rPr>
                <w:sz w:val="24"/>
                <w:szCs w:val="24"/>
              </w:rPr>
            </w:pPr>
            <w:r>
              <w:rPr>
                <w:sz w:val="24"/>
                <w:szCs w:val="24"/>
              </w:rPr>
              <w:t>(max 10)</w:t>
            </w:r>
          </w:p>
        </w:tc>
        <w:tc>
          <w:tcPr>
            <w:tcW w:w="1683" w:type="dxa"/>
            <w:tcBorders>
              <w:top w:val="single" w:sz="4" w:space="0" w:color="auto"/>
              <w:left w:val="nil"/>
              <w:bottom w:val="single" w:sz="4" w:space="0" w:color="auto"/>
              <w:right w:val="nil"/>
            </w:tcBorders>
            <w:vAlign w:val="center"/>
          </w:tcPr>
          <w:p w14:paraId="1F22D63C" w14:textId="59D594F9"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68185E7" w14:textId="31FC7B64" w:rsidR="00686313" w:rsidRDefault="00686313" w:rsidP="001F6B5F">
            <w:pPr>
              <w:spacing w:line="276" w:lineRule="auto"/>
              <w:jc w:val="center"/>
              <w:rPr>
                <w:sz w:val="24"/>
                <w:szCs w:val="24"/>
              </w:rPr>
            </w:pPr>
            <w:r>
              <w:rPr>
                <w:sz w:val="24"/>
                <w:szCs w:val="24"/>
              </w:rPr>
              <w:t>8.2</w:t>
            </w:r>
          </w:p>
        </w:tc>
        <w:tc>
          <w:tcPr>
            <w:tcW w:w="968" w:type="dxa"/>
            <w:tcBorders>
              <w:top w:val="single" w:sz="4" w:space="0" w:color="auto"/>
              <w:left w:val="nil"/>
              <w:bottom w:val="single" w:sz="4" w:space="0" w:color="auto"/>
              <w:right w:val="nil"/>
            </w:tcBorders>
            <w:vAlign w:val="center"/>
          </w:tcPr>
          <w:p w14:paraId="01FABB0D" w14:textId="3435AE9A" w:rsidR="00686313" w:rsidRDefault="00686313" w:rsidP="001F6B5F">
            <w:pPr>
              <w:spacing w:line="276" w:lineRule="auto"/>
              <w:jc w:val="center"/>
              <w:rPr>
                <w:sz w:val="24"/>
                <w:szCs w:val="24"/>
              </w:rPr>
            </w:pPr>
            <w:r>
              <w:rPr>
                <w:sz w:val="24"/>
                <w:szCs w:val="24"/>
              </w:rPr>
              <w:t>1.6</w:t>
            </w:r>
          </w:p>
        </w:tc>
        <w:tc>
          <w:tcPr>
            <w:tcW w:w="1092" w:type="dxa"/>
            <w:gridSpan w:val="2"/>
            <w:tcBorders>
              <w:top w:val="single" w:sz="4" w:space="0" w:color="auto"/>
              <w:left w:val="nil"/>
              <w:bottom w:val="single" w:sz="4" w:space="0" w:color="auto"/>
              <w:right w:val="nil"/>
            </w:tcBorders>
            <w:vAlign w:val="center"/>
          </w:tcPr>
          <w:p w14:paraId="0AE683D2" w14:textId="6D7D2F4A" w:rsidR="00686313" w:rsidRDefault="00686313" w:rsidP="001F6B5F">
            <w:pPr>
              <w:spacing w:line="276" w:lineRule="auto"/>
              <w:jc w:val="center"/>
              <w:rPr>
                <w:sz w:val="24"/>
                <w:szCs w:val="24"/>
              </w:rPr>
            </w:pPr>
            <w:r>
              <w:rPr>
                <w:sz w:val="24"/>
                <w:szCs w:val="24"/>
              </w:rPr>
              <w:t>7.8</w:t>
            </w:r>
          </w:p>
        </w:tc>
        <w:tc>
          <w:tcPr>
            <w:tcW w:w="952" w:type="dxa"/>
            <w:tcBorders>
              <w:top w:val="single" w:sz="4" w:space="0" w:color="auto"/>
              <w:left w:val="nil"/>
              <w:bottom w:val="single" w:sz="4" w:space="0" w:color="auto"/>
              <w:right w:val="nil"/>
            </w:tcBorders>
            <w:vAlign w:val="center"/>
          </w:tcPr>
          <w:p w14:paraId="485BB534" w14:textId="4D4D8919" w:rsidR="00686313" w:rsidRDefault="00686313" w:rsidP="001F6B5F">
            <w:pPr>
              <w:spacing w:line="276" w:lineRule="auto"/>
              <w:jc w:val="center"/>
              <w:rPr>
                <w:sz w:val="24"/>
                <w:szCs w:val="24"/>
              </w:rPr>
            </w:pPr>
            <w:r>
              <w:rPr>
                <w:sz w:val="24"/>
                <w:szCs w:val="24"/>
              </w:rPr>
              <w:t>1.8</w:t>
            </w:r>
          </w:p>
        </w:tc>
        <w:tc>
          <w:tcPr>
            <w:tcW w:w="818" w:type="dxa"/>
            <w:tcBorders>
              <w:top w:val="single" w:sz="4" w:space="0" w:color="auto"/>
              <w:left w:val="nil"/>
              <w:bottom w:val="single" w:sz="4" w:space="0" w:color="auto"/>
              <w:right w:val="nil"/>
            </w:tcBorders>
            <w:vAlign w:val="center"/>
          </w:tcPr>
          <w:p w14:paraId="5CAE9EFB" w14:textId="29675610" w:rsidR="00686313" w:rsidRPr="001E79DB" w:rsidRDefault="00125B1C" w:rsidP="001F6B5F">
            <w:pPr>
              <w:spacing w:line="276" w:lineRule="auto"/>
              <w:jc w:val="center"/>
              <w:rPr>
                <w:b/>
                <w:bCs/>
              </w:rPr>
            </w:pPr>
            <w:r w:rsidRPr="001E79DB">
              <w:rPr>
                <w:b/>
                <w:bCs/>
              </w:rPr>
              <w:t>&lt; .001</w:t>
            </w:r>
          </w:p>
        </w:tc>
        <w:tc>
          <w:tcPr>
            <w:tcW w:w="1641" w:type="dxa"/>
            <w:tcBorders>
              <w:top w:val="single" w:sz="4" w:space="0" w:color="auto"/>
              <w:left w:val="nil"/>
              <w:bottom w:val="single" w:sz="4" w:space="0" w:color="auto"/>
              <w:right w:val="nil"/>
            </w:tcBorders>
            <w:vAlign w:val="center"/>
          </w:tcPr>
          <w:p w14:paraId="17C40D1E" w14:textId="1B223F77" w:rsidR="00686313" w:rsidRPr="007A5F77" w:rsidRDefault="00E72A50" w:rsidP="002121C6">
            <w:pPr>
              <w:spacing w:line="276" w:lineRule="auto"/>
              <w:jc w:val="center"/>
            </w:pPr>
            <w:r w:rsidRPr="007A5F77">
              <w:t>t(419</w:t>
            </w:r>
            <w:r w:rsidR="00293362">
              <w:t>5</w:t>
            </w:r>
            <w:r w:rsidRPr="007A5F77">
              <w:t>) =</w:t>
            </w:r>
            <w:r w:rsidR="002121C6">
              <w:t xml:space="preserve"> </w:t>
            </w:r>
            <w:r w:rsidRPr="007A5F77">
              <w:t xml:space="preserve"> -7.8</w:t>
            </w:r>
            <w:r w:rsidR="00293362">
              <w:t>4</w:t>
            </w:r>
            <w:r w:rsidR="00686313" w:rsidRPr="007A5F77">
              <w:t xml:space="preserve"> </w:t>
            </w:r>
          </w:p>
        </w:tc>
        <w:tc>
          <w:tcPr>
            <w:tcW w:w="693" w:type="dxa"/>
            <w:gridSpan w:val="4"/>
            <w:tcBorders>
              <w:top w:val="single" w:sz="4" w:space="0" w:color="auto"/>
              <w:left w:val="nil"/>
              <w:bottom w:val="single" w:sz="4" w:space="0" w:color="auto"/>
              <w:right w:val="nil"/>
            </w:tcBorders>
            <w:vAlign w:val="center"/>
          </w:tcPr>
          <w:p w14:paraId="01437948" w14:textId="35E25344" w:rsidR="00686313" w:rsidRPr="007A5F77" w:rsidRDefault="00E72A50" w:rsidP="001F6B5F">
            <w:pPr>
              <w:spacing w:line="276" w:lineRule="auto"/>
              <w:jc w:val="center"/>
            </w:pPr>
            <w:r w:rsidRPr="007A5F77">
              <w:t>-0.24</w:t>
            </w:r>
          </w:p>
        </w:tc>
      </w:tr>
      <w:tr w:rsidR="00746DDE" w14:paraId="25A3B7C7" w14:textId="77777777" w:rsidTr="00733D7B">
        <w:trPr>
          <w:trHeight w:val="706"/>
        </w:trPr>
        <w:tc>
          <w:tcPr>
            <w:tcW w:w="1661" w:type="dxa"/>
            <w:gridSpan w:val="3"/>
            <w:tcBorders>
              <w:top w:val="single" w:sz="4" w:space="0" w:color="auto"/>
              <w:left w:val="nil"/>
              <w:bottom w:val="single" w:sz="4" w:space="0" w:color="auto"/>
              <w:right w:val="nil"/>
            </w:tcBorders>
            <w:vAlign w:val="center"/>
          </w:tcPr>
          <w:p w14:paraId="6737159C" w14:textId="77777777" w:rsidR="00686313" w:rsidRDefault="00686313" w:rsidP="001F6B5F">
            <w:pPr>
              <w:spacing w:line="276" w:lineRule="auto"/>
              <w:jc w:val="center"/>
              <w:rPr>
                <w:sz w:val="24"/>
                <w:szCs w:val="24"/>
              </w:rPr>
            </w:pPr>
            <w:r>
              <w:rPr>
                <w:sz w:val="24"/>
                <w:szCs w:val="24"/>
              </w:rPr>
              <w:t>Energy</w:t>
            </w:r>
          </w:p>
          <w:p w14:paraId="5EC79124" w14:textId="1989386B" w:rsidR="00686313" w:rsidRDefault="00686313" w:rsidP="001F6B5F">
            <w:pPr>
              <w:spacing w:line="276" w:lineRule="auto"/>
              <w:jc w:val="center"/>
              <w:rPr>
                <w:sz w:val="24"/>
                <w:szCs w:val="24"/>
              </w:rPr>
            </w:pPr>
            <w:r>
              <w:rPr>
                <w:sz w:val="24"/>
                <w:szCs w:val="24"/>
              </w:rPr>
              <w:t>(max 10)</w:t>
            </w:r>
          </w:p>
        </w:tc>
        <w:tc>
          <w:tcPr>
            <w:tcW w:w="1683" w:type="dxa"/>
            <w:tcBorders>
              <w:top w:val="single" w:sz="4" w:space="0" w:color="auto"/>
              <w:left w:val="nil"/>
              <w:bottom w:val="single" w:sz="4" w:space="0" w:color="auto"/>
              <w:right w:val="nil"/>
            </w:tcBorders>
            <w:vAlign w:val="center"/>
          </w:tcPr>
          <w:p w14:paraId="291807B8" w14:textId="090C1DEF" w:rsidR="00686313" w:rsidRDefault="00686313" w:rsidP="001F6B5F">
            <w:pPr>
              <w:spacing w:line="276" w:lineRule="auto"/>
              <w:jc w:val="center"/>
              <w:rPr>
                <w:sz w:val="24"/>
                <w:szCs w:val="24"/>
              </w:rPr>
            </w:pPr>
            <w:r>
              <w:rPr>
                <w:sz w:val="24"/>
                <w:szCs w:val="24"/>
              </w:rPr>
              <w:t>Diary</w:t>
            </w:r>
          </w:p>
        </w:tc>
        <w:tc>
          <w:tcPr>
            <w:tcW w:w="964" w:type="dxa"/>
            <w:tcBorders>
              <w:top w:val="single" w:sz="4" w:space="0" w:color="auto"/>
              <w:left w:val="nil"/>
              <w:bottom w:val="single" w:sz="4" w:space="0" w:color="auto"/>
              <w:right w:val="nil"/>
            </w:tcBorders>
            <w:vAlign w:val="center"/>
          </w:tcPr>
          <w:p w14:paraId="19ECEF12" w14:textId="5A982449" w:rsidR="00686313" w:rsidRDefault="00686313" w:rsidP="001F6B5F">
            <w:pPr>
              <w:spacing w:line="276" w:lineRule="auto"/>
              <w:jc w:val="center"/>
              <w:rPr>
                <w:sz w:val="24"/>
                <w:szCs w:val="24"/>
              </w:rPr>
            </w:pPr>
            <w:r>
              <w:rPr>
                <w:sz w:val="24"/>
                <w:szCs w:val="24"/>
              </w:rPr>
              <w:t>7.2</w:t>
            </w:r>
          </w:p>
        </w:tc>
        <w:tc>
          <w:tcPr>
            <w:tcW w:w="968" w:type="dxa"/>
            <w:tcBorders>
              <w:top w:val="single" w:sz="4" w:space="0" w:color="auto"/>
              <w:left w:val="nil"/>
              <w:bottom w:val="single" w:sz="4" w:space="0" w:color="auto"/>
              <w:right w:val="nil"/>
            </w:tcBorders>
            <w:vAlign w:val="center"/>
          </w:tcPr>
          <w:p w14:paraId="319C351F" w14:textId="5D447207" w:rsidR="00686313" w:rsidRDefault="00686313" w:rsidP="00E41809">
            <w:pPr>
              <w:spacing w:line="276" w:lineRule="auto"/>
              <w:jc w:val="center"/>
              <w:rPr>
                <w:sz w:val="24"/>
                <w:szCs w:val="24"/>
              </w:rPr>
            </w:pPr>
            <w:r>
              <w:rPr>
                <w:sz w:val="24"/>
                <w:szCs w:val="24"/>
              </w:rPr>
              <w:t>2.5</w:t>
            </w:r>
          </w:p>
        </w:tc>
        <w:tc>
          <w:tcPr>
            <w:tcW w:w="1092" w:type="dxa"/>
            <w:gridSpan w:val="2"/>
            <w:tcBorders>
              <w:top w:val="single" w:sz="4" w:space="0" w:color="auto"/>
              <w:left w:val="nil"/>
              <w:bottom w:val="single" w:sz="4" w:space="0" w:color="auto"/>
              <w:right w:val="nil"/>
            </w:tcBorders>
            <w:vAlign w:val="center"/>
          </w:tcPr>
          <w:p w14:paraId="50AEA6D9" w14:textId="7E2B8109" w:rsidR="00686313" w:rsidRDefault="00686313" w:rsidP="001F6B5F">
            <w:pPr>
              <w:spacing w:line="276" w:lineRule="auto"/>
              <w:jc w:val="center"/>
              <w:rPr>
                <w:sz w:val="24"/>
                <w:szCs w:val="24"/>
              </w:rPr>
            </w:pPr>
            <w:r>
              <w:rPr>
                <w:sz w:val="24"/>
                <w:szCs w:val="24"/>
              </w:rPr>
              <w:t>7.5</w:t>
            </w:r>
          </w:p>
        </w:tc>
        <w:tc>
          <w:tcPr>
            <w:tcW w:w="952" w:type="dxa"/>
            <w:tcBorders>
              <w:top w:val="single" w:sz="4" w:space="0" w:color="auto"/>
              <w:left w:val="nil"/>
              <w:bottom w:val="single" w:sz="4" w:space="0" w:color="auto"/>
              <w:right w:val="nil"/>
            </w:tcBorders>
            <w:vAlign w:val="center"/>
          </w:tcPr>
          <w:p w14:paraId="5743C2B3" w14:textId="69935830" w:rsidR="00686313" w:rsidRDefault="00686313" w:rsidP="001F6B5F">
            <w:pPr>
              <w:spacing w:line="276" w:lineRule="auto"/>
              <w:jc w:val="center"/>
              <w:rPr>
                <w:sz w:val="24"/>
                <w:szCs w:val="24"/>
              </w:rPr>
            </w:pPr>
            <w:r>
              <w:rPr>
                <w:sz w:val="24"/>
                <w:szCs w:val="24"/>
              </w:rPr>
              <w:t>1.9</w:t>
            </w:r>
          </w:p>
        </w:tc>
        <w:tc>
          <w:tcPr>
            <w:tcW w:w="818" w:type="dxa"/>
            <w:tcBorders>
              <w:top w:val="single" w:sz="4" w:space="0" w:color="auto"/>
              <w:left w:val="nil"/>
              <w:bottom w:val="single" w:sz="4" w:space="0" w:color="auto"/>
              <w:right w:val="nil"/>
            </w:tcBorders>
            <w:vAlign w:val="center"/>
          </w:tcPr>
          <w:p w14:paraId="431D8EDD" w14:textId="14B3995B" w:rsidR="00686313" w:rsidRPr="001E79DB" w:rsidRDefault="00125B1C" w:rsidP="00125B1C">
            <w:pPr>
              <w:spacing w:line="276" w:lineRule="auto"/>
              <w:rPr>
                <w:b/>
                <w:bCs/>
              </w:rPr>
            </w:pPr>
            <w:r w:rsidRPr="007A5F77">
              <w:t xml:space="preserve"> </w:t>
            </w:r>
            <w:r w:rsidRPr="001E79DB">
              <w:rPr>
                <w:b/>
                <w:bCs/>
              </w:rPr>
              <w:t>&lt; .001</w:t>
            </w:r>
          </w:p>
        </w:tc>
        <w:tc>
          <w:tcPr>
            <w:tcW w:w="1641" w:type="dxa"/>
            <w:tcBorders>
              <w:top w:val="single" w:sz="4" w:space="0" w:color="auto"/>
              <w:left w:val="nil"/>
              <w:bottom w:val="single" w:sz="4" w:space="0" w:color="auto"/>
              <w:right w:val="nil"/>
            </w:tcBorders>
            <w:vAlign w:val="center"/>
          </w:tcPr>
          <w:p w14:paraId="4D732671" w14:textId="76B957D7" w:rsidR="00686313" w:rsidRPr="007A5F77" w:rsidRDefault="00125B1C" w:rsidP="001F6B5F">
            <w:pPr>
              <w:spacing w:line="276" w:lineRule="auto"/>
              <w:jc w:val="center"/>
            </w:pPr>
            <w:r w:rsidRPr="007A5F77">
              <w:t>t(419</w:t>
            </w:r>
            <w:r w:rsidR="00293362">
              <w:t>5</w:t>
            </w:r>
            <w:r w:rsidRPr="007A5F77">
              <w:t>) = 4.3</w:t>
            </w:r>
            <w:r w:rsidR="00293362">
              <w:t>8</w:t>
            </w:r>
            <w:r w:rsidR="00686313" w:rsidRPr="007A5F77">
              <w:t xml:space="preserve"> </w:t>
            </w:r>
          </w:p>
        </w:tc>
        <w:tc>
          <w:tcPr>
            <w:tcW w:w="693" w:type="dxa"/>
            <w:gridSpan w:val="4"/>
            <w:tcBorders>
              <w:top w:val="single" w:sz="4" w:space="0" w:color="auto"/>
              <w:left w:val="nil"/>
              <w:bottom w:val="single" w:sz="4" w:space="0" w:color="auto"/>
              <w:right w:val="nil"/>
            </w:tcBorders>
            <w:vAlign w:val="center"/>
          </w:tcPr>
          <w:p w14:paraId="5D912E22" w14:textId="39EC3A3E" w:rsidR="00686313" w:rsidRPr="007A5F77" w:rsidRDefault="00125B1C" w:rsidP="001F6B5F">
            <w:pPr>
              <w:spacing w:line="276" w:lineRule="auto"/>
              <w:jc w:val="center"/>
            </w:pPr>
            <w:r w:rsidRPr="007A5F77">
              <w:t>0.1</w:t>
            </w:r>
            <w:r w:rsidR="00091C39">
              <w:t>4</w:t>
            </w:r>
          </w:p>
        </w:tc>
      </w:tr>
      <w:tr w:rsidR="00746DDE" w14:paraId="6E1DA454" w14:textId="77777777" w:rsidTr="00733D7B">
        <w:trPr>
          <w:trHeight w:val="706"/>
        </w:trPr>
        <w:tc>
          <w:tcPr>
            <w:tcW w:w="1278" w:type="dxa"/>
            <w:tcBorders>
              <w:top w:val="single" w:sz="4" w:space="0" w:color="auto"/>
              <w:left w:val="nil"/>
              <w:bottom w:val="single" w:sz="4" w:space="0" w:color="auto"/>
              <w:right w:val="nil"/>
            </w:tcBorders>
            <w:vAlign w:val="center"/>
          </w:tcPr>
          <w:p w14:paraId="204C81F7" w14:textId="77777777" w:rsidR="00686313" w:rsidRDefault="00686313" w:rsidP="005C0EA4">
            <w:pPr>
              <w:spacing w:line="276" w:lineRule="auto"/>
              <w:jc w:val="center"/>
              <w:rPr>
                <w:sz w:val="24"/>
                <w:szCs w:val="24"/>
              </w:rPr>
            </w:pPr>
            <w:r>
              <w:rPr>
                <w:sz w:val="24"/>
                <w:szCs w:val="24"/>
              </w:rPr>
              <w:t>IBQ</w:t>
            </w:r>
          </w:p>
          <w:p w14:paraId="6367790F" w14:textId="727F3604" w:rsidR="00686313" w:rsidRDefault="00686313" w:rsidP="005C0EA4">
            <w:pPr>
              <w:spacing w:line="276" w:lineRule="auto"/>
              <w:jc w:val="center"/>
              <w:rPr>
                <w:sz w:val="24"/>
                <w:szCs w:val="24"/>
              </w:rPr>
            </w:pPr>
            <w:r>
              <w:rPr>
                <w:sz w:val="24"/>
                <w:szCs w:val="24"/>
              </w:rPr>
              <w:t>(max 8)</w:t>
            </w:r>
          </w:p>
        </w:tc>
        <w:tc>
          <w:tcPr>
            <w:tcW w:w="2066" w:type="dxa"/>
            <w:gridSpan w:val="3"/>
            <w:tcBorders>
              <w:top w:val="single" w:sz="4" w:space="0" w:color="auto"/>
              <w:left w:val="nil"/>
              <w:bottom w:val="single" w:sz="4" w:space="0" w:color="auto"/>
              <w:right w:val="nil"/>
            </w:tcBorders>
            <w:vAlign w:val="center"/>
          </w:tcPr>
          <w:p w14:paraId="5DC6BCD8" w14:textId="4E5CC775" w:rsidR="00686313" w:rsidRDefault="00623980" w:rsidP="001F6B5F">
            <w:pPr>
              <w:spacing w:line="276" w:lineRule="auto"/>
              <w:jc w:val="center"/>
              <w:rPr>
                <w:sz w:val="24"/>
                <w:szCs w:val="24"/>
              </w:rPr>
            </w:pPr>
            <w:r>
              <w:rPr>
                <w:sz w:val="24"/>
                <w:szCs w:val="24"/>
              </w:rPr>
              <w:t>Surgency</w:t>
            </w:r>
          </w:p>
          <w:p w14:paraId="3857A417" w14:textId="77777777" w:rsidR="00686313" w:rsidRDefault="00686313" w:rsidP="001F6B5F">
            <w:pPr>
              <w:spacing w:line="276" w:lineRule="auto"/>
              <w:jc w:val="center"/>
              <w:rPr>
                <w:sz w:val="24"/>
                <w:szCs w:val="24"/>
              </w:rPr>
            </w:pPr>
            <w:r>
              <w:rPr>
                <w:sz w:val="24"/>
                <w:szCs w:val="24"/>
              </w:rPr>
              <w:t>Negative Affect</w:t>
            </w:r>
          </w:p>
          <w:p w14:paraId="139C1961" w14:textId="04908E0A" w:rsidR="00686313" w:rsidRDefault="009A143B" w:rsidP="001F6B5F">
            <w:pPr>
              <w:spacing w:line="276" w:lineRule="auto"/>
              <w:jc w:val="center"/>
              <w:rPr>
                <w:sz w:val="24"/>
                <w:szCs w:val="24"/>
              </w:rPr>
            </w:pPr>
            <w:r>
              <w:rPr>
                <w:sz w:val="24"/>
                <w:szCs w:val="24"/>
              </w:rPr>
              <w:t>Self-Regulation</w:t>
            </w:r>
          </w:p>
        </w:tc>
        <w:tc>
          <w:tcPr>
            <w:tcW w:w="964" w:type="dxa"/>
            <w:tcBorders>
              <w:top w:val="single" w:sz="4" w:space="0" w:color="auto"/>
              <w:left w:val="nil"/>
              <w:bottom w:val="single" w:sz="4" w:space="0" w:color="auto"/>
              <w:right w:val="nil"/>
            </w:tcBorders>
            <w:vAlign w:val="center"/>
          </w:tcPr>
          <w:p w14:paraId="41990961" w14:textId="3C7E23BB" w:rsidR="00686313" w:rsidRDefault="00686313" w:rsidP="001F6B5F">
            <w:pPr>
              <w:spacing w:line="276" w:lineRule="auto"/>
              <w:jc w:val="center"/>
              <w:rPr>
                <w:sz w:val="24"/>
                <w:szCs w:val="24"/>
              </w:rPr>
            </w:pPr>
            <w:r>
              <w:rPr>
                <w:sz w:val="24"/>
                <w:szCs w:val="24"/>
              </w:rPr>
              <w:t>5.</w:t>
            </w:r>
            <w:r w:rsidR="00522AEF">
              <w:rPr>
                <w:sz w:val="24"/>
                <w:szCs w:val="24"/>
              </w:rPr>
              <w:t>1</w:t>
            </w:r>
          </w:p>
          <w:p w14:paraId="296E0D71" w14:textId="43D6146F" w:rsidR="00686313" w:rsidRDefault="00686313" w:rsidP="001F6B5F">
            <w:pPr>
              <w:spacing w:line="276" w:lineRule="auto"/>
              <w:jc w:val="center"/>
              <w:rPr>
                <w:sz w:val="24"/>
                <w:szCs w:val="24"/>
              </w:rPr>
            </w:pPr>
            <w:r>
              <w:rPr>
                <w:sz w:val="24"/>
                <w:szCs w:val="24"/>
              </w:rPr>
              <w:t>4.</w:t>
            </w:r>
            <w:r w:rsidR="00522AEF">
              <w:rPr>
                <w:sz w:val="24"/>
                <w:szCs w:val="24"/>
              </w:rPr>
              <w:t>8</w:t>
            </w:r>
          </w:p>
          <w:p w14:paraId="66866B6A" w14:textId="5F252D5E" w:rsidR="00686313" w:rsidRDefault="00686313" w:rsidP="001F6B5F">
            <w:pPr>
              <w:spacing w:line="276" w:lineRule="auto"/>
              <w:jc w:val="center"/>
              <w:rPr>
                <w:sz w:val="24"/>
                <w:szCs w:val="24"/>
              </w:rPr>
            </w:pPr>
            <w:r>
              <w:rPr>
                <w:sz w:val="24"/>
                <w:szCs w:val="24"/>
              </w:rPr>
              <w:t>5.2</w:t>
            </w:r>
          </w:p>
        </w:tc>
        <w:tc>
          <w:tcPr>
            <w:tcW w:w="968" w:type="dxa"/>
            <w:tcBorders>
              <w:top w:val="single" w:sz="4" w:space="0" w:color="auto"/>
              <w:left w:val="nil"/>
              <w:bottom w:val="single" w:sz="4" w:space="0" w:color="auto"/>
              <w:right w:val="nil"/>
            </w:tcBorders>
            <w:vAlign w:val="center"/>
          </w:tcPr>
          <w:p w14:paraId="288E58AE" w14:textId="77777777" w:rsidR="00686313" w:rsidRDefault="00686313" w:rsidP="00E41809">
            <w:pPr>
              <w:spacing w:line="276" w:lineRule="auto"/>
              <w:jc w:val="center"/>
              <w:rPr>
                <w:sz w:val="24"/>
                <w:szCs w:val="24"/>
              </w:rPr>
            </w:pPr>
            <w:r>
              <w:rPr>
                <w:sz w:val="24"/>
                <w:szCs w:val="24"/>
              </w:rPr>
              <w:t>1.1</w:t>
            </w:r>
          </w:p>
          <w:p w14:paraId="07DDE2F5" w14:textId="77777777" w:rsidR="00686313" w:rsidRDefault="00686313" w:rsidP="00E41809">
            <w:pPr>
              <w:spacing w:line="276" w:lineRule="auto"/>
              <w:jc w:val="center"/>
              <w:rPr>
                <w:sz w:val="24"/>
                <w:szCs w:val="24"/>
              </w:rPr>
            </w:pPr>
            <w:r>
              <w:rPr>
                <w:sz w:val="24"/>
                <w:szCs w:val="24"/>
              </w:rPr>
              <w:t>1.1</w:t>
            </w:r>
          </w:p>
          <w:p w14:paraId="4DD39ECB" w14:textId="5FADF8E6" w:rsidR="00686313" w:rsidRDefault="00686313" w:rsidP="00E41809">
            <w:pPr>
              <w:spacing w:line="276" w:lineRule="auto"/>
              <w:jc w:val="center"/>
              <w:rPr>
                <w:sz w:val="24"/>
                <w:szCs w:val="24"/>
              </w:rPr>
            </w:pPr>
            <w:r>
              <w:rPr>
                <w:sz w:val="24"/>
                <w:szCs w:val="24"/>
              </w:rPr>
              <w:t>0.8</w:t>
            </w:r>
          </w:p>
        </w:tc>
        <w:tc>
          <w:tcPr>
            <w:tcW w:w="1092" w:type="dxa"/>
            <w:gridSpan w:val="2"/>
            <w:tcBorders>
              <w:top w:val="single" w:sz="4" w:space="0" w:color="auto"/>
              <w:left w:val="nil"/>
              <w:bottom w:val="single" w:sz="4" w:space="0" w:color="auto"/>
              <w:right w:val="nil"/>
            </w:tcBorders>
            <w:vAlign w:val="center"/>
          </w:tcPr>
          <w:p w14:paraId="2470F29D" w14:textId="77777777" w:rsidR="00686313" w:rsidRDefault="00686313" w:rsidP="001F6B5F">
            <w:pPr>
              <w:spacing w:line="276" w:lineRule="auto"/>
              <w:jc w:val="center"/>
              <w:rPr>
                <w:sz w:val="24"/>
                <w:szCs w:val="24"/>
              </w:rPr>
            </w:pPr>
            <w:r>
              <w:rPr>
                <w:sz w:val="24"/>
                <w:szCs w:val="24"/>
              </w:rPr>
              <w:t>5.4</w:t>
            </w:r>
          </w:p>
          <w:p w14:paraId="7EE71DF7" w14:textId="58D4432D" w:rsidR="00686313" w:rsidRDefault="009E55D9" w:rsidP="001F6B5F">
            <w:pPr>
              <w:spacing w:line="276" w:lineRule="auto"/>
              <w:jc w:val="center"/>
              <w:rPr>
                <w:sz w:val="24"/>
                <w:szCs w:val="24"/>
              </w:rPr>
            </w:pPr>
            <w:r>
              <w:rPr>
                <w:sz w:val="24"/>
                <w:szCs w:val="24"/>
              </w:rPr>
              <w:t>3.9</w:t>
            </w:r>
          </w:p>
          <w:p w14:paraId="4A7FB10E" w14:textId="1A304AF4" w:rsidR="00686313" w:rsidRDefault="00686313" w:rsidP="001F6B5F">
            <w:pPr>
              <w:spacing w:line="276" w:lineRule="auto"/>
              <w:jc w:val="center"/>
              <w:rPr>
                <w:sz w:val="24"/>
                <w:szCs w:val="24"/>
              </w:rPr>
            </w:pPr>
            <w:r>
              <w:rPr>
                <w:sz w:val="24"/>
                <w:szCs w:val="24"/>
              </w:rPr>
              <w:t>5.4</w:t>
            </w:r>
          </w:p>
        </w:tc>
        <w:tc>
          <w:tcPr>
            <w:tcW w:w="952" w:type="dxa"/>
            <w:tcBorders>
              <w:top w:val="single" w:sz="4" w:space="0" w:color="auto"/>
              <w:left w:val="nil"/>
              <w:bottom w:val="single" w:sz="4" w:space="0" w:color="auto"/>
              <w:right w:val="nil"/>
            </w:tcBorders>
            <w:vAlign w:val="center"/>
          </w:tcPr>
          <w:p w14:paraId="02F22296" w14:textId="77777777" w:rsidR="00686313" w:rsidRDefault="00686313" w:rsidP="001F6B5F">
            <w:pPr>
              <w:spacing w:line="276" w:lineRule="auto"/>
              <w:jc w:val="center"/>
              <w:rPr>
                <w:sz w:val="24"/>
                <w:szCs w:val="24"/>
              </w:rPr>
            </w:pPr>
            <w:r>
              <w:rPr>
                <w:sz w:val="24"/>
                <w:szCs w:val="24"/>
              </w:rPr>
              <w:t>0.7</w:t>
            </w:r>
          </w:p>
          <w:p w14:paraId="11141C17" w14:textId="77777777" w:rsidR="00686313" w:rsidRDefault="00686313" w:rsidP="001F6B5F">
            <w:pPr>
              <w:spacing w:line="276" w:lineRule="auto"/>
              <w:jc w:val="center"/>
              <w:rPr>
                <w:sz w:val="24"/>
                <w:szCs w:val="24"/>
              </w:rPr>
            </w:pPr>
            <w:r>
              <w:rPr>
                <w:sz w:val="24"/>
                <w:szCs w:val="24"/>
              </w:rPr>
              <w:t>1.0</w:t>
            </w:r>
          </w:p>
          <w:p w14:paraId="1FB841BA" w14:textId="2BE0D051" w:rsidR="00686313" w:rsidRDefault="00686313" w:rsidP="001F6B5F">
            <w:pPr>
              <w:spacing w:line="276" w:lineRule="auto"/>
              <w:jc w:val="center"/>
              <w:rPr>
                <w:sz w:val="24"/>
                <w:szCs w:val="24"/>
              </w:rPr>
            </w:pPr>
            <w:r>
              <w:rPr>
                <w:sz w:val="24"/>
                <w:szCs w:val="24"/>
              </w:rPr>
              <w:t>0.8</w:t>
            </w:r>
          </w:p>
        </w:tc>
        <w:tc>
          <w:tcPr>
            <w:tcW w:w="818" w:type="dxa"/>
            <w:tcBorders>
              <w:top w:val="single" w:sz="4" w:space="0" w:color="auto"/>
              <w:left w:val="nil"/>
              <w:bottom w:val="single" w:sz="4" w:space="0" w:color="auto"/>
              <w:right w:val="nil"/>
            </w:tcBorders>
            <w:vAlign w:val="center"/>
          </w:tcPr>
          <w:p w14:paraId="1D0BC6ED" w14:textId="2EF57080" w:rsidR="00125B1C" w:rsidRDefault="00686313" w:rsidP="001F6B5F">
            <w:pPr>
              <w:spacing w:line="276" w:lineRule="auto"/>
              <w:jc w:val="center"/>
            </w:pPr>
            <w:r w:rsidRPr="007A5F77">
              <w:t xml:space="preserve"> .0</w:t>
            </w:r>
            <w:r w:rsidR="00723307">
              <w:t>5</w:t>
            </w:r>
            <w:r w:rsidR="00091C39">
              <w:t>9</w:t>
            </w:r>
          </w:p>
          <w:p w14:paraId="1F0559CB" w14:textId="21511B01" w:rsidR="00125B1C" w:rsidRPr="001E79DB" w:rsidRDefault="00125B1C" w:rsidP="001F6B5F">
            <w:pPr>
              <w:spacing w:line="276" w:lineRule="auto"/>
              <w:jc w:val="center"/>
              <w:rPr>
                <w:b/>
                <w:bCs/>
              </w:rPr>
            </w:pPr>
            <w:r w:rsidRPr="001E79DB">
              <w:rPr>
                <w:b/>
                <w:bCs/>
              </w:rPr>
              <w:t>&lt; .001</w:t>
            </w:r>
          </w:p>
          <w:p w14:paraId="00DA44AC" w14:textId="5185DFEB" w:rsidR="00686313" w:rsidRPr="007A5F77" w:rsidRDefault="00125B1C" w:rsidP="001F6B5F">
            <w:pPr>
              <w:spacing w:line="276" w:lineRule="auto"/>
              <w:jc w:val="center"/>
            </w:pPr>
            <w:r w:rsidRPr="007A5F77">
              <w:t>.1</w:t>
            </w:r>
            <w:r w:rsidR="00595441">
              <w:t>83</w:t>
            </w:r>
            <w:r w:rsidR="00686313" w:rsidRPr="007A5F77">
              <w:t xml:space="preserve"> </w:t>
            </w:r>
          </w:p>
        </w:tc>
        <w:tc>
          <w:tcPr>
            <w:tcW w:w="1641" w:type="dxa"/>
            <w:tcBorders>
              <w:top w:val="single" w:sz="4" w:space="0" w:color="auto"/>
              <w:left w:val="nil"/>
              <w:bottom w:val="single" w:sz="4" w:space="0" w:color="auto"/>
              <w:right w:val="nil"/>
            </w:tcBorders>
            <w:vAlign w:val="center"/>
          </w:tcPr>
          <w:p w14:paraId="079617EA" w14:textId="18E9BDF6" w:rsidR="00125B1C" w:rsidRDefault="00125B1C" w:rsidP="00125B1C">
            <w:pPr>
              <w:spacing w:line="276" w:lineRule="auto"/>
              <w:jc w:val="center"/>
            </w:pPr>
            <w:r w:rsidRPr="007A5F77">
              <w:t>t(2</w:t>
            </w:r>
            <w:r w:rsidR="00091C39">
              <w:t>59</w:t>
            </w:r>
            <w:r w:rsidRPr="007A5F77">
              <w:t>) = 1.</w:t>
            </w:r>
            <w:r w:rsidR="009E5273">
              <w:t>9</w:t>
            </w:r>
            <w:r w:rsidR="00091C39">
              <w:t>0</w:t>
            </w:r>
            <w:r w:rsidRPr="007A5F77">
              <w:t xml:space="preserve"> </w:t>
            </w:r>
          </w:p>
          <w:p w14:paraId="0BB41FE8" w14:textId="1AAB61DF" w:rsidR="00686313" w:rsidRDefault="00686313" w:rsidP="001F6B5F">
            <w:pPr>
              <w:spacing w:line="276" w:lineRule="auto"/>
              <w:jc w:val="center"/>
            </w:pPr>
            <w:r w:rsidRPr="007A5F77">
              <w:t>t(2</w:t>
            </w:r>
            <w:r w:rsidR="007C5C48">
              <w:t>59</w:t>
            </w:r>
            <w:r w:rsidRPr="007A5F77">
              <w:t>) = -</w:t>
            </w:r>
            <w:r w:rsidR="00595441">
              <w:t>7</w:t>
            </w:r>
            <w:r w:rsidRPr="007A5F77">
              <w:t>.</w:t>
            </w:r>
            <w:r w:rsidR="009E5273">
              <w:t>16</w:t>
            </w:r>
            <w:r w:rsidRPr="007A5F77">
              <w:t xml:space="preserve"> </w:t>
            </w:r>
          </w:p>
          <w:p w14:paraId="18923254" w14:textId="305D355D" w:rsidR="00686313" w:rsidRPr="007A5F77" w:rsidRDefault="00125B1C" w:rsidP="001F6B5F">
            <w:pPr>
              <w:spacing w:line="276" w:lineRule="auto"/>
              <w:jc w:val="center"/>
            </w:pPr>
            <w:r w:rsidRPr="007A5F77">
              <w:t>t(2</w:t>
            </w:r>
            <w:r w:rsidR="007C5C48">
              <w:t>59</w:t>
            </w:r>
            <w:r w:rsidRPr="007A5F77">
              <w:t>) = 1.</w:t>
            </w:r>
            <w:r w:rsidR="007C5C48">
              <w:t>27</w:t>
            </w:r>
          </w:p>
        </w:tc>
        <w:tc>
          <w:tcPr>
            <w:tcW w:w="693" w:type="dxa"/>
            <w:gridSpan w:val="4"/>
            <w:tcBorders>
              <w:top w:val="single" w:sz="4" w:space="0" w:color="auto"/>
              <w:left w:val="nil"/>
              <w:bottom w:val="single" w:sz="4" w:space="0" w:color="auto"/>
              <w:right w:val="nil"/>
            </w:tcBorders>
            <w:vAlign w:val="center"/>
          </w:tcPr>
          <w:p w14:paraId="3BBFE588" w14:textId="5AEE9B92" w:rsidR="00125B1C" w:rsidRDefault="00125B1C" w:rsidP="00125B1C">
            <w:pPr>
              <w:spacing w:line="276" w:lineRule="auto"/>
              <w:jc w:val="center"/>
            </w:pPr>
            <w:r w:rsidRPr="007A5F77">
              <w:t>0.2</w:t>
            </w:r>
            <w:r w:rsidR="009E5273">
              <w:t>4</w:t>
            </w:r>
          </w:p>
          <w:p w14:paraId="42822ED9" w14:textId="6C385A7C" w:rsidR="00125B1C" w:rsidRDefault="00125B1C" w:rsidP="007A5F77">
            <w:pPr>
              <w:spacing w:line="276" w:lineRule="auto"/>
              <w:jc w:val="center"/>
            </w:pPr>
            <w:r w:rsidRPr="007A5F77">
              <w:t>-0.8</w:t>
            </w:r>
            <w:r w:rsidR="009E5273">
              <w:t>8</w:t>
            </w:r>
          </w:p>
          <w:p w14:paraId="7ABE35AA" w14:textId="072F46E8" w:rsidR="00686313" w:rsidRPr="007A5F77" w:rsidRDefault="00686313" w:rsidP="007A5F77">
            <w:pPr>
              <w:spacing w:line="276" w:lineRule="auto"/>
              <w:jc w:val="center"/>
            </w:pPr>
            <w:r w:rsidRPr="007A5F77">
              <w:t>0.18</w:t>
            </w:r>
          </w:p>
        </w:tc>
      </w:tr>
    </w:tbl>
    <w:p w14:paraId="0E9F243F" w14:textId="74923606" w:rsidR="008C2E72" w:rsidRDefault="00FA7ADA" w:rsidP="00EE7731">
      <w:pPr>
        <w:ind w:left="160"/>
        <w:rPr>
          <w:sz w:val="24"/>
          <w:szCs w:val="24"/>
        </w:rPr>
        <w:sectPr w:rsidR="008C2E72" w:rsidSect="00695396">
          <w:pgSz w:w="12240" w:h="15840"/>
          <w:pgMar w:top="1700" w:right="1340" w:bottom="280" w:left="1280" w:header="1020" w:footer="0" w:gutter="0"/>
          <w:cols w:space="720"/>
          <w:docGrid w:linePitch="272"/>
        </w:sectPr>
      </w:pPr>
      <w:r>
        <w:rPr>
          <w:sz w:val="24"/>
          <w:szCs w:val="24"/>
        </w:rPr>
        <w:t>† - derived measure, see results</w:t>
      </w:r>
      <w:r w:rsidR="00C27586">
        <w:rPr>
          <w:sz w:val="24"/>
          <w:szCs w:val="24"/>
        </w:rPr>
        <w:t xml:space="preserve"> for explanation</w:t>
      </w:r>
      <w:r w:rsidR="00C107B3">
        <w:rPr>
          <w:sz w:val="24"/>
          <w:szCs w:val="24"/>
        </w:rPr>
        <w:t>.</w:t>
      </w:r>
    </w:p>
    <w:p w14:paraId="1DD61178" w14:textId="355D47F1" w:rsidR="00043825" w:rsidRDefault="00043825" w:rsidP="00043825">
      <w:pPr>
        <w:spacing w:before="29"/>
        <w:ind w:left="160"/>
        <w:rPr>
          <w:sz w:val="24"/>
          <w:szCs w:val="24"/>
        </w:rPr>
      </w:pPr>
      <w:r>
        <w:rPr>
          <w:sz w:val="24"/>
          <w:szCs w:val="24"/>
        </w:rPr>
        <w:t>T</w:t>
      </w:r>
      <w:r>
        <w:rPr>
          <w:spacing w:val="-1"/>
          <w:sz w:val="24"/>
          <w:szCs w:val="24"/>
        </w:rPr>
        <w:t>a</w:t>
      </w:r>
      <w:r>
        <w:rPr>
          <w:sz w:val="24"/>
          <w:szCs w:val="24"/>
        </w:rPr>
        <w:t>b</w:t>
      </w:r>
      <w:r>
        <w:rPr>
          <w:spacing w:val="1"/>
          <w:sz w:val="24"/>
          <w:szCs w:val="24"/>
        </w:rPr>
        <w:t>l</w:t>
      </w:r>
      <w:r>
        <w:rPr>
          <w:sz w:val="24"/>
          <w:szCs w:val="24"/>
        </w:rPr>
        <w:t>e</w:t>
      </w:r>
      <w:r>
        <w:rPr>
          <w:spacing w:val="-4"/>
          <w:sz w:val="24"/>
          <w:szCs w:val="24"/>
        </w:rPr>
        <w:t xml:space="preserve"> </w:t>
      </w:r>
      <w:r>
        <w:rPr>
          <w:sz w:val="24"/>
          <w:szCs w:val="24"/>
        </w:rPr>
        <w:t>2</w:t>
      </w:r>
    </w:p>
    <w:p w14:paraId="3868FCD0" w14:textId="77777777" w:rsidR="00043825" w:rsidRDefault="00043825" w:rsidP="00043825">
      <w:pPr>
        <w:spacing w:before="10" w:line="280" w:lineRule="exact"/>
        <w:rPr>
          <w:sz w:val="28"/>
          <w:szCs w:val="28"/>
        </w:rPr>
      </w:pPr>
    </w:p>
    <w:p w14:paraId="2EB797B2" w14:textId="65DDBD49" w:rsidR="00043825" w:rsidRDefault="00043825" w:rsidP="00043825">
      <w:pPr>
        <w:ind w:left="160"/>
        <w:rPr>
          <w:sz w:val="24"/>
          <w:szCs w:val="24"/>
        </w:rPr>
      </w:pPr>
      <w:r>
        <w:rPr>
          <w:i/>
          <w:sz w:val="24"/>
          <w:szCs w:val="24"/>
        </w:rPr>
        <w:t>Pairwise correlations for Brazil and UK studies</w:t>
      </w:r>
      <w:r w:rsidR="00D66D3B">
        <w:rPr>
          <w:i/>
          <w:sz w:val="24"/>
          <w:szCs w:val="24"/>
        </w:rPr>
        <w:t xml:space="preserve"> showing Spearman’s Rho, 95% confidence interval and p value for each comparison.</w:t>
      </w:r>
      <w:r w:rsidR="000C3BE8">
        <w:rPr>
          <w:i/>
          <w:sz w:val="24"/>
          <w:szCs w:val="24"/>
        </w:rPr>
        <w:t xml:space="preserve"> To account for multiple comparisons </w:t>
      </w:r>
      <w:r w:rsidR="00A23212">
        <w:rPr>
          <w:i/>
          <w:sz w:val="24"/>
          <w:szCs w:val="24"/>
        </w:rPr>
        <w:t xml:space="preserve">significance </w:t>
      </w:r>
      <w:r w:rsidR="00E0043F">
        <w:rPr>
          <w:i/>
          <w:sz w:val="24"/>
          <w:szCs w:val="24"/>
        </w:rPr>
        <w:t>threshold</w:t>
      </w:r>
      <w:r w:rsidR="00A23212">
        <w:rPr>
          <w:i/>
          <w:sz w:val="24"/>
          <w:szCs w:val="24"/>
        </w:rPr>
        <w:t xml:space="preserve"> of </w:t>
      </w:r>
      <w:r w:rsidR="00E0043F">
        <w:rPr>
          <w:i/>
          <w:sz w:val="24"/>
          <w:szCs w:val="24"/>
        </w:rPr>
        <w:t>.001 was used.</w:t>
      </w:r>
    </w:p>
    <w:p w14:paraId="5443633A" w14:textId="77777777" w:rsidR="00043825" w:rsidRDefault="00043825" w:rsidP="00043825">
      <w:pPr>
        <w:ind w:left="160"/>
        <w:rPr>
          <w:sz w:val="24"/>
          <w:szCs w:val="24"/>
        </w:rPr>
      </w:pPr>
    </w:p>
    <w:tbl>
      <w:tblPr>
        <w:tblStyle w:val="TableGrid"/>
        <w:tblW w:w="10257" w:type="dxa"/>
        <w:tblInd w:w="-142" w:type="dxa"/>
        <w:tblLook w:val="04A0" w:firstRow="1" w:lastRow="0" w:firstColumn="1" w:lastColumn="0" w:noHBand="0" w:noVBand="1"/>
      </w:tblPr>
      <w:tblGrid>
        <w:gridCol w:w="3119"/>
        <w:gridCol w:w="1106"/>
        <w:gridCol w:w="1562"/>
        <w:gridCol w:w="6"/>
        <w:gridCol w:w="1012"/>
        <w:gridCol w:w="1076"/>
        <w:gridCol w:w="1333"/>
        <w:gridCol w:w="1043"/>
      </w:tblGrid>
      <w:tr w:rsidR="00EC3283" w14:paraId="36768538" w14:textId="77777777" w:rsidTr="002D1FD7">
        <w:tc>
          <w:tcPr>
            <w:tcW w:w="3119" w:type="dxa"/>
            <w:tcBorders>
              <w:top w:val="single" w:sz="4" w:space="0" w:color="auto"/>
              <w:left w:val="nil"/>
              <w:bottom w:val="nil"/>
              <w:right w:val="nil"/>
            </w:tcBorders>
          </w:tcPr>
          <w:p w14:paraId="38428090" w14:textId="77777777" w:rsidR="00380F5F" w:rsidRDefault="00380F5F" w:rsidP="00792699">
            <w:pPr>
              <w:jc w:val="center"/>
              <w:rPr>
                <w:sz w:val="24"/>
                <w:szCs w:val="24"/>
              </w:rPr>
            </w:pPr>
          </w:p>
        </w:tc>
        <w:tc>
          <w:tcPr>
            <w:tcW w:w="2674" w:type="dxa"/>
            <w:gridSpan w:val="3"/>
            <w:tcBorders>
              <w:top w:val="single" w:sz="4" w:space="0" w:color="auto"/>
              <w:left w:val="nil"/>
              <w:bottom w:val="nil"/>
              <w:right w:val="nil"/>
            </w:tcBorders>
          </w:tcPr>
          <w:p w14:paraId="54D91FC8" w14:textId="5C5E0559" w:rsidR="00380F5F" w:rsidRDefault="00380F5F" w:rsidP="00D66D3B">
            <w:pPr>
              <w:jc w:val="center"/>
              <w:rPr>
                <w:sz w:val="24"/>
                <w:szCs w:val="24"/>
              </w:rPr>
            </w:pPr>
            <w:r>
              <w:rPr>
                <w:sz w:val="24"/>
                <w:szCs w:val="24"/>
              </w:rPr>
              <w:t>Brazil</w:t>
            </w:r>
          </w:p>
        </w:tc>
        <w:tc>
          <w:tcPr>
            <w:tcW w:w="1012" w:type="dxa"/>
            <w:tcBorders>
              <w:top w:val="single" w:sz="4" w:space="0" w:color="auto"/>
              <w:left w:val="nil"/>
              <w:bottom w:val="nil"/>
              <w:right w:val="nil"/>
            </w:tcBorders>
          </w:tcPr>
          <w:p w14:paraId="503BD3AB" w14:textId="77777777" w:rsidR="00380F5F" w:rsidRDefault="00380F5F" w:rsidP="00D66D3B">
            <w:pPr>
              <w:jc w:val="center"/>
              <w:rPr>
                <w:sz w:val="24"/>
                <w:szCs w:val="24"/>
              </w:rPr>
            </w:pPr>
          </w:p>
        </w:tc>
        <w:tc>
          <w:tcPr>
            <w:tcW w:w="2409" w:type="dxa"/>
            <w:gridSpan w:val="2"/>
            <w:tcBorders>
              <w:top w:val="single" w:sz="4" w:space="0" w:color="auto"/>
              <w:left w:val="nil"/>
              <w:bottom w:val="nil"/>
              <w:right w:val="nil"/>
            </w:tcBorders>
          </w:tcPr>
          <w:p w14:paraId="6335F847" w14:textId="780418E4" w:rsidR="00380F5F" w:rsidRDefault="00380F5F" w:rsidP="00D66D3B">
            <w:pPr>
              <w:jc w:val="center"/>
              <w:rPr>
                <w:sz w:val="24"/>
                <w:szCs w:val="24"/>
              </w:rPr>
            </w:pPr>
            <w:r>
              <w:rPr>
                <w:sz w:val="24"/>
                <w:szCs w:val="24"/>
              </w:rPr>
              <w:t>UK</w:t>
            </w:r>
          </w:p>
        </w:tc>
        <w:tc>
          <w:tcPr>
            <w:tcW w:w="1043" w:type="dxa"/>
            <w:tcBorders>
              <w:top w:val="single" w:sz="4" w:space="0" w:color="auto"/>
              <w:left w:val="nil"/>
              <w:bottom w:val="nil"/>
              <w:right w:val="nil"/>
            </w:tcBorders>
          </w:tcPr>
          <w:p w14:paraId="2882A166" w14:textId="77777777" w:rsidR="00380F5F" w:rsidRDefault="00380F5F" w:rsidP="00D66D3B">
            <w:pPr>
              <w:jc w:val="center"/>
              <w:rPr>
                <w:sz w:val="24"/>
                <w:szCs w:val="24"/>
              </w:rPr>
            </w:pPr>
          </w:p>
        </w:tc>
      </w:tr>
      <w:tr w:rsidR="00EA3706" w14:paraId="34C993C3" w14:textId="77777777" w:rsidTr="002D1FD7">
        <w:tc>
          <w:tcPr>
            <w:tcW w:w="3119" w:type="dxa"/>
            <w:tcBorders>
              <w:top w:val="nil"/>
              <w:left w:val="nil"/>
              <w:bottom w:val="single" w:sz="4" w:space="0" w:color="auto"/>
              <w:right w:val="nil"/>
            </w:tcBorders>
          </w:tcPr>
          <w:p w14:paraId="7BE193E6" w14:textId="77777777" w:rsidR="00380F5F" w:rsidRDefault="00380F5F" w:rsidP="00380F5F">
            <w:pPr>
              <w:jc w:val="center"/>
              <w:rPr>
                <w:sz w:val="24"/>
                <w:szCs w:val="24"/>
              </w:rPr>
            </w:pPr>
          </w:p>
        </w:tc>
        <w:tc>
          <w:tcPr>
            <w:tcW w:w="1106" w:type="dxa"/>
            <w:tcBorders>
              <w:top w:val="nil"/>
              <w:left w:val="nil"/>
              <w:bottom w:val="single" w:sz="4" w:space="0" w:color="auto"/>
              <w:right w:val="nil"/>
            </w:tcBorders>
          </w:tcPr>
          <w:p w14:paraId="17F3E79A" w14:textId="43ABC19B" w:rsidR="00380F5F" w:rsidRPr="007306E0" w:rsidRDefault="00380F5F" w:rsidP="00D66D3B">
            <w:pPr>
              <w:jc w:val="center"/>
              <w:rPr>
                <w:i/>
                <w:iCs/>
                <w:sz w:val="24"/>
                <w:szCs w:val="24"/>
              </w:rPr>
            </w:pPr>
            <w:r>
              <w:rPr>
                <w:i/>
                <w:iCs/>
                <w:sz w:val="24"/>
                <w:szCs w:val="24"/>
              </w:rPr>
              <w:t>r</w:t>
            </w:r>
          </w:p>
        </w:tc>
        <w:tc>
          <w:tcPr>
            <w:tcW w:w="1568" w:type="dxa"/>
            <w:gridSpan w:val="2"/>
            <w:tcBorders>
              <w:top w:val="nil"/>
              <w:left w:val="nil"/>
              <w:bottom w:val="single" w:sz="4" w:space="0" w:color="auto"/>
              <w:right w:val="nil"/>
            </w:tcBorders>
          </w:tcPr>
          <w:p w14:paraId="0308BAF8" w14:textId="3AFC513A" w:rsidR="00380F5F" w:rsidRPr="007306E0" w:rsidRDefault="00380F5F" w:rsidP="00D66D3B">
            <w:pPr>
              <w:jc w:val="center"/>
              <w:rPr>
                <w:i/>
                <w:iCs/>
                <w:sz w:val="24"/>
                <w:szCs w:val="24"/>
              </w:rPr>
            </w:pPr>
            <w:r>
              <w:rPr>
                <w:i/>
                <w:iCs/>
                <w:sz w:val="24"/>
                <w:szCs w:val="24"/>
              </w:rPr>
              <w:t>[95% CI]</w:t>
            </w:r>
          </w:p>
        </w:tc>
        <w:tc>
          <w:tcPr>
            <w:tcW w:w="1012" w:type="dxa"/>
            <w:tcBorders>
              <w:top w:val="nil"/>
              <w:left w:val="nil"/>
              <w:bottom w:val="single" w:sz="4" w:space="0" w:color="auto"/>
              <w:right w:val="nil"/>
            </w:tcBorders>
          </w:tcPr>
          <w:p w14:paraId="165D09FE" w14:textId="1BB1AF2C" w:rsidR="00380F5F" w:rsidRPr="007306E0" w:rsidRDefault="00380F5F" w:rsidP="00D66D3B">
            <w:pPr>
              <w:jc w:val="center"/>
              <w:rPr>
                <w:i/>
                <w:iCs/>
                <w:sz w:val="24"/>
                <w:szCs w:val="24"/>
              </w:rPr>
            </w:pPr>
            <w:r>
              <w:rPr>
                <w:i/>
                <w:iCs/>
                <w:sz w:val="24"/>
                <w:szCs w:val="24"/>
              </w:rPr>
              <w:t>p</w:t>
            </w:r>
          </w:p>
        </w:tc>
        <w:tc>
          <w:tcPr>
            <w:tcW w:w="1076" w:type="dxa"/>
            <w:tcBorders>
              <w:top w:val="nil"/>
              <w:left w:val="nil"/>
              <w:bottom w:val="single" w:sz="4" w:space="0" w:color="auto"/>
              <w:right w:val="nil"/>
            </w:tcBorders>
          </w:tcPr>
          <w:p w14:paraId="00F95C2B" w14:textId="54DAACA1" w:rsidR="00380F5F" w:rsidRPr="007306E0" w:rsidRDefault="00531707" w:rsidP="00D66D3B">
            <w:pPr>
              <w:jc w:val="center"/>
              <w:rPr>
                <w:i/>
                <w:iCs/>
                <w:sz w:val="24"/>
                <w:szCs w:val="24"/>
              </w:rPr>
            </w:pPr>
            <w:r>
              <w:rPr>
                <w:i/>
                <w:iCs/>
                <w:sz w:val="24"/>
                <w:szCs w:val="24"/>
              </w:rPr>
              <w:t>r</w:t>
            </w:r>
          </w:p>
        </w:tc>
        <w:tc>
          <w:tcPr>
            <w:tcW w:w="1333" w:type="dxa"/>
            <w:tcBorders>
              <w:top w:val="nil"/>
              <w:left w:val="nil"/>
              <w:bottom w:val="single" w:sz="4" w:space="0" w:color="auto"/>
              <w:right w:val="nil"/>
            </w:tcBorders>
          </w:tcPr>
          <w:p w14:paraId="79518735" w14:textId="5E9A1A9A" w:rsidR="00380F5F" w:rsidRPr="007306E0" w:rsidRDefault="0082382F" w:rsidP="00D66D3B">
            <w:pPr>
              <w:jc w:val="center"/>
              <w:rPr>
                <w:i/>
                <w:iCs/>
                <w:sz w:val="24"/>
                <w:szCs w:val="24"/>
              </w:rPr>
            </w:pPr>
            <w:r>
              <w:rPr>
                <w:i/>
                <w:iCs/>
                <w:sz w:val="24"/>
                <w:szCs w:val="24"/>
              </w:rPr>
              <w:t>[95% CI]</w:t>
            </w:r>
          </w:p>
        </w:tc>
        <w:tc>
          <w:tcPr>
            <w:tcW w:w="1043" w:type="dxa"/>
            <w:tcBorders>
              <w:top w:val="nil"/>
              <w:left w:val="nil"/>
              <w:bottom w:val="single" w:sz="4" w:space="0" w:color="auto"/>
              <w:right w:val="nil"/>
            </w:tcBorders>
          </w:tcPr>
          <w:p w14:paraId="47BCE5D2" w14:textId="2DAEC405" w:rsidR="00380F5F" w:rsidRPr="0082382F" w:rsidRDefault="0082382F" w:rsidP="00D66D3B">
            <w:pPr>
              <w:jc w:val="center"/>
              <w:rPr>
                <w:i/>
                <w:iCs/>
                <w:sz w:val="24"/>
                <w:szCs w:val="24"/>
              </w:rPr>
            </w:pPr>
            <w:r w:rsidRPr="0082382F">
              <w:rPr>
                <w:i/>
                <w:iCs/>
                <w:sz w:val="24"/>
                <w:szCs w:val="24"/>
              </w:rPr>
              <w:t>p</w:t>
            </w:r>
          </w:p>
        </w:tc>
      </w:tr>
      <w:tr w:rsidR="00967317" w14:paraId="4F07130B" w14:textId="77777777" w:rsidTr="002D1FD7">
        <w:trPr>
          <w:trHeight w:val="654"/>
        </w:trPr>
        <w:tc>
          <w:tcPr>
            <w:tcW w:w="3119" w:type="dxa"/>
            <w:tcBorders>
              <w:top w:val="single" w:sz="4" w:space="0" w:color="auto"/>
              <w:left w:val="nil"/>
              <w:bottom w:val="single" w:sz="4" w:space="0" w:color="auto"/>
              <w:right w:val="nil"/>
            </w:tcBorders>
            <w:vAlign w:val="center"/>
          </w:tcPr>
          <w:p w14:paraId="34367DF3" w14:textId="07C8EA40" w:rsidR="00852614" w:rsidRDefault="00852614" w:rsidP="00852614">
            <w:pPr>
              <w:jc w:val="center"/>
              <w:rPr>
                <w:sz w:val="24"/>
                <w:szCs w:val="24"/>
              </w:rPr>
            </w:pPr>
            <w:r>
              <w:rPr>
                <w:sz w:val="24"/>
                <w:szCs w:val="24"/>
              </w:rPr>
              <w:t xml:space="preserve">Bedtime </w:t>
            </w:r>
            <w:r w:rsidR="00D0467F">
              <w:rPr>
                <w:sz w:val="24"/>
                <w:szCs w:val="24"/>
              </w:rPr>
              <w:br/>
            </w:r>
            <w:r>
              <w:rPr>
                <w:sz w:val="24"/>
                <w:szCs w:val="24"/>
              </w:rPr>
              <w:t>(Diary vs Questionnaire)</w:t>
            </w:r>
          </w:p>
        </w:tc>
        <w:tc>
          <w:tcPr>
            <w:tcW w:w="1106" w:type="dxa"/>
            <w:tcBorders>
              <w:top w:val="single" w:sz="4" w:space="0" w:color="auto"/>
              <w:left w:val="nil"/>
              <w:bottom w:val="single" w:sz="4" w:space="0" w:color="auto"/>
              <w:right w:val="nil"/>
            </w:tcBorders>
            <w:vAlign w:val="center"/>
          </w:tcPr>
          <w:p w14:paraId="298AB283" w14:textId="15A9168C" w:rsidR="00852614" w:rsidRDefault="00852614" w:rsidP="00D66D3B">
            <w:pPr>
              <w:jc w:val="center"/>
              <w:rPr>
                <w:sz w:val="24"/>
                <w:szCs w:val="24"/>
              </w:rPr>
            </w:pPr>
            <w:r>
              <w:rPr>
                <w:sz w:val="24"/>
                <w:szCs w:val="24"/>
              </w:rPr>
              <w:t>.49</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48EF2042" w14:textId="6F862A97" w:rsidR="00852614" w:rsidRDefault="00852614" w:rsidP="00D66D3B">
            <w:pPr>
              <w:jc w:val="center"/>
              <w:rPr>
                <w:sz w:val="24"/>
                <w:szCs w:val="24"/>
              </w:rPr>
            </w:pPr>
            <w:r>
              <w:rPr>
                <w:sz w:val="24"/>
                <w:szCs w:val="24"/>
              </w:rPr>
              <w:t>[.34; .62]</w:t>
            </w:r>
          </w:p>
        </w:tc>
        <w:tc>
          <w:tcPr>
            <w:tcW w:w="1018" w:type="dxa"/>
            <w:gridSpan w:val="2"/>
            <w:tcBorders>
              <w:top w:val="single" w:sz="4" w:space="0" w:color="auto"/>
              <w:left w:val="nil"/>
              <w:bottom w:val="single" w:sz="4" w:space="0" w:color="auto"/>
              <w:right w:val="nil"/>
            </w:tcBorders>
            <w:vAlign w:val="center"/>
          </w:tcPr>
          <w:p w14:paraId="64C6A1D2" w14:textId="698C12DD" w:rsidR="00852614" w:rsidRDefault="00852614" w:rsidP="00D66D3B">
            <w:pPr>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18B5678F" w14:textId="36699994" w:rsidR="00852614" w:rsidRDefault="00420572" w:rsidP="00D66D3B">
            <w:pPr>
              <w:jc w:val="center"/>
              <w:rPr>
                <w:sz w:val="24"/>
                <w:szCs w:val="24"/>
              </w:rPr>
            </w:pPr>
            <w:r>
              <w:rPr>
                <w:sz w:val="24"/>
                <w:szCs w:val="24"/>
              </w:rPr>
              <w:t>.55</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02529BCA" w14:textId="59A0B152" w:rsidR="00852614" w:rsidRDefault="006D3150" w:rsidP="00D66D3B">
            <w:pPr>
              <w:jc w:val="center"/>
              <w:rPr>
                <w:sz w:val="24"/>
                <w:szCs w:val="24"/>
              </w:rPr>
            </w:pPr>
            <w:r w:rsidRPr="006D3150">
              <w:rPr>
                <w:sz w:val="24"/>
                <w:szCs w:val="24"/>
              </w:rPr>
              <w:t>[.43; .66]</w:t>
            </w:r>
          </w:p>
        </w:tc>
        <w:tc>
          <w:tcPr>
            <w:tcW w:w="1043" w:type="dxa"/>
            <w:tcBorders>
              <w:top w:val="single" w:sz="4" w:space="0" w:color="auto"/>
              <w:left w:val="nil"/>
              <w:bottom w:val="single" w:sz="4" w:space="0" w:color="auto"/>
              <w:right w:val="nil"/>
            </w:tcBorders>
            <w:vAlign w:val="center"/>
          </w:tcPr>
          <w:p w14:paraId="362F48C2" w14:textId="0272EA1E" w:rsidR="00852614" w:rsidRDefault="00420572" w:rsidP="00D66D3B">
            <w:pPr>
              <w:jc w:val="center"/>
              <w:rPr>
                <w:sz w:val="24"/>
                <w:szCs w:val="24"/>
              </w:rPr>
            </w:pPr>
            <w:r>
              <w:rPr>
                <w:sz w:val="24"/>
                <w:szCs w:val="24"/>
              </w:rPr>
              <w:t>&lt;.001</w:t>
            </w:r>
          </w:p>
        </w:tc>
      </w:tr>
      <w:tr w:rsidR="00967317" w14:paraId="326834AB" w14:textId="77777777" w:rsidTr="002D1FD7">
        <w:trPr>
          <w:trHeight w:val="701"/>
        </w:trPr>
        <w:tc>
          <w:tcPr>
            <w:tcW w:w="3119" w:type="dxa"/>
            <w:tcBorders>
              <w:top w:val="single" w:sz="4" w:space="0" w:color="auto"/>
              <w:left w:val="nil"/>
              <w:bottom w:val="single" w:sz="4" w:space="0" w:color="auto"/>
              <w:right w:val="nil"/>
            </w:tcBorders>
            <w:vAlign w:val="center"/>
          </w:tcPr>
          <w:p w14:paraId="5D72724C" w14:textId="2ABF4BBA" w:rsidR="00852614" w:rsidRDefault="00740A46" w:rsidP="00852614">
            <w:pPr>
              <w:jc w:val="center"/>
              <w:rPr>
                <w:sz w:val="24"/>
                <w:szCs w:val="24"/>
              </w:rPr>
            </w:pPr>
            <w:r>
              <w:rPr>
                <w:sz w:val="24"/>
                <w:szCs w:val="24"/>
              </w:rPr>
              <w:t xml:space="preserve">Night </w:t>
            </w:r>
            <w:r w:rsidR="00852614">
              <w:rPr>
                <w:sz w:val="24"/>
                <w:szCs w:val="24"/>
              </w:rPr>
              <w:t>Sleep Duration</w:t>
            </w:r>
            <w:r w:rsidR="00BC3539">
              <w:rPr>
                <w:sz w:val="24"/>
                <w:szCs w:val="24"/>
              </w:rPr>
              <w:t xml:space="preserve"> </w:t>
            </w:r>
            <w:r w:rsidR="00D0467F">
              <w:rPr>
                <w:sz w:val="24"/>
                <w:szCs w:val="24"/>
              </w:rPr>
              <w:br/>
            </w:r>
            <w:r w:rsidR="00852614">
              <w:rPr>
                <w:sz w:val="24"/>
                <w:szCs w:val="24"/>
              </w:rPr>
              <w:t>(Diary vs Questionnaire)</w:t>
            </w:r>
          </w:p>
        </w:tc>
        <w:tc>
          <w:tcPr>
            <w:tcW w:w="1106" w:type="dxa"/>
            <w:tcBorders>
              <w:top w:val="single" w:sz="4" w:space="0" w:color="auto"/>
              <w:left w:val="nil"/>
              <w:bottom w:val="single" w:sz="4" w:space="0" w:color="auto"/>
              <w:right w:val="nil"/>
            </w:tcBorders>
            <w:vAlign w:val="center"/>
          </w:tcPr>
          <w:p w14:paraId="0A97BDA1" w14:textId="00D6CBB3" w:rsidR="00852614" w:rsidRDefault="00852614" w:rsidP="00D66D3B">
            <w:pPr>
              <w:jc w:val="center"/>
              <w:rPr>
                <w:sz w:val="24"/>
                <w:szCs w:val="24"/>
              </w:rPr>
            </w:pPr>
            <w:r>
              <w:rPr>
                <w:sz w:val="24"/>
                <w:szCs w:val="24"/>
              </w:rPr>
              <w:t>.35</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7A52922A" w14:textId="1CFA3BEA" w:rsidR="00852614" w:rsidRDefault="00852614" w:rsidP="00D66D3B">
            <w:pPr>
              <w:jc w:val="center"/>
              <w:rPr>
                <w:sz w:val="24"/>
                <w:szCs w:val="24"/>
              </w:rPr>
            </w:pPr>
            <w:r w:rsidRPr="00CC5D73">
              <w:rPr>
                <w:sz w:val="24"/>
                <w:szCs w:val="24"/>
              </w:rPr>
              <w:t>[.18; .50]</w:t>
            </w:r>
          </w:p>
        </w:tc>
        <w:tc>
          <w:tcPr>
            <w:tcW w:w="1018" w:type="dxa"/>
            <w:gridSpan w:val="2"/>
            <w:tcBorders>
              <w:top w:val="single" w:sz="4" w:space="0" w:color="auto"/>
              <w:left w:val="nil"/>
              <w:bottom w:val="single" w:sz="4" w:space="0" w:color="auto"/>
              <w:right w:val="nil"/>
            </w:tcBorders>
            <w:vAlign w:val="center"/>
          </w:tcPr>
          <w:p w14:paraId="08E08688" w14:textId="15487158" w:rsidR="00852614" w:rsidRDefault="00852614" w:rsidP="00D66D3B">
            <w:pPr>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4CBE5CCD" w14:textId="06A525E5" w:rsidR="00852614" w:rsidRDefault="006A126B" w:rsidP="00D66D3B">
            <w:pPr>
              <w:jc w:val="center"/>
              <w:rPr>
                <w:sz w:val="24"/>
                <w:szCs w:val="24"/>
              </w:rPr>
            </w:pPr>
            <w:r>
              <w:rPr>
                <w:sz w:val="24"/>
                <w:szCs w:val="24"/>
              </w:rPr>
              <w:t>.54</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3DFB14F1" w14:textId="5C722168" w:rsidR="00852614" w:rsidRDefault="006A126B" w:rsidP="00D66D3B">
            <w:pPr>
              <w:jc w:val="center"/>
              <w:rPr>
                <w:sz w:val="24"/>
                <w:szCs w:val="24"/>
              </w:rPr>
            </w:pPr>
            <w:r w:rsidRPr="006A126B">
              <w:rPr>
                <w:sz w:val="24"/>
                <w:szCs w:val="24"/>
              </w:rPr>
              <w:t>[.42; .65]</w:t>
            </w:r>
          </w:p>
        </w:tc>
        <w:tc>
          <w:tcPr>
            <w:tcW w:w="1043" w:type="dxa"/>
            <w:tcBorders>
              <w:top w:val="single" w:sz="4" w:space="0" w:color="auto"/>
              <w:left w:val="nil"/>
              <w:bottom w:val="single" w:sz="4" w:space="0" w:color="auto"/>
              <w:right w:val="nil"/>
            </w:tcBorders>
            <w:vAlign w:val="center"/>
          </w:tcPr>
          <w:p w14:paraId="645F2DAD" w14:textId="6F87E023" w:rsidR="00852614" w:rsidRDefault="006A126B" w:rsidP="00D66D3B">
            <w:pPr>
              <w:jc w:val="center"/>
              <w:rPr>
                <w:sz w:val="24"/>
                <w:szCs w:val="24"/>
              </w:rPr>
            </w:pPr>
            <w:r>
              <w:rPr>
                <w:sz w:val="24"/>
                <w:szCs w:val="24"/>
              </w:rPr>
              <w:t>&lt;.001</w:t>
            </w:r>
          </w:p>
        </w:tc>
      </w:tr>
      <w:tr w:rsidR="00967317" w14:paraId="1BAAA65F" w14:textId="77777777" w:rsidTr="002D1FD7">
        <w:trPr>
          <w:trHeight w:val="706"/>
        </w:trPr>
        <w:tc>
          <w:tcPr>
            <w:tcW w:w="3119" w:type="dxa"/>
            <w:tcBorders>
              <w:top w:val="single" w:sz="4" w:space="0" w:color="auto"/>
              <w:left w:val="nil"/>
              <w:bottom w:val="single" w:sz="4" w:space="0" w:color="auto"/>
              <w:right w:val="nil"/>
            </w:tcBorders>
            <w:vAlign w:val="center"/>
          </w:tcPr>
          <w:p w14:paraId="7E5A86C7" w14:textId="77777777" w:rsidR="007C02DE" w:rsidRDefault="00EC3283" w:rsidP="00EC3283">
            <w:pPr>
              <w:spacing w:line="276" w:lineRule="auto"/>
              <w:jc w:val="center"/>
              <w:rPr>
                <w:sz w:val="24"/>
                <w:szCs w:val="24"/>
              </w:rPr>
            </w:pPr>
            <w:r>
              <w:rPr>
                <w:sz w:val="24"/>
                <w:szCs w:val="24"/>
              </w:rPr>
              <w:t xml:space="preserve">Night Sleep Duration vs </w:t>
            </w:r>
          </w:p>
          <w:p w14:paraId="441A688C" w14:textId="12F28EBC" w:rsidR="00EC3283" w:rsidRDefault="00EC3283" w:rsidP="00EC3283">
            <w:pPr>
              <w:spacing w:line="276" w:lineRule="auto"/>
              <w:jc w:val="center"/>
              <w:rPr>
                <w:sz w:val="24"/>
                <w:szCs w:val="24"/>
              </w:rPr>
            </w:pPr>
            <w:r>
              <w:rPr>
                <w:sz w:val="24"/>
                <w:szCs w:val="24"/>
              </w:rPr>
              <w:t>Age (Dairy)</w:t>
            </w:r>
          </w:p>
        </w:tc>
        <w:tc>
          <w:tcPr>
            <w:tcW w:w="1106" w:type="dxa"/>
            <w:tcBorders>
              <w:top w:val="single" w:sz="4" w:space="0" w:color="auto"/>
              <w:left w:val="nil"/>
              <w:bottom w:val="single" w:sz="4" w:space="0" w:color="auto"/>
              <w:right w:val="nil"/>
            </w:tcBorders>
            <w:vAlign w:val="center"/>
          </w:tcPr>
          <w:p w14:paraId="44298D6A" w14:textId="77777777" w:rsidR="00EC3283" w:rsidRPr="0029473C" w:rsidRDefault="00EC3283" w:rsidP="00D66D3B">
            <w:pPr>
              <w:spacing w:line="276" w:lineRule="auto"/>
              <w:jc w:val="center"/>
              <w:rPr>
                <w:sz w:val="24"/>
                <w:szCs w:val="24"/>
              </w:rPr>
            </w:pPr>
            <w:r w:rsidRPr="0009402E">
              <w:rPr>
                <w:sz w:val="24"/>
                <w:szCs w:val="24"/>
              </w:rPr>
              <w:t>.04</w:t>
            </w:r>
          </w:p>
        </w:tc>
        <w:tc>
          <w:tcPr>
            <w:tcW w:w="1562" w:type="dxa"/>
            <w:tcBorders>
              <w:top w:val="single" w:sz="4" w:space="0" w:color="auto"/>
              <w:left w:val="nil"/>
              <w:bottom w:val="single" w:sz="4" w:space="0" w:color="auto"/>
              <w:right w:val="nil"/>
            </w:tcBorders>
            <w:vAlign w:val="center"/>
          </w:tcPr>
          <w:p w14:paraId="0922EB16" w14:textId="77777777" w:rsidR="00EC3283" w:rsidRPr="0029473C" w:rsidRDefault="00EC3283" w:rsidP="00D66D3B">
            <w:pPr>
              <w:spacing w:line="276" w:lineRule="auto"/>
              <w:jc w:val="center"/>
              <w:rPr>
                <w:sz w:val="24"/>
                <w:szCs w:val="24"/>
              </w:rPr>
            </w:pPr>
            <w:r w:rsidRPr="0029473C">
              <w:rPr>
                <w:sz w:val="24"/>
                <w:szCs w:val="24"/>
              </w:rPr>
              <w:t>[-.09; .03]</w:t>
            </w:r>
          </w:p>
        </w:tc>
        <w:tc>
          <w:tcPr>
            <w:tcW w:w="1018" w:type="dxa"/>
            <w:gridSpan w:val="2"/>
            <w:tcBorders>
              <w:top w:val="single" w:sz="4" w:space="0" w:color="auto"/>
              <w:left w:val="nil"/>
              <w:bottom w:val="single" w:sz="4" w:space="0" w:color="auto"/>
              <w:right w:val="nil"/>
            </w:tcBorders>
            <w:vAlign w:val="center"/>
          </w:tcPr>
          <w:p w14:paraId="1BA15AB9" w14:textId="77777777" w:rsidR="00EC3283" w:rsidRPr="0029473C" w:rsidRDefault="00EC3283" w:rsidP="00D66D3B">
            <w:pPr>
              <w:spacing w:line="276" w:lineRule="auto"/>
              <w:jc w:val="center"/>
              <w:rPr>
                <w:sz w:val="24"/>
                <w:szCs w:val="24"/>
              </w:rPr>
            </w:pPr>
            <w:r w:rsidRPr="0009402E">
              <w:rPr>
                <w:sz w:val="24"/>
                <w:szCs w:val="24"/>
              </w:rPr>
              <w:t>.172</w:t>
            </w:r>
          </w:p>
        </w:tc>
        <w:tc>
          <w:tcPr>
            <w:tcW w:w="1076" w:type="dxa"/>
            <w:tcBorders>
              <w:top w:val="single" w:sz="4" w:space="0" w:color="auto"/>
              <w:left w:val="nil"/>
              <w:bottom w:val="single" w:sz="4" w:space="0" w:color="auto"/>
              <w:right w:val="nil"/>
            </w:tcBorders>
            <w:vAlign w:val="center"/>
          </w:tcPr>
          <w:p w14:paraId="182239BC" w14:textId="360464D4" w:rsidR="00EC3283" w:rsidRDefault="00EC3283" w:rsidP="00D66D3B">
            <w:pPr>
              <w:spacing w:line="276" w:lineRule="auto"/>
              <w:jc w:val="center"/>
              <w:rPr>
                <w:sz w:val="24"/>
                <w:szCs w:val="24"/>
              </w:rPr>
            </w:pPr>
            <w:r>
              <w:rPr>
                <w:sz w:val="24"/>
                <w:szCs w:val="24"/>
              </w:rPr>
              <w:t>.13</w:t>
            </w:r>
            <w:r w:rsidR="008B0590">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740DA28E" w14:textId="302909B8" w:rsidR="00EC3283" w:rsidRDefault="00EC3283" w:rsidP="00D66D3B">
            <w:pPr>
              <w:spacing w:line="276" w:lineRule="auto"/>
              <w:jc w:val="center"/>
              <w:rPr>
                <w:sz w:val="24"/>
                <w:szCs w:val="24"/>
              </w:rPr>
            </w:pPr>
            <w:r w:rsidRPr="00EC3283">
              <w:rPr>
                <w:sz w:val="24"/>
                <w:szCs w:val="24"/>
              </w:rPr>
              <w:t>[.09; .16]</w:t>
            </w:r>
          </w:p>
        </w:tc>
        <w:tc>
          <w:tcPr>
            <w:tcW w:w="1043" w:type="dxa"/>
            <w:tcBorders>
              <w:top w:val="single" w:sz="4" w:space="0" w:color="auto"/>
              <w:left w:val="nil"/>
              <w:bottom w:val="single" w:sz="4" w:space="0" w:color="auto"/>
              <w:right w:val="nil"/>
            </w:tcBorders>
            <w:vAlign w:val="center"/>
          </w:tcPr>
          <w:p w14:paraId="4A2229CE" w14:textId="715800E6" w:rsidR="00EC3283" w:rsidRDefault="00EC3283" w:rsidP="00D66D3B">
            <w:pPr>
              <w:spacing w:line="276" w:lineRule="auto"/>
              <w:jc w:val="center"/>
              <w:rPr>
                <w:sz w:val="24"/>
                <w:szCs w:val="24"/>
              </w:rPr>
            </w:pPr>
            <w:r>
              <w:rPr>
                <w:sz w:val="24"/>
                <w:szCs w:val="24"/>
              </w:rPr>
              <w:t>&lt;.001</w:t>
            </w:r>
          </w:p>
        </w:tc>
      </w:tr>
      <w:tr w:rsidR="00967317" w14:paraId="548977EE" w14:textId="77777777" w:rsidTr="002D1FD7">
        <w:trPr>
          <w:trHeight w:val="706"/>
        </w:trPr>
        <w:tc>
          <w:tcPr>
            <w:tcW w:w="3119" w:type="dxa"/>
            <w:tcBorders>
              <w:top w:val="single" w:sz="4" w:space="0" w:color="auto"/>
              <w:left w:val="nil"/>
              <w:bottom w:val="single" w:sz="4" w:space="0" w:color="auto"/>
              <w:right w:val="nil"/>
            </w:tcBorders>
            <w:vAlign w:val="center"/>
          </w:tcPr>
          <w:p w14:paraId="58F81897" w14:textId="77777777" w:rsidR="007C02DE" w:rsidRDefault="00EC3283" w:rsidP="00EC3283">
            <w:pPr>
              <w:spacing w:line="276" w:lineRule="auto"/>
              <w:jc w:val="center"/>
              <w:rPr>
                <w:sz w:val="24"/>
                <w:szCs w:val="24"/>
              </w:rPr>
            </w:pPr>
            <w:r>
              <w:rPr>
                <w:sz w:val="24"/>
                <w:szCs w:val="24"/>
              </w:rPr>
              <w:t xml:space="preserve">Day Sleep Duration vs </w:t>
            </w:r>
          </w:p>
          <w:p w14:paraId="7CBD3884" w14:textId="71F1813E" w:rsidR="00EC3283" w:rsidRDefault="00EC3283" w:rsidP="00EC3283">
            <w:pPr>
              <w:spacing w:line="276" w:lineRule="auto"/>
              <w:jc w:val="center"/>
              <w:rPr>
                <w:sz w:val="24"/>
                <w:szCs w:val="24"/>
              </w:rPr>
            </w:pPr>
            <w:r>
              <w:rPr>
                <w:sz w:val="24"/>
                <w:szCs w:val="24"/>
              </w:rPr>
              <w:t>Age (Questionnaire)</w:t>
            </w:r>
          </w:p>
        </w:tc>
        <w:tc>
          <w:tcPr>
            <w:tcW w:w="1106" w:type="dxa"/>
            <w:tcBorders>
              <w:top w:val="single" w:sz="4" w:space="0" w:color="auto"/>
              <w:left w:val="nil"/>
              <w:bottom w:val="single" w:sz="4" w:space="0" w:color="auto"/>
              <w:right w:val="nil"/>
            </w:tcBorders>
            <w:vAlign w:val="center"/>
          </w:tcPr>
          <w:p w14:paraId="022E0E07" w14:textId="3A079484" w:rsidR="00EC3283" w:rsidRPr="0009402E" w:rsidRDefault="00EC3283" w:rsidP="00D66D3B">
            <w:pPr>
              <w:spacing w:line="276" w:lineRule="auto"/>
              <w:jc w:val="center"/>
              <w:rPr>
                <w:sz w:val="24"/>
                <w:szCs w:val="24"/>
              </w:rPr>
            </w:pPr>
            <w:r>
              <w:rPr>
                <w:sz w:val="24"/>
                <w:szCs w:val="24"/>
              </w:rPr>
              <w:t>-.32</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3BDCCF93" w14:textId="77777777" w:rsidR="00EC3283" w:rsidRPr="0029473C" w:rsidRDefault="00EC3283" w:rsidP="00D66D3B">
            <w:pPr>
              <w:spacing w:line="276" w:lineRule="auto"/>
              <w:jc w:val="center"/>
              <w:rPr>
                <w:sz w:val="24"/>
                <w:szCs w:val="24"/>
              </w:rPr>
            </w:pPr>
            <w:r w:rsidRPr="0029473C">
              <w:rPr>
                <w:sz w:val="24"/>
                <w:szCs w:val="24"/>
              </w:rPr>
              <w:t>[-.</w:t>
            </w:r>
            <w:r>
              <w:rPr>
                <w:sz w:val="24"/>
                <w:szCs w:val="24"/>
              </w:rPr>
              <w:t>38</w:t>
            </w:r>
            <w:r w:rsidRPr="0029473C">
              <w:rPr>
                <w:sz w:val="24"/>
                <w:szCs w:val="24"/>
              </w:rPr>
              <w:t xml:space="preserve">; </w:t>
            </w:r>
            <w:r>
              <w:rPr>
                <w:sz w:val="24"/>
                <w:szCs w:val="24"/>
              </w:rPr>
              <w:t>-.27</w:t>
            </w:r>
            <w:r w:rsidRPr="0029473C">
              <w:rPr>
                <w:sz w:val="24"/>
                <w:szCs w:val="24"/>
              </w:rPr>
              <w:t>]</w:t>
            </w:r>
          </w:p>
        </w:tc>
        <w:tc>
          <w:tcPr>
            <w:tcW w:w="1018" w:type="dxa"/>
            <w:gridSpan w:val="2"/>
            <w:tcBorders>
              <w:top w:val="single" w:sz="4" w:space="0" w:color="auto"/>
              <w:left w:val="nil"/>
              <w:bottom w:val="single" w:sz="4" w:space="0" w:color="auto"/>
              <w:right w:val="nil"/>
            </w:tcBorders>
            <w:vAlign w:val="center"/>
          </w:tcPr>
          <w:p w14:paraId="21141A9D" w14:textId="42994E86" w:rsidR="00EC3283" w:rsidRPr="0009402E" w:rsidRDefault="00EC3283" w:rsidP="00D66D3B">
            <w:pPr>
              <w:spacing w:line="276" w:lineRule="auto"/>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1B4DCC35" w14:textId="51159655" w:rsidR="00EC3283" w:rsidRDefault="003074A5" w:rsidP="00D66D3B">
            <w:pPr>
              <w:spacing w:line="276" w:lineRule="auto"/>
              <w:jc w:val="center"/>
              <w:rPr>
                <w:sz w:val="24"/>
                <w:szCs w:val="24"/>
              </w:rPr>
            </w:pPr>
            <w:r>
              <w:rPr>
                <w:sz w:val="24"/>
                <w:szCs w:val="24"/>
              </w:rPr>
              <w:t>-.12</w:t>
            </w:r>
          </w:p>
        </w:tc>
        <w:tc>
          <w:tcPr>
            <w:tcW w:w="1333" w:type="dxa"/>
            <w:tcBorders>
              <w:top w:val="single" w:sz="4" w:space="0" w:color="auto"/>
              <w:left w:val="nil"/>
              <w:bottom w:val="single" w:sz="4" w:space="0" w:color="auto"/>
              <w:right w:val="nil"/>
            </w:tcBorders>
            <w:vAlign w:val="center"/>
          </w:tcPr>
          <w:p w14:paraId="129FD88F" w14:textId="57BDD8DE" w:rsidR="00EC3283" w:rsidRDefault="00472547" w:rsidP="00D66D3B">
            <w:pPr>
              <w:spacing w:line="276" w:lineRule="auto"/>
              <w:jc w:val="center"/>
              <w:rPr>
                <w:sz w:val="24"/>
                <w:szCs w:val="24"/>
              </w:rPr>
            </w:pPr>
            <w:r w:rsidRPr="00472547">
              <w:rPr>
                <w:sz w:val="24"/>
                <w:szCs w:val="24"/>
              </w:rPr>
              <w:t>[-.28; .04]</w:t>
            </w:r>
          </w:p>
        </w:tc>
        <w:tc>
          <w:tcPr>
            <w:tcW w:w="1043" w:type="dxa"/>
            <w:tcBorders>
              <w:top w:val="single" w:sz="4" w:space="0" w:color="auto"/>
              <w:left w:val="nil"/>
              <w:bottom w:val="single" w:sz="4" w:space="0" w:color="auto"/>
              <w:right w:val="nil"/>
            </w:tcBorders>
            <w:vAlign w:val="center"/>
          </w:tcPr>
          <w:p w14:paraId="1943AE7C" w14:textId="346277C4" w:rsidR="00EC3283" w:rsidRDefault="00472547" w:rsidP="00D66D3B">
            <w:pPr>
              <w:spacing w:line="276" w:lineRule="auto"/>
              <w:jc w:val="center"/>
              <w:rPr>
                <w:sz w:val="24"/>
                <w:szCs w:val="24"/>
              </w:rPr>
            </w:pPr>
            <w:r>
              <w:rPr>
                <w:sz w:val="24"/>
                <w:szCs w:val="24"/>
              </w:rPr>
              <w:t>.145</w:t>
            </w:r>
          </w:p>
        </w:tc>
      </w:tr>
      <w:tr w:rsidR="00967317" w14:paraId="0F636143" w14:textId="77777777" w:rsidTr="002D1FD7">
        <w:trPr>
          <w:trHeight w:val="701"/>
        </w:trPr>
        <w:tc>
          <w:tcPr>
            <w:tcW w:w="3119" w:type="dxa"/>
            <w:tcBorders>
              <w:top w:val="single" w:sz="4" w:space="0" w:color="auto"/>
              <w:left w:val="nil"/>
              <w:bottom w:val="single" w:sz="4" w:space="0" w:color="auto"/>
              <w:right w:val="nil"/>
            </w:tcBorders>
            <w:vAlign w:val="center"/>
          </w:tcPr>
          <w:p w14:paraId="62B95065" w14:textId="5D57D099" w:rsidR="00EC3283" w:rsidRDefault="00EC3283" w:rsidP="00EC3283">
            <w:pPr>
              <w:jc w:val="center"/>
              <w:rPr>
                <w:sz w:val="24"/>
                <w:szCs w:val="24"/>
              </w:rPr>
            </w:pPr>
            <w:r>
              <w:rPr>
                <w:sz w:val="24"/>
                <w:szCs w:val="24"/>
              </w:rPr>
              <w:t>Day vs Night Sleep Duration (Questionnaire)</w:t>
            </w:r>
          </w:p>
        </w:tc>
        <w:tc>
          <w:tcPr>
            <w:tcW w:w="1106" w:type="dxa"/>
            <w:tcBorders>
              <w:top w:val="single" w:sz="4" w:space="0" w:color="auto"/>
              <w:left w:val="nil"/>
              <w:bottom w:val="single" w:sz="4" w:space="0" w:color="auto"/>
              <w:right w:val="nil"/>
            </w:tcBorders>
            <w:vAlign w:val="center"/>
          </w:tcPr>
          <w:p w14:paraId="687FB8BE" w14:textId="10933D94" w:rsidR="00EC3283" w:rsidRDefault="00EC3283" w:rsidP="00D66D3B">
            <w:pPr>
              <w:jc w:val="center"/>
              <w:rPr>
                <w:sz w:val="24"/>
                <w:szCs w:val="24"/>
              </w:rPr>
            </w:pPr>
            <w:r>
              <w:rPr>
                <w:sz w:val="24"/>
                <w:szCs w:val="24"/>
              </w:rPr>
              <w:t>-.07</w:t>
            </w:r>
          </w:p>
        </w:tc>
        <w:tc>
          <w:tcPr>
            <w:tcW w:w="1562" w:type="dxa"/>
            <w:tcBorders>
              <w:top w:val="single" w:sz="4" w:space="0" w:color="auto"/>
              <w:left w:val="nil"/>
              <w:bottom w:val="single" w:sz="4" w:space="0" w:color="auto"/>
              <w:right w:val="nil"/>
            </w:tcBorders>
            <w:vAlign w:val="center"/>
          </w:tcPr>
          <w:p w14:paraId="26BDF2BB" w14:textId="2F2F241D" w:rsidR="00EC3283" w:rsidRDefault="00EC3283" w:rsidP="00D66D3B">
            <w:pPr>
              <w:jc w:val="center"/>
              <w:rPr>
                <w:sz w:val="24"/>
                <w:szCs w:val="24"/>
              </w:rPr>
            </w:pPr>
            <w:r w:rsidRPr="00EA3706">
              <w:rPr>
                <w:sz w:val="24"/>
                <w:szCs w:val="24"/>
              </w:rPr>
              <w:t>[-.25; .12]</w:t>
            </w:r>
          </w:p>
        </w:tc>
        <w:tc>
          <w:tcPr>
            <w:tcW w:w="1018" w:type="dxa"/>
            <w:gridSpan w:val="2"/>
            <w:tcBorders>
              <w:top w:val="single" w:sz="4" w:space="0" w:color="auto"/>
              <w:left w:val="nil"/>
              <w:bottom w:val="single" w:sz="4" w:space="0" w:color="auto"/>
              <w:right w:val="nil"/>
            </w:tcBorders>
            <w:vAlign w:val="center"/>
          </w:tcPr>
          <w:p w14:paraId="31416703" w14:textId="1753B834" w:rsidR="00EC3283" w:rsidRDefault="00EC3283" w:rsidP="00D66D3B">
            <w:pPr>
              <w:jc w:val="center"/>
              <w:rPr>
                <w:sz w:val="24"/>
                <w:szCs w:val="24"/>
              </w:rPr>
            </w:pPr>
            <w:r w:rsidRPr="00EA3706">
              <w:rPr>
                <w:sz w:val="24"/>
                <w:szCs w:val="24"/>
              </w:rPr>
              <w:t>.455</w:t>
            </w:r>
          </w:p>
        </w:tc>
        <w:tc>
          <w:tcPr>
            <w:tcW w:w="1076" w:type="dxa"/>
            <w:tcBorders>
              <w:top w:val="single" w:sz="4" w:space="0" w:color="auto"/>
              <w:left w:val="nil"/>
              <w:bottom w:val="single" w:sz="4" w:space="0" w:color="auto"/>
              <w:right w:val="nil"/>
            </w:tcBorders>
            <w:vAlign w:val="center"/>
          </w:tcPr>
          <w:p w14:paraId="6015B3E4" w14:textId="21CF1318" w:rsidR="00EC3283" w:rsidRDefault="00EC3283" w:rsidP="00D66D3B">
            <w:pPr>
              <w:jc w:val="center"/>
              <w:rPr>
                <w:sz w:val="24"/>
                <w:szCs w:val="24"/>
              </w:rPr>
            </w:pPr>
            <w:r>
              <w:rPr>
                <w:sz w:val="24"/>
                <w:szCs w:val="24"/>
              </w:rPr>
              <w:t>.16</w:t>
            </w:r>
          </w:p>
        </w:tc>
        <w:tc>
          <w:tcPr>
            <w:tcW w:w="1333" w:type="dxa"/>
            <w:tcBorders>
              <w:top w:val="single" w:sz="4" w:space="0" w:color="auto"/>
              <w:left w:val="nil"/>
              <w:bottom w:val="single" w:sz="4" w:space="0" w:color="auto"/>
              <w:right w:val="nil"/>
            </w:tcBorders>
            <w:vAlign w:val="center"/>
          </w:tcPr>
          <w:p w14:paraId="3BA3285E" w14:textId="2D4EED4C" w:rsidR="00EC3283" w:rsidRDefault="00EC3283" w:rsidP="00D66D3B">
            <w:pPr>
              <w:jc w:val="center"/>
              <w:rPr>
                <w:sz w:val="24"/>
                <w:szCs w:val="24"/>
              </w:rPr>
            </w:pPr>
            <w:r w:rsidRPr="00990605">
              <w:rPr>
                <w:sz w:val="24"/>
                <w:szCs w:val="24"/>
              </w:rPr>
              <w:t>[-.01; .31]</w:t>
            </w:r>
          </w:p>
        </w:tc>
        <w:tc>
          <w:tcPr>
            <w:tcW w:w="1043" w:type="dxa"/>
            <w:tcBorders>
              <w:top w:val="single" w:sz="4" w:space="0" w:color="auto"/>
              <w:left w:val="nil"/>
              <w:bottom w:val="single" w:sz="4" w:space="0" w:color="auto"/>
              <w:right w:val="nil"/>
            </w:tcBorders>
            <w:vAlign w:val="center"/>
          </w:tcPr>
          <w:p w14:paraId="7D505F42" w14:textId="1A39ACF3" w:rsidR="00EC3283" w:rsidRDefault="00EC3283" w:rsidP="00D66D3B">
            <w:pPr>
              <w:jc w:val="center"/>
              <w:rPr>
                <w:sz w:val="24"/>
                <w:szCs w:val="24"/>
              </w:rPr>
            </w:pPr>
            <w:r>
              <w:rPr>
                <w:sz w:val="24"/>
                <w:szCs w:val="24"/>
              </w:rPr>
              <w:t>.058</w:t>
            </w:r>
          </w:p>
        </w:tc>
      </w:tr>
      <w:tr w:rsidR="00967317" w14:paraId="1F2488C5" w14:textId="77777777" w:rsidTr="002D1FD7">
        <w:trPr>
          <w:trHeight w:val="706"/>
        </w:trPr>
        <w:tc>
          <w:tcPr>
            <w:tcW w:w="3119" w:type="dxa"/>
            <w:tcBorders>
              <w:top w:val="single" w:sz="4" w:space="0" w:color="auto"/>
              <w:left w:val="nil"/>
              <w:bottom w:val="single" w:sz="4" w:space="0" w:color="auto"/>
              <w:right w:val="nil"/>
            </w:tcBorders>
            <w:vAlign w:val="center"/>
          </w:tcPr>
          <w:p w14:paraId="1B6F2BDD" w14:textId="77777777" w:rsidR="007C02DE" w:rsidRDefault="002C36F2" w:rsidP="002C36F2">
            <w:pPr>
              <w:spacing w:line="276" w:lineRule="auto"/>
              <w:jc w:val="center"/>
              <w:rPr>
                <w:sz w:val="24"/>
                <w:szCs w:val="24"/>
              </w:rPr>
            </w:pPr>
            <w:r>
              <w:rPr>
                <w:sz w:val="24"/>
                <w:szCs w:val="24"/>
              </w:rPr>
              <w:t>Night Sleep Duration vs</w:t>
            </w:r>
          </w:p>
          <w:p w14:paraId="7A176FA0" w14:textId="2BFE82B6" w:rsidR="002C36F2" w:rsidRDefault="002C36F2" w:rsidP="002C36F2">
            <w:pPr>
              <w:spacing w:line="276" w:lineRule="auto"/>
              <w:jc w:val="center"/>
              <w:rPr>
                <w:sz w:val="24"/>
                <w:szCs w:val="24"/>
              </w:rPr>
            </w:pPr>
            <w:r>
              <w:rPr>
                <w:sz w:val="24"/>
                <w:szCs w:val="24"/>
              </w:rPr>
              <w:t xml:space="preserve"> Num Wakes (Questionnaire)</w:t>
            </w:r>
          </w:p>
        </w:tc>
        <w:tc>
          <w:tcPr>
            <w:tcW w:w="1106" w:type="dxa"/>
            <w:tcBorders>
              <w:top w:val="single" w:sz="4" w:space="0" w:color="auto"/>
              <w:left w:val="nil"/>
              <w:bottom w:val="single" w:sz="4" w:space="0" w:color="auto"/>
              <w:right w:val="nil"/>
            </w:tcBorders>
            <w:vAlign w:val="center"/>
          </w:tcPr>
          <w:p w14:paraId="706A70E9" w14:textId="6308E412" w:rsidR="002C36F2" w:rsidRDefault="002C36F2" w:rsidP="00D66D3B">
            <w:pPr>
              <w:spacing w:line="276" w:lineRule="auto"/>
              <w:jc w:val="center"/>
              <w:rPr>
                <w:sz w:val="24"/>
                <w:szCs w:val="24"/>
              </w:rPr>
            </w:pPr>
            <w:r w:rsidRPr="006C478B">
              <w:rPr>
                <w:sz w:val="24"/>
                <w:szCs w:val="24"/>
              </w:rPr>
              <w:t>-.47</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7EE9DBB7" w14:textId="34BE0C62" w:rsidR="002C36F2" w:rsidRDefault="002C36F2" w:rsidP="00D66D3B">
            <w:pPr>
              <w:spacing w:line="276" w:lineRule="auto"/>
              <w:jc w:val="center"/>
              <w:rPr>
                <w:sz w:val="24"/>
                <w:szCs w:val="24"/>
              </w:rPr>
            </w:pPr>
            <w:r w:rsidRPr="006C478B">
              <w:rPr>
                <w:sz w:val="24"/>
                <w:szCs w:val="24"/>
              </w:rPr>
              <w:t>[-.60; -.32]</w:t>
            </w:r>
          </w:p>
        </w:tc>
        <w:tc>
          <w:tcPr>
            <w:tcW w:w="1018" w:type="dxa"/>
            <w:gridSpan w:val="2"/>
            <w:tcBorders>
              <w:top w:val="single" w:sz="4" w:space="0" w:color="auto"/>
              <w:left w:val="nil"/>
              <w:bottom w:val="single" w:sz="4" w:space="0" w:color="auto"/>
              <w:right w:val="nil"/>
            </w:tcBorders>
            <w:vAlign w:val="center"/>
          </w:tcPr>
          <w:p w14:paraId="761E7FF2" w14:textId="7F190CC4" w:rsidR="002C36F2" w:rsidRDefault="002C36F2" w:rsidP="00D66D3B">
            <w:pPr>
              <w:spacing w:line="276" w:lineRule="auto"/>
              <w:jc w:val="center"/>
              <w:rPr>
                <w:sz w:val="24"/>
                <w:szCs w:val="24"/>
              </w:rPr>
            </w:pPr>
            <w:r w:rsidRPr="006C478B">
              <w:rPr>
                <w:sz w:val="24"/>
                <w:szCs w:val="24"/>
              </w:rPr>
              <w:t>&lt; .001</w:t>
            </w:r>
          </w:p>
        </w:tc>
        <w:tc>
          <w:tcPr>
            <w:tcW w:w="1076" w:type="dxa"/>
            <w:tcBorders>
              <w:top w:val="single" w:sz="4" w:space="0" w:color="auto"/>
              <w:left w:val="nil"/>
              <w:bottom w:val="single" w:sz="4" w:space="0" w:color="auto"/>
              <w:right w:val="nil"/>
            </w:tcBorders>
            <w:vAlign w:val="center"/>
          </w:tcPr>
          <w:p w14:paraId="6C9EFE4E" w14:textId="1E000CCE" w:rsidR="002C36F2" w:rsidRDefault="009264EC" w:rsidP="00D66D3B">
            <w:pPr>
              <w:spacing w:line="276" w:lineRule="auto"/>
              <w:jc w:val="center"/>
              <w:rPr>
                <w:sz w:val="24"/>
                <w:szCs w:val="24"/>
              </w:rPr>
            </w:pPr>
            <w:r>
              <w:rPr>
                <w:sz w:val="24"/>
                <w:szCs w:val="24"/>
              </w:rPr>
              <w:t>-.24</w:t>
            </w:r>
          </w:p>
        </w:tc>
        <w:tc>
          <w:tcPr>
            <w:tcW w:w="1333" w:type="dxa"/>
            <w:tcBorders>
              <w:top w:val="single" w:sz="4" w:space="0" w:color="auto"/>
              <w:left w:val="nil"/>
              <w:bottom w:val="single" w:sz="4" w:space="0" w:color="auto"/>
              <w:right w:val="nil"/>
            </w:tcBorders>
            <w:vAlign w:val="center"/>
          </w:tcPr>
          <w:p w14:paraId="2A8ED5DF" w14:textId="7B310A80" w:rsidR="002C36F2" w:rsidRDefault="009264EC" w:rsidP="00D66D3B">
            <w:pPr>
              <w:spacing w:line="276" w:lineRule="auto"/>
              <w:jc w:val="center"/>
              <w:rPr>
                <w:sz w:val="24"/>
                <w:szCs w:val="24"/>
              </w:rPr>
            </w:pPr>
            <w:r w:rsidRPr="009264EC">
              <w:rPr>
                <w:sz w:val="24"/>
                <w:szCs w:val="24"/>
              </w:rPr>
              <w:t>[-.39; -.08]</w:t>
            </w:r>
          </w:p>
        </w:tc>
        <w:tc>
          <w:tcPr>
            <w:tcW w:w="1043" w:type="dxa"/>
            <w:tcBorders>
              <w:top w:val="single" w:sz="4" w:space="0" w:color="auto"/>
              <w:left w:val="nil"/>
              <w:bottom w:val="single" w:sz="4" w:space="0" w:color="auto"/>
              <w:right w:val="nil"/>
            </w:tcBorders>
            <w:vAlign w:val="center"/>
          </w:tcPr>
          <w:p w14:paraId="44AF9644" w14:textId="1413438A" w:rsidR="002C36F2" w:rsidRDefault="007506DE" w:rsidP="00D66D3B">
            <w:pPr>
              <w:spacing w:line="276" w:lineRule="auto"/>
              <w:jc w:val="center"/>
              <w:rPr>
                <w:sz w:val="24"/>
                <w:szCs w:val="24"/>
              </w:rPr>
            </w:pPr>
            <w:r>
              <w:rPr>
                <w:sz w:val="24"/>
                <w:szCs w:val="24"/>
              </w:rPr>
              <w:t>.004</w:t>
            </w:r>
          </w:p>
        </w:tc>
      </w:tr>
      <w:tr w:rsidR="00967317" w14:paraId="311214E1" w14:textId="77777777" w:rsidTr="002D1FD7">
        <w:trPr>
          <w:trHeight w:val="706"/>
        </w:trPr>
        <w:tc>
          <w:tcPr>
            <w:tcW w:w="3119" w:type="dxa"/>
            <w:tcBorders>
              <w:top w:val="single" w:sz="4" w:space="0" w:color="auto"/>
              <w:left w:val="nil"/>
              <w:bottom w:val="single" w:sz="4" w:space="0" w:color="auto"/>
              <w:right w:val="nil"/>
            </w:tcBorders>
            <w:vAlign w:val="center"/>
          </w:tcPr>
          <w:p w14:paraId="5A112471" w14:textId="77777777" w:rsidR="007C02DE" w:rsidRDefault="00A1130B" w:rsidP="00A1130B">
            <w:pPr>
              <w:spacing w:line="276" w:lineRule="auto"/>
              <w:jc w:val="center"/>
              <w:rPr>
                <w:sz w:val="24"/>
                <w:szCs w:val="24"/>
              </w:rPr>
            </w:pPr>
            <w:r>
              <w:rPr>
                <w:sz w:val="24"/>
                <w:szCs w:val="24"/>
              </w:rPr>
              <w:t xml:space="preserve">Night Sleep Duration vs </w:t>
            </w:r>
          </w:p>
          <w:p w14:paraId="3915857B" w14:textId="36243AF3" w:rsidR="00A1130B" w:rsidRDefault="00A1130B" w:rsidP="00A1130B">
            <w:pPr>
              <w:spacing w:line="276" w:lineRule="auto"/>
              <w:jc w:val="center"/>
              <w:rPr>
                <w:sz w:val="24"/>
                <w:szCs w:val="24"/>
              </w:rPr>
            </w:pPr>
            <w:r>
              <w:rPr>
                <w:sz w:val="24"/>
                <w:szCs w:val="24"/>
              </w:rPr>
              <w:t>Number Wakes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09AE910F" w14:textId="6EDC9CC2" w:rsidR="00A1130B" w:rsidRPr="0029473C" w:rsidRDefault="00A1130B" w:rsidP="00D66D3B">
            <w:pPr>
              <w:spacing w:line="276" w:lineRule="auto"/>
              <w:jc w:val="center"/>
              <w:rPr>
                <w:sz w:val="24"/>
                <w:szCs w:val="24"/>
              </w:rPr>
            </w:pPr>
            <w:r w:rsidRPr="0029473C">
              <w:rPr>
                <w:sz w:val="24"/>
                <w:szCs w:val="24"/>
              </w:rPr>
              <w:t>-.03</w:t>
            </w:r>
          </w:p>
        </w:tc>
        <w:tc>
          <w:tcPr>
            <w:tcW w:w="1562" w:type="dxa"/>
            <w:tcBorders>
              <w:top w:val="single" w:sz="4" w:space="0" w:color="auto"/>
              <w:left w:val="nil"/>
              <w:bottom w:val="single" w:sz="4" w:space="0" w:color="auto"/>
              <w:right w:val="nil"/>
            </w:tcBorders>
            <w:vAlign w:val="center"/>
          </w:tcPr>
          <w:p w14:paraId="08FFA9F8" w14:textId="33E35EF1" w:rsidR="00A1130B" w:rsidRPr="0029473C" w:rsidRDefault="00A1130B" w:rsidP="00D66D3B">
            <w:pPr>
              <w:spacing w:line="276" w:lineRule="auto"/>
              <w:jc w:val="center"/>
              <w:rPr>
                <w:sz w:val="24"/>
                <w:szCs w:val="24"/>
              </w:rPr>
            </w:pPr>
            <w:r w:rsidRPr="0029473C">
              <w:rPr>
                <w:sz w:val="24"/>
                <w:szCs w:val="24"/>
              </w:rPr>
              <w:t>[-.09; .03]</w:t>
            </w:r>
          </w:p>
        </w:tc>
        <w:tc>
          <w:tcPr>
            <w:tcW w:w="1018" w:type="dxa"/>
            <w:gridSpan w:val="2"/>
            <w:tcBorders>
              <w:top w:val="single" w:sz="4" w:space="0" w:color="auto"/>
              <w:left w:val="nil"/>
              <w:bottom w:val="single" w:sz="4" w:space="0" w:color="auto"/>
              <w:right w:val="nil"/>
            </w:tcBorders>
            <w:vAlign w:val="center"/>
          </w:tcPr>
          <w:p w14:paraId="53284770" w14:textId="04EE5CDD" w:rsidR="00A1130B" w:rsidRPr="0029473C" w:rsidRDefault="00A1130B" w:rsidP="00D66D3B">
            <w:pPr>
              <w:spacing w:line="276" w:lineRule="auto"/>
              <w:jc w:val="center"/>
              <w:rPr>
                <w:sz w:val="24"/>
                <w:szCs w:val="24"/>
              </w:rPr>
            </w:pPr>
            <w:r w:rsidRPr="0029473C">
              <w:rPr>
                <w:sz w:val="24"/>
                <w:szCs w:val="24"/>
              </w:rPr>
              <w:t>.306</w:t>
            </w:r>
          </w:p>
        </w:tc>
        <w:tc>
          <w:tcPr>
            <w:tcW w:w="1076" w:type="dxa"/>
            <w:tcBorders>
              <w:top w:val="single" w:sz="4" w:space="0" w:color="auto"/>
              <w:left w:val="nil"/>
              <w:bottom w:val="single" w:sz="4" w:space="0" w:color="auto"/>
              <w:right w:val="nil"/>
            </w:tcBorders>
            <w:vAlign w:val="center"/>
          </w:tcPr>
          <w:p w14:paraId="4B49844E" w14:textId="5996F5D6" w:rsidR="00A1130B" w:rsidRDefault="00A1130B" w:rsidP="00D66D3B">
            <w:pPr>
              <w:spacing w:line="276" w:lineRule="auto"/>
              <w:jc w:val="center"/>
              <w:rPr>
                <w:sz w:val="24"/>
                <w:szCs w:val="24"/>
              </w:rPr>
            </w:pPr>
            <w:r>
              <w:rPr>
                <w:sz w:val="24"/>
                <w:szCs w:val="24"/>
              </w:rPr>
              <w:t>.-10</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5E657E66" w14:textId="58A132DC" w:rsidR="00A1130B" w:rsidRDefault="00A1130B" w:rsidP="00D66D3B">
            <w:pPr>
              <w:spacing w:line="276" w:lineRule="auto"/>
              <w:jc w:val="center"/>
              <w:rPr>
                <w:sz w:val="24"/>
                <w:szCs w:val="24"/>
              </w:rPr>
            </w:pPr>
            <w:r w:rsidRPr="002C36F2">
              <w:rPr>
                <w:sz w:val="24"/>
                <w:szCs w:val="24"/>
              </w:rPr>
              <w:t>[-.13; -.06]</w:t>
            </w:r>
          </w:p>
        </w:tc>
        <w:tc>
          <w:tcPr>
            <w:tcW w:w="1043" w:type="dxa"/>
            <w:tcBorders>
              <w:top w:val="single" w:sz="4" w:space="0" w:color="auto"/>
              <w:left w:val="nil"/>
              <w:bottom w:val="single" w:sz="4" w:space="0" w:color="auto"/>
              <w:right w:val="nil"/>
            </w:tcBorders>
            <w:vAlign w:val="center"/>
          </w:tcPr>
          <w:p w14:paraId="76AEF5A1" w14:textId="3B290B32" w:rsidR="00A1130B" w:rsidRDefault="00A1130B" w:rsidP="00D66D3B">
            <w:pPr>
              <w:spacing w:line="276" w:lineRule="auto"/>
              <w:jc w:val="center"/>
              <w:rPr>
                <w:sz w:val="24"/>
                <w:szCs w:val="24"/>
              </w:rPr>
            </w:pPr>
            <w:r>
              <w:rPr>
                <w:sz w:val="24"/>
                <w:szCs w:val="24"/>
              </w:rPr>
              <w:t>&lt;.001</w:t>
            </w:r>
          </w:p>
        </w:tc>
      </w:tr>
      <w:tr w:rsidR="00967317" w14:paraId="5BD0FF33" w14:textId="77777777" w:rsidTr="002D1FD7">
        <w:trPr>
          <w:trHeight w:val="706"/>
        </w:trPr>
        <w:tc>
          <w:tcPr>
            <w:tcW w:w="3119" w:type="dxa"/>
            <w:tcBorders>
              <w:top w:val="single" w:sz="4" w:space="0" w:color="auto"/>
              <w:left w:val="nil"/>
              <w:bottom w:val="single" w:sz="4" w:space="0" w:color="auto"/>
              <w:right w:val="nil"/>
            </w:tcBorders>
            <w:vAlign w:val="center"/>
          </w:tcPr>
          <w:p w14:paraId="3A40E07D" w14:textId="6D264BBB" w:rsidR="00A1130B" w:rsidRDefault="00A1130B" w:rsidP="00A1130B">
            <w:pPr>
              <w:spacing w:line="276" w:lineRule="auto"/>
              <w:jc w:val="center"/>
              <w:rPr>
                <w:sz w:val="24"/>
                <w:szCs w:val="24"/>
              </w:rPr>
            </w:pPr>
            <w:r>
              <w:rPr>
                <w:sz w:val="24"/>
                <w:szCs w:val="24"/>
              </w:rPr>
              <w:t>Night Sleep Duration vs Happiness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65F0F70C" w14:textId="2F1CE0CA" w:rsidR="00A1130B" w:rsidRDefault="00A1130B" w:rsidP="00D66D3B">
            <w:pPr>
              <w:spacing w:line="276" w:lineRule="auto"/>
              <w:jc w:val="center"/>
              <w:rPr>
                <w:sz w:val="24"/>
                <w:szCs w:val="24"/>
              </w:rPr>
            </w:pPr>
            <w:r w:rsidRPr="004367F6">
              <w:rPr>
                <w:sz w:val="24"/>
                <w:szCs w:val="24"/>
              </w:rPr>
              <w:t>.10</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84266D1" w14:textId="467F424B" w:rsidR="00A1130B" w:rsidRDefault="00A1130B" w:rsidP="00D66D3B">
            <w:pPr>
              <w:spacing w:line="276" w:lineRule="auto"/>
              <w:jc w:val="center"/>
              <w:rPr>
                <w:sz w:val="24"/>
                <w:szCs w:val="24"/>
              </w:rPr>
            </w:pPr>
            <w:r w:rsidRPr="004367F6">
              <w:rPr>
                <w:sz w:val="24"/>
                <w:szCs w:val="24"/>
              </w:rPr>
              <w:t>[.04; .15]</w:t>
            </w:r>
          </w:p>
        </w:tc>
        <w:tc>
          <w:tcPr>
            <w:tcW w:w="1018" w:type="dxa"/>
            <w:gridSpan w:val="2"/>
            <w:tcBorders>
              <w:top w:val="single" w:sz="4" w:space="0" w:color="auto"/>
              <w:left w:val="nil"/>
              <w:bottom w:val="single" w:sz="4" w:space="0" w:color="auto"/>
              <w:right w:val="nil"/>
            </w:tcBorders>
            <w:vAlign w:val="center"/>
          </w:tcPr>
          <w:p w14:paraId="566F4980" w14:textId="58256305" w:rsidR="00A1130B" w:rsidRDefault="00A1130B" w:rsidP="00D66D3B">
            <w:pPr>
              <w:spacing w:line="276" w:lineRule="auto"/>
              <w:jc w:val="center"/>
              <w:rPr>
                <w:sz w:val="24"/>
                <w:szCs w:val="24"/>
              </w:rPr>
            </w:pPr>
            <w:r w:rsidRPr="004367F6">
              <w:rPr>
                <w:sz w:val="24"/>
                <w:szCs w:val="24"/>
              </w:rPr>
              <w:t>.001</w:t>
            </w:r>
          </w:p>
        </w:tc>
        <w:tc>
          <w:tcPr>
            <w:tcW w:w="1076" w:type="dxa"/>
            <w:tcBorders>
              <w:top w:val="single" w:sz="4" w:space="0" w:color="auto"/>
              <w:left w:val="nil"/>
              <w:bottom w:val="single" w:sz="4" w:space="0" w:color="auto"/>
              <w:right w:val="nil"/>
            </w:tcBorders>
            <w:vAlign w:val="center"/>
          </w:tcPr>
          <w:p w14:paraId="06638AB8" w14:textId="3EDFB236" w:rsidR="00A1130B" w:rsidRDefault="009D1F5D" w:rsidP="00D66D3B">
            <w:pPr>
              <w:spacing w:line="276" w:lineRule="auto"/>
              <w:jc w:val="center"/>
              <w:rPr>
                <w:sz w:val="24"/>
                <w:szCs w:val="24"/>
              </w:rPr>
            </w:pPr>
            <w:r>
              <w:rPr>
                <w:sz w:val="24"/>
                <w:szCs w:val="24"/>
              </w:rPr>
              <w:t>.14</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33CD78CE" w14:textId="3F30D236" w:rsidR="00A1130B" w:rsidRDefault="00826EA6" w:rsidP="00D66D3B">
            <w:pPr>
              <w:spacing w:line="276" w:lineRule="auto"/>
              <w:jc w:val="center"/>
              <w:rPr>
                <w:sz w:val="24"/>
                <w:szCs w:val="24"/>
              </w:rPr>
            </w:pPr>
            <w:r w:rsidRPr="00826EA6">
              <w:rPr>
                <w:sz w:val="24"/>
                <w:szCs w:val="24"/>
              </w:rPr>
              <w:t>[.10; .17]</w:t>
            </w:r>
          </w:p>
        </w:tc>
        <w:tc>
          <w:tcPr>
            <w:tcW w:w="1043" w:type="dxa"/>
            <w:tcBorders>
              <w:top w:val="single" w:sz="4" w:space="0" w:color="auto"/>
              <w:left w:val="nil"/>
              <w:bottom w:val="single" w:sz="4" w:space="0" w:color="auto"/>
              <w:right w:val="nil"/>
            </w:tcBorders>
            <w:vAlign w:val="center"/>
          </w:tcPr>
          <w:p w14:paraId="6CA04702" w14:textId="6BEC3AE2" w:rsidR="00A1130B" w:rsidRDefault="00B50C94" w:rsidP="00D66D3B">
            <w:pPr>
              <w:spacing w:line="276" w:lineRule="auto"/>
              <w:jc w:val="center"/>
              <w:rPr>
                <w:sz w:val="24"/>
                <w:szCs w:val="24"/>
              </w:rPr>
            </w:pPr>
            <w:r>
              <w:rPr>
                <w:sz w:val="24"/>
                <w:szCs w:val="24"/>
              </w:rPr>
              <w:t>&lt;.001</w:t>
            </w:r>
          </w:p>
        </w:tc>
      </w:tr>
      <w:tr w:rsidR="00967317" w14:paraId="77028D3C" w14:textId="77777777" w:rsidTr="002D1FD7">
        <w:trPr>
          <w:trHeight w:val="706"/>
        </w:trPr>
        <w:tc>
          <w:tcPr>
            <w:tcW w:w="3119" w:type="dxa"/>
            <w:tcBorders>
              <w:top w:val="single" w:sz="4" w:space="0" w:color="auto"/>
              <w:left w:val="nil"/>
              <w:bottom w:val="single" w:sz="4" w:space="0" w:color="auto"/>
              <w:right w:val="nil"/>
            </w:tcBorders>
            <w:vAlign w:val="center"/>
          </w:tcPr>
          <w:p w14:paraId="283961DF" w14:textId="77777777" w:rsidR="007C02DE" w:rsidRDefault="00A1130B" w:rsidP="00A1130B">
            <w:pPr>
              <w:spacing w:line="276" w:lineRule="auto"/>
              <w:jc w:val="center"/>
              <w:rPr>
                <w:sz w:val="24"/>
                <w:szCs w:val="24"/>
              </w:rPr>
            </w:pPr>
            <w:r>
              <w:rPr>
                <w:sz w:val="24"/>
                <w:szCs w:val="24"/>
              </w:rPr>
              <w:t xml:space="preserve">Night Sleep Duration vs </w:t>
            </w:r>
          </w:p>
          <w:p w14:paraId="4C09AFFC" w14:textId="3E661A1D" w:rsidR="00A1130B" w:rsidRDefault="00A1130B" w:rsidP="00A1130B">
            <w:pPr>
              <w:spacing w:line="276" w:lineRule="auto"/>
              <w:jc w:val="center"/>
              <w:rPr>
                <w:sz w:val="24"/>
                <w:szCs w:val="24"/>
              </w:rPr>
            </w:pPr>
            <w:r>
              <w:rPr>
                <w:sz w:val="24"/>
                <w:szCs w:val="24"/>
              </w:rPr>
              <w:t>Energy (</w:t>
            </w:r>
            <w:r w:rsidR="00EE7DBD">
              <w:rPr>
                <w:sz w:val="24"/>
                <w:szCs w:val="24"/>
              </w:rPr>
              <w:t>Diary</w:t>
            </w:r>
            <w:r>
              <w:rPr>
                <w:sz w:val="24"/>
                <w:szCs w:val="24"/>
              </w:rPr>
              <w:t>)</w:t>
            </w:r>
          </w:p>
        </w:tc>
        <w:tc>
          <w:tcPr>
            <w:tcW w:w="1106" w:type="dxa"/>
            <w:tcBorders>
              <w:top w:val="single" w:sz="4" w:space="0" w:color="auto"/>
              <w:left w:val="nil"/>
              <w:bottom w:val="single" w:sz="4" w:space="0" w:color="auto"/>
              <w:right w:val="nil"/>
            </w:tcBorders>
            <w:vAlign w:val="center"/>
          </w:tcPr>
          <w:p w14:paraId="2AB135C8" w14:textId="4B4F2E74" w:rsidR="00A1130B" w:rsidRPr="0029473C" w:rsidRDefault="00A1130B" w:rsidP="00D66D3B">
            <w:pPr>
              <w:spacing w:line="276" w:lineRule="auto"/>
              <w:jc w:val="center"/>
              <w:rPr>
                <w:sz w:val="24"/>
                <w:szCs w:val="24"/>
              </w:rPr>
            </w:pPr>
            <w:r w:rsidRPr="00697F41">
              <w:rPr>
                <w:sz w:val="24"/>
                <w:szCs w:val="24"/>
              </w:rPr>
              <w:t>.21</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B690E53" w14:textId="5ABAFE9A" w:rsidR="00A1130B" w:rsidRPr="0029473C" w:rsidRDefault="00A1130B" w:rsidP="00D66D3B">
            <w:pPr>
              <w:spacing w:line="276" w:lineRule="auto"/>
              <w:jc w:val="center"/>
              <w:rPr>
                <w:sz w:val="24"/>
                <w:szCs w:val="24"/>
              </w:rPr>
            </w:pPr>
            <w:r w:rsidRPr="00697F41">
              <w:rPr>
                <w:sz w:val="24"/>
                <w:szCs w:val="24"/>
              </w:rPr>
              <w:t>[.15; .26]</w:t>
            </w:r>
          </w:p>
        </w:tc>
        <w:tc>
          <w:tcPr>
            <w:tcW w:w="1018" w:type="dxa"/>
            <w:gridSpan w:val="2"/>
            <w:tcBorders>
              <w:top w:val="single" w:sz="4" w:space="0" w:color="auto"/>
              <w:left w:val="nil"/>
              <w:bottom w:val="single" w:sz="4" w:space="0" w:color="auto"/>
              <w:right w:val="nil"/>
            </w:tcBorders>
            <w:vAlign w:val="center"/>
          </w:tcPr>
          <w:p w14:paraId="385769BC" w14:textId="448338F8" w:rsidR="00A1130B" w:rsidRPr="0029473C" w:rsidRDefault="00A1130B" w:rsidP="00D66D3B">
            <w:pPr>
              <w:spacing w:line="276" w:lineRule="auto"/>
              <w:jc w:val="center"/>
              <w:rPr>
                <w:sz w:val="24"/>
                <w:szCs w:val="24"/>
              </w:rPr>
            </w:pPr>
            <w:r w:rsidRPr="00697F41">
              <w:rPr>
                <w:sz w:val="24"/>
                <w:szCs w:val="24"/>
              </w:rPr>
              <w:t>&lt; .001</w:t>
            </w:r>
          </w:p>
        </w:tc>
        <w:tc>
          <w:tcPr>
            <w:tcW w:w="1076" w:type="dxa"/>
            <w:tcBorders>
              <w:top w:val="single" w:sz="4" w:space="0" w:color="auto"/>
              <w:left w:val="nil"/>
              <w:bottom w:val="single" w:sz="4" w:space="0" w:color="auto"/>
              <w:right w:val="nil"/>
            </w:tcBorders>
            <w:vAlign w:val="center"/>
          </w:tcPr>
          <w:p w14:paraId="0C801436" w14:textId="5C6D8D20" w:rsidR="00A1130B" w:rsidRDefault="00B50C94" w:rsidP="00D66D3B">
            <w:pPr>
              <w:spacing w:line="276" w:lineRule="auto"/>
              <w:jc w:val="center"/>
              <w:rPr>
                <w:sz w:val="24"/>
                <w:szCs w:val="24"/>
              </w:rPr>
            </w:pPr>
            <w:r>
              <w:rPr>
                <w:sz w:val="24"/>
                <w:szCs w:val="24"/>
              </w:rPr>
              <w:t>.13</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289416F6" w14:textId="31DF2989" w:rsidR="00A1130B" w:rsidRDefault="00826EA6" w:rsidP="00D66D3B">
            <w:pPr>
              <w:spacing w:line="276" w:lineRule="auto"/>
              <w:jc w:val="center"/>
              <w:rPr>
                <w:sz w:val="24"/>
                <w:szCs w:val="24"/>
              </w:rPr>
            </w:pPr>
            <w:r w:rsidRPr="00826EA6">
              <w:rPr>
                <w:sz w:val="24"/>
                <w:szCs w:val="24"/>
              </w:rPr>
              <w:t>[.10; .17]</w:t>
            </w:r>
          </w:p>
        </w:tc>
        <w:tc>
          <w:tcPr>
            <w:tcW w:w="1043" w:type="dxa"/>
            <w:tcBorders>
              <w:top w:val="single" w:sz="4" w:space="0" w:color="auto"/>
              <w:left w:val="nil"/>
              <w:bottom w:val="single" w:sz="4" w:space="0" w:color="auto"/>
              <w:right w:val="nil"/>
            </w:tcBorders>
            <w:vAlign w:val="center"/>
          </w:tcPr>
          <w:p w14:paraId="5441AFCF" w14:textId="3E84F2C7" w:rsidR="00A1130B" w:rsidRDefault="00B50C94" w:rsidP="00D66D3B">
            <w:pPr>
              <w:spacing w:line="276" w:lineRule="auto"/>
              <w:jc w:val="center"/>
              <w:rPr>
                <w:sz w:val="24"/>
                <w:szCs w:val="24"/>
              </w:rPr>
            </w:pPr>
            <w:r>
              <w:rPr>
                <w:sz w:val="24"/>
                <w:szCs w:val="24"/>
              </w:rPr>
              <w:t>&lt;.001</w:t>
            </w:r>
          </w:p>
        </w:tc>
      </w:tr>
      <w:tr w:rsidR="00967317" w14:paraId="192E37EE" w14:textId="77777777" w:rsidTr="002D1FD7">
        <w:trPr>
          <w:trHeight w:val="706"/>
        </w:trPr>
        <w:tc>
          <w:tcPr>
            <w:tcW w:w="3119" w:type="dxa"/>
            <w:tcBorders>
              <w:top w:val="single" w:sz="4" w:space="0" w:color="auto"/>
              <w:left w:val="nil"/>
              <w:bottom w:val="single" w:sz="4" w:space="0" w:color="auto"/>
              <w:right w:val="nil"/>
            </w:tcBorders>
            <w:vAlign w:val="center"/>
          </w:tcPr>
          <w:p w14:paraId="261C6163" w14:textId="77777777" w:rsidR="00C629C7" w:rsidRDefault="00C629C7" w:rsidP="00A1130B">
            <w:pPr>
              <w:spacing w:line="276" w:lineRule="auto"/>
              <w:jc w:val="center"/>
              <w:rPr>
                <w:sz w:val="24"/>
                <w:szCs w:val="24"/>
              </w:rPr>
            </w:pPr>
            <w:r>
              <w:rPr>
                <w:sz w:val="24"/>
                <w:szCs w:val="24"/>
              </w:rPr>
              <w:t>Happiness vs Energy</w:t>
            </w:r>
          </w:p>
          <w:p w14:paraId="30A51E31" w14:textId="7F4B4021" w:rsidR="00C629C7" w:rsidRDefault="00C629C7" w:rsidP="00A1130B">
            <w:pPr>
              <w:spacing w:line="276" w:lineRule="auto"/>
              <w:jc w:val="center"/>
              <w:rPr>
                <w:sz w:val="24"/>
                <w:szCs w:val="24"/>
              </w:rPr>
            </w:pPr>
            <w:r>
              <w:rPr>
                <w:sz w:val="24"/>
                <w:szCs w:val="24"/>
              </w:rPr>
              <w:t xml:space="preserve">(Diary) </w:t>
            </w:r>
          </w:p>
        </w:tc>
        <w:tc>
          <w:tcPr>
            <w:tcW w:w="1106" w:type="dxa"/>
            <w:tcBorders>
              <w:top w:val="single" w:sz="4" w:space="0" w:color="auto"/>
              <w:left w:val="nil"/>
              <w:bottom w:val="single" w:sz="4" w:space="0" w:color="auto"/>
              <w:right w:val="nil"/>
            </w:tcBorders>
            <w:vAlign w:val="center"/>
          </w:tcPr>
          <w:p w14:paraId="49840C2D" w14:textId="5A954CE8" w:rsidR="00C629C7" w:rsidRPr="00697F41" w:rsidRDefault="00C629C7" w:rsidP="00D66D3B">
            <w:pPr>
              <w:spacing w:line="276" w:lineRule="auto"/>
              <w:jc w:val="center"/>
              <w:rPr>
                <w:sz w:val="24"/>
                <w:szCs w:val="24"/>
              </w:rPr>
            </w:pPr>
            <w:r>
              <w:rPr>
                <w:sz w:val="24"/>
                <w:szCs w:val="24"/>
              </w:rPr>
              <w:t>.34</w:t>
            </w:r>
            <w:r w:rsidR="002D1FD7">
              <w:rPr>
                <w:sz w:val="24"/>
                <w:szCs w:val="24"/>
              </w:rPr>
              <w:t>*</w:t>
            </w:r>
            <w:r w:rsidR="008C64F4">
              <w:rPr>
                <w:sz w:val="24"/>
                <w:szCs w:val="24"/>
              </w:rPr>
              <w:t>**</w:t>
            </w:r>
          </w:p>
        </w:tc>
        <w:tc>
          <w:tcPr>
            <w:tcW w:w="1562" w:type="dxa"/>
            <w:tcBorders>
              <w:top w:val="single" w:sz="4" w:space="0" w:color="auto"/>
              <w:left w:val="nil"/>
              <w:bottom w:val="single" w:sz="4" w:space="0" w:color="auto"/>
              <w:right w:val="nil"/>
            </w:tcBorders>
            <w:vAlign w:val="center"/>
          </w:tcPr>
          <w:p w14:paraId="69D3F409" w14:textId="0D221DC8" w:rsidR="00C629C7" w:rsidRPr="00697F41" w:rsidRDefault="00C629C7" w:rsidP="00D66D3B">
            <w:pPr>
              <w:spacing w:line="276" w:lineRule="auto"/>
              <w:jc w:val="center"/>
              <w:rPr>
                <w:sz w:val="24"/>
                <w:szCs w:val="24"/>
              </w:rPr>
            </w:pPr>
            <w:r>
              <w:rPr>
                <w:sz w:val="24"/>
                <w:szCs w:val="24"/>
              </w:rPr>
              <w:t>[</w:t>
            </w:r>
            <w:r w:rsidR="009942EB">
              <w:rPr>
                <w:sz w:val="24"/>
                <w:szCs w:val="24"/>
              </w:rPr>
              <w:t>.29; .39]</w:t>
            </w:r>
          </w:p>
        </w:tc>
        <w:tc>
          <w:tcPr>
            <w:tcW w:w="1018" w:type="dxa"/>
            <w:gridSpan w:val="2"/>
            <w:tcBorders>
              <w:top w:val="single" w:sz="4" w:space="0" w:color="auto"/>
              <w:left w:val="nil"/>
              <w:bottom w:val="single" w:sz="4" w:space="0" w:color="auto"/>
              <w:right w:val="nil"/>
            </w:tcBorders>
            <w:vAlign w:val="center"/>
          </w:tcPr>
          <w:p w14:paraId="0345E75F" w14:textId="1FE84A11" w:rsidR="00C629C7" w:rsidRPr="00697F41" w:rsidRDefault="009942EB" w:rsidP="00D66D3B">
            <w:pPr>
              <w:spacing w:line="276" w:lineRule="auto"/>
              <w:jc w:val="center"/>
              <w:rPr>
                <w:sz w:val="24"/>
                <w:szCs w:val="24"/>
              </w:rPr>
            </w:pPr>
            <w:r>
              <w:rPr>
                <w:sz w:val="24"/>
                <w:szCs w:val="24"/>
              </w:rPr>
              <w:t>&lt;.001</w:t>
            </w:r>
          </w:p>
        </w:tc>
        <w:tc>
          <w:tcPr>
            <w:tcW w:w="1076" w:type="dxa"/>
            <w:tcBorders>
              <w:top w:val="single" w:sz="4" w:space="0" w:color="auto"/>
              <w:left w:val="nil"/>
              <w:bottom w:val="single" w:sz="4" w:space="0" w:color="auto"/>
              <w:right w:val="nil"/>
            </w:tcBorders>
            <w:vAlign w:val="center"/>
          </w:tcPr>
          <w:p w14:paraId="2BC9E2C8" w14:textId="1DCF7344" w:rsidR="00C629C7" w:rsidRDefault="009942EB" w:rsidP="00D66D3B">
            <w:pPr>
              <w:spacing w:line="276" w:lineRule="auto"/>
              <w:jc w:val="center"/>
              <w:rPr>
                <w:sz w:val="24"/>
                <w:szCs w:val="24"/>
              </w:rPr>
            </w:pPr>
            <w:r>
              <w:rPr>
                <w:sz w:val="24"/>
                <w:szCs w:val="24"/>
              </w:rPr>
              <w:t>.85</w:t>
            </w:r>
            <w:r w:rsidR="002D1FD7">
              <w:rPr>
                <w:sz w:val="24"/>
                <w:szCs w:val="24"/>
              </w:rPr>
              <w:t>*</w:t>
            </w:r>
            <w:r w:rsidR="008C64F4">
              <w:rPr>
                <w:sz w:val="24"/>
                <w:szCs w:val="24"/>
              </w:rPr>
              <w:t>**</w:t>
            </w:r>
          </w:p>
        </w:tc>
        <w:tc>
          <w:tcPr>
            <w:tcW w:w="1333" w:type="dxa"/>
            <w:tcBorders>
              <w:top w:val="single" w:sz="4" w:space="0" w:color="auto"/>
              <w:left w:val="nil"/>
              <w:bottom w:val="single" w:sz="4" w:space="0" w:color="auto"/>
              <w:right w:val="nil"/>
            </w:tcBorders>
            <w:vAlign w:val="center"/>
          </w:tcPr>
          <w:p w14:paraId="7B0DE022" w14:textId="6B6D1F2A" w:rsidR="00C629C7" w:rsidRPr="00826EA6" w:rsidRDefault="009942EB" w:rsidP="00D66D3B">
            <w:pPr>
              <w:spacing w:line="276" w:lineRule="auto"/>
              <w:jc w:val="center"/>
              <w:rPr>
                <w:sz w:val="24"/>
                <w:szCs w:val="24"/>
              </w:rPr>
            </w:pPr>
            <w:r>
              <w:rPr>
                <w:sz w:val="24"/>
                <w:szCs w:val="24"/>
              </w:rPr>
              <w:t>[.83</w:t>
            </w:r>
            <w:r w:rsidR="007D2459">
              <w:rPr>
                <w:sz w:val="24"/>
                <w:szCs w:val="24"/>
              </w:rPr>
              <w:t>; .86]</w:t>
            </w:r>
          </w:p>
        </w:tc>
        <w:tc>
          <w:tcPr>
            <w:tcW w:w="1043" w:type="dxa"/>
            <w:tcBorders>
              <w:top w:val="single" w:sz="4" w:space="0" w:color="auto"/>
              <w:left w:val="nil"/>
              <w:bottom w:val="single" w:sz="4" w:space="0" w:color="auto"/>
              <w:right w:val="nil"/>
            </w:tcBorders>
            <w:vAlign w:val="center"/>
          </w:tcPr>
          <w:p w14:paraId="5E5C6226" w14:textId="09301863" w:rsidR="00C629C7" w:rsidRDefault="007D2459" w:rsidP="00D66D3B">
            <w:pPr>
              <w:spacing w:line="276" w:lineRule="auto"/>
              <w:jc w:val="center"/>
              <w:rPr>
                <w:sz w:val="24"/>
                <w:szCs w:val="24"/>
              </w:rPr>
            </w:pPr>
            <w:r>
              <w:rPr>
                <w:sz w:val="24"/>
                <w:szCs w:val="24"/>
              </w:rPr>
              <w:t>&lt;.001</w:t>
            </w:r>
          </w:p>
        </w:tc>
      </w:tr>
      <w:tr w:rsidR="00967317" w14:paraId="7922C903" w14:textId="77777777" w:rsidTr="002D1FD7">
        <w:trPr>
          <w:trHeight w:val="706"/>
        </w:trPr>
        <w:tc>
          <w:tcPr>
            <w:tcW w:w="3119" w:type="dxa"/>
            <w:tcBorders>
              <w:top w:val="single" w:sz="4" w:space="0" w:color="auto"/>
              <w:left w:val="nil"/>
              <w:bottom w:val="single" w:sz="4" w:space="0" w:color="auto"/>
              <w:right w:val="nil"/>
            </w:tcBorders>
            <w:vAlign w:val="center"/>
          </w:tcPr>
          <w:p w14:paraId="1E826721" w14:textId="77777777" w:rsidR="00E36F14" w:rsidRDefault="00A1130B" w:rsidP="009A143B">
            <w:pPr>
              <w:spacing w:line="276" w:lineRule="auto"/>
              <w:jc w:val="center"/>
              <w:rPr>
                <w:sz w:val="24"/>
                <w:szCs w:val="24"/>
              </w:rPr>
            </w:pPr>
            <w:r>
              <w:rPr>
                <w:sz w:val="24"/>
                <w:szCs w:val="24"/>
              </w:rPr>
              <w:t xml:space="preserve">Night Sleep Duration vs </w:t>
            </w:r>
          </w:p>
          <w:p w14:paraId="3B16826E" w14:textId="5BA7AAB0" w:rsidR="00A1130B" w:rsidRDefault="00C47937" w:rsidP="009A143B">
            <w:pPr>
              <w:spacing w:line="276" w:lineRule="auto"/>
              <w:jc w:val="center"/>
              <w:rPr>
                <w:sz w:val="24"/>
                <w:szCs w:val="24"/>
              </w:rPr>
            </w:pPr>
            <w:r>
              <w:rPr>
                <w:sz w:val="24"/>
                <w:szCs w:val="24"/>
              </w:rPr>
              <w:t>Surgency</w:t>
            </w:r>
            <w:r w:rsidR="009A143B">
              <w:rPr>
                <w:sz w:val="24"/>
                <w:szCs w:val="24"/>
              </w:rPr>
              <w:t xml:space="preserve"> </w:t>
            </w:r>
            <w:r w:rsidR="00A1130B">
              <w:rPr>
                <w:sz w:val="24"/>
                <w:szCs w:val="24"/>
              </w:rPr>
              <w:t>(Diary)</w:t>
            </w:r>
          </w:p>
        </w:tc>
        <w:tc>
          <w:tcPr>
            <w:tcW w:w="1106" w:type="dxa"/>
            <w:tcBorders>
              <w:top w:val="single" w:sz="4" w:space="0" w:color="auto"/>
              <w:left w:val="nil"/>
              <w:bottom w:val="single" w:sz="4" w:space="0" w:color="auto"/>
              <w:right w:val="nil"/>
            </w:tcBorders>
            <w:vAlign w:val="center"/>
          </w:tcPr>
          <w:p w14:paraId="6996890E" w14:textId="6DFE58E1" w:rsidR="00A1130B" w:rsidRPr="00697F41" w:rsidRDefault="00A1130B" w:rsidP="00D66D3B">
            <w:pPr>
              <w:spacing w:line="276" w:lineRule="auto"/>
              <w:jc w:val="center"/>
              <w:rPr>
                <w:sz w:val="24"/>
                <w:szCs w:val="24"/>
              </w:rPr>
            </w:pPr>
            <w:r w:rsidRPr="00FC21F8">
              <w:rPr>
                <w:sz w:val="24"/>
                <w:szCs w:val="24"/>
              </w:rPr>
              <w:t>.13</w:t>
            </w:r>
          </w:p>
        </w:tc>
        <w:tc>
          <w:tcPr>
            <w:tcW w:w="1562" w:type="dxa"/>
            <w:tcBorders>
              <w:top w:val="single" w:sz="4" w:space="0" w:color="auto"/>
              <w:left w:val="nil"/>
              <w:bottom w:val="single" w:sz="4" w:space="0" w:color="auto"/>
              <w:right w:val="nil"/>
            </w:tcBorders>
            <w:vAlign w:val="center"/>
          </w:tcPr>
          <w:p w14:paraId="4F14C8C9" w14:textId="09E1B77F" w:rsidR="00A1130B" w:rsidRPr="00697F41" w:rsidRDefault="00A1130B" w:rsidP="00D66D3B">
            <w:pPr>
              <w:spacing w:line="276" w:lineRule="auto"/>
              <w:jc w:val="center"/>
              <w:rPr>
                <w:sz w:val="24"/>
                <w:szCs w:val="24"/>
              </w:rPr>
            </w:pPr>
            <w:r w:rsidRPr="009D6BFD">
              <w:rPr>
                <w:sz w:val="24"/>
                <w:szCs w:val="24"/>
              </w:rPr>
              <w:t>[</w:t>
            </w:r>
            <w:r w:rsidR="00491710">
              <w:rPr>
                <w:sz w:val="24"/>
                <w:szCs w:val="24"/>
              </w:rPr>
              <w:t>.02</w:t>
            </w:r>
            <w:r w:rsidRPr="009D6BFD">
              <w:rPr>
                <w:sz w:val="24"/>
                <w:szCs w:val="24"/>
              </w:rPr>
              <w:t>; .</w:t>
            </w:r>
            <w:r w:rsidR="00491710">
              <w:rPr>
                <w:sz w:val="24"/>
                <w:szCs w:val="24"/>
              </w:rPr>
              <w:t>37</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6B6793AB" w14:textId="194514EB" w:rsidR="00A1130B" w:rsidRPr="00697F41" w:rsidRDefault="00A1130B" w:rsidP="00D66D3B">
            <w:pPr>
              <w:spacing w:line="276" w:lineRule="auto"/>
              <w:jc w:val="center"/>
              <w:rPr>
                <w:sz w:val="24"/>
                <w:szCs w:val="24"/>
              </w:rPr>
            </w:pPr>
            <w:r w:rsidRPr="009D6BFD">
              <w:rPr>
                <w:sz w:val="24"/>
                <w:szCs w:val="24"/>
              </w:rPr>
              <w:t>.</w:t>
            </w:r>
            <w:r w:rsidR="00491710">
              <w:rPr>
                <w:sz w:val="24"/>
                <w:szCs w:val="24"/>
              </w:rPr>
              <w:t>029</w:t>
            </w:r>
          </w:p>
        </w:tc>
        <w:tc>
          <w:tcPr>
            <w:tcW w:w="1076" w:type="dxa"/>
            <w:tcBorders>
              <w:top w:val="single" w:sz="4" w:space="0" w:color="auto"/>
              <w:left w:val="nil"/>
              <w:bottom w:val="single" w:sz="4" w:space="0" w:color="auto"/>
              <w:right w:val="nil"/>
            </w:tcBorders>
            <w:vAlign w:val="center"/>
          </w:tcPr>
          <w:p w14:paraId="7F99005A" w14:textId="0A214EA1" w:rsidR="00A1130B" w:rsidRDefault="00B50C94" w:rsidP="00D66D3B">
            <w:pPr>
              <w:spacing w:line="276" w:lineRule="auto"/>
              <w:jc w:val="center"/>
              <w:rPr>
                <w:sz w:val="24"/>
                <w:szCs w:val="24"/>
              </w:rPr>
            </w:pPr>
            <w:r>
              <w:rPr>
                <w:sz w:val="24"/>
                <w:szCs w:val="24"/>
              </w:rPr>
              <w:t>-.05</w:t>
            </w:r>
          </w:p>
        </w:tc>
        <w:tc>
          <w:tcPr>
            <w:tcW w:w="1333" w:type="dxa"/>
            <w:tcBorders>
              <w:top w:val="single" w:sz="4" w:space="0" w:color="auto"/>
              <w:left w:val="nil"/>
              <w:bottom w:val="single" w:sz="4" w:space="0" w:color="auto"/>
              <w:right w:val="nil"/>
            </w:tcBorders>
            <w:vAlign w:val="center"/>
          </w:tcPr>
          <w:p w14:paraId="2BAF7901" w14:textId="0703EF7D" w:rsidR="00A1130B" w:rsidRDefault="00826EA6" w:rsidP="00D66D3B">
            <w:pPr>
              <w:spacing w:line="276" w:lineRule="auto"/>
              <w:jc w:val="center"/>
              <w:rPr>
                <w:sz w:val="24"/>
                <w:szCs w:val="24"/>
              </w:rPr>
            </w:pPr>
            <w:r w:rsidRPr="00826EA6">
              <w:rPr>
                <w:sz w:val="24"/>
                <w:szCs w:val="24"/>
              </w:rPr>
              <w:t>[-.21; .1</w:t>
            </w:r>
            <w:r w:rsidR="009D23A5">
              <w:rPr>
                <w:sz w:val="24"/>
                <w:szCs w:val="24"/>
              </w:rPr>
              <w:t>1</w:t>
            </w:r>
            <w:r w:rsidRPr="00826EA6">
              <w:rPr>
                <w:sz w:val="24"/>
                <w:szCs w:val="24"/>
              </w:rPr>
              <w:t>]</w:t>
            </w:r>
          </w:p>
        </w:tc>
        <w:tc>
          <w:tcPr>
            <w:tcW w:w="1043" w:type="dxa"/>
            <w:tcBorders>
              <w:top w:val="single" w:sz="4" w:space="0" w:color="auto"/>
              <w:left w:val="nil"/>
              <w:bottom w:val="single" w:sz="4" w:space="0" w:color="auto"/>
              <w:right w:val="nil"/>
            </w:tcBorders>
            <w:vAlign w:val="center"/>
          </w:tcPr>
          <w:p w14:paraId="05C1DC08" w14:textId="4CA2D821" w:rsidR="00A1130B" w:rsidRDefault="00A2639E" w:rsidP="00D66D3B">
            <w:pPr>
              <w:spacing w:line="276" w:lineRule="auto"/>
              <w:jc w:val="center"/>
              <w:rPr>
                <w:sz w:val="24"/>
                <w:szCs w:val="24"/>
              </w:rPr>
            </w:pPr>
            <w:r w:rsidRPr="00A2639E">
              <w:rPr>
                <w:sz w:val="24"/>
                <w:szCs w:val="24"/>
              </w:rPr>
              <w:t>.5</w:t>
            </w:r>
            <w:r w:rsidR="009D23A5">
              <w:rPr>
                <w:sz w:val="24"/>
                <w:szCs w:val="24"/>
              </w:rPr>
              <w:t>27</w:t>
            </w:r>
          </w:p>
        </w:tc>
      </w:tr>
      <w:tr w:rsidR="00967317" w14:paraId="4C62EEEF" w14:textId="77777777" w:rsidTr="002D1FD7">
        <w:trPr>
          <w:trHeight w:val="706"/>
        </w:trPr>
        <w:tc>
          <w:tcPr>
            <w:tcW w:w="3119" w:type="dxa"/>
            <w:tcBorders>
              <w:top w:val="single" w:sz="4" w:space="0" w:color="auto"/>
              <w:left w:val="nil"/>
              <w:bottom w:val="single" w:sz="4" w:space="0" w:color="auto"/>
              <w:right w:val="nil"/>
            </w:tcBorders>
            <w:vAlign w:val="center"/>
          </w:tcPr>
          <w:p w14:paraId="70EC8F7B" w14:textId="77777777" w:rsidR="00E36F14" w:rsidRDefault="00A1130B" w:rsidP="00A1130B">
            <w:pPr>
              <w:spacing w:line="276" w:lineRule="auto"/>
              <w:jc w:val="center"/>
              <w:rPr>
                <w:sz w:val="24"/>
                <w:szCs w:val="24"/>
              </w:rPr>
            </w:pPr>
            <w:r>
              <w:rPr>
                <w:sz w:val="24"/>
                <w:szCs w:val="24"/>
              </w:rPr>
              <w:t xml:space="preserve">Night Sleep Duration vs </w:t>
            </w:r>
          </w:p>
          <w:p w14:paraId="0C10AAD0" w14:textId="458DEDE7" w:rsidR="00A1130B" w:rsidRDefault="00A1130B" w:rsidP="00A1130B">
            <w:pPr>
              <w:spacing w:line="276" w:lineRule="auto"/>
              <w:jc w:val="center"/>
              <w:rPr>
                <w:sz w:val="24"/>
                <w:szCs w:val="24"/>
              </w:rPr>
            </w:pPr>
            <w:r>
              <w:rPr>
                <w:sz w:val="24"/>
                <w:szCs w:val="24"/>
              </w:rPr>
              <w:t>Negative Affect (Diary)</w:t>
            </w:r>
          </w:p>
        </w:tc>
        <w:tc>
          <w:tcPr>
            <w:tcW w:w="1106" w:type="dxa"/>
            <w:tcBorders>
              <w:top w:val="single" w:sz="4" w:space="0" w:color="auto"/>
              <w:left w:val="nil"/>
              <w:bottom w:val="single" w:sz="4" w:space="0" w:color="auto"/>
              <w:right w:val="nil"/>
            </w:tcBorders>
            <w:vAlign w:val="center"/>
          </w:tcPr>
          <w:p w14:paraId="76759BDD" w14:textId="6AE9256B" w:rsidR="00A1130B" w:rsidRPr="00697F41" w:rsidRDefault="00A1130B" w:rsidP="00D66D3B">
            <w:pPr>
              <w:spacing w:line="276" w:lineRule="auto"/>
              <w:jc w:val="center"/>
              <w:rPr>
                <w:sz w:val="24"/>
                <w:szCs w:val="24"/>
              </w:rPr>
            </w:pPr>
            <w:r w:rsidRPr="00FC21F8">
              <w:rPr>
                <w:sz w:val="24"/>
                <w:szCs w:val="24"/>
              </w:rPr>
              <w:t>.1</w:t>
            </w:r>
            <w:r w:rsidR="00D743A5">
              <w:rPr>
                <w:sz w:val="24"/>
                <w:szCs w:val="24"/>
              </w:rPr>
              <w:t>5</w:t>
            </w:r>
          </w:p>
        </w:tc>
        <w:tc>
          <w:tcPr>
            <w:tcW w:w="1562" w:type="dxa"/>
            <w:tcBorders>
              <w:top w:val="single" w:sz="4" w:space="0" w:color="auto"/>
              <w:left w:val="nil"/>
              <w:bottom w:val="single" w:sz="4" w:space="0" w:color="auto"/>
              <w:right w:val="nil"/>
            </w:tcBorders>
            <w:vAlign w:val="center"/>
          </w:tcPr>
          <w:p w14:paraId="18E9773B" w14:textId="6B9721F0" w:rsidR="00A1130B" w:rsidRPr="00697F41" w:rsidRDefault="00A1130B" w:rsidP="00D66D3B">
            <w:pPr>
              <w:spacing w:line="276" w:lineRule="auto"/>
              <w:jc w:val="center"/>
              <w:rPr>
                <w:sz w:val="24"/>
                <w:szCs w:val="24"/>
              </w:rPr>
            </w:pPr>
            <w:r w:rsidRPr="009D6BFD">
              <w:rPr>
                <w:sz w:val="24"/>
                <w:szCs w:val="24"/>
              </w:rPr>
              <w:t>[-.0</w:t>
            </w:r>
            <w:r w:rsidR="00D743A5">
              <w:rPr>
                <w:sz w:val="24"/>
                <w:szCs w:val="24"/>
              </w:rPr>
              <w:t>3</w:t>
            </w:r>
            <w:r w:rsidRPr="009D6BFD">
              <w:rPr>
                <w:sz w:val="24"/>
                <w:szCs w:val="24"/>
              </w:rPr>
              <w:t>; .</w:t>
            </w:r>
            <w:r w:rsidR="00D743A5">
              <w:rPr>
                <w:sz w:val="24"/>
                <w:szCs w:val="24"/>
              </w:rPr>
              <w:t>33</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4F8FD558" w14:textId="71CB3338" w:rsidR="00A1130B" w:rsidRPr="00697F41" w:rsidRDefault="00A1130B" w:rsidP="00D66D3B">
            <w:pPr>
              <w:spacing w:line="276" w:lineRule="auto"/>
              <w:jc w:val="center"/>
              <w:rPr>
                <w:sz w:val="24"/>
                <w:szCs w:val="24"/>
              </w:rPr>
            </w:pPr>
            <w:r w:rsidRPr="009D6BFD">
              <w:rPr>
                <w:sz w:val="24"/>
                <w:szCs w:val="24"/>
              </w:rPr>
              <w:t>.</w:t>
            </w:r>
            <w:r w:rsidR="00D743A5">
              <w:rPr>
                <w:sz w:val="24"/>
                <w:szCs w:val="24"/>
              </w:rPr>
              <w:t>106</w:t>
            </w:r>
          </w:p>
        </w:tc>
        <w:tc>
          <w:tcPr>
            <w:tcW w:w="1076" w:type="dxa"/>
            <w:tcBorders>
              <w:top w:val="single" w:sz="4" w:space="0" w:color="auto"/>
              <w:left w:val="nil"/>
              <w:bottom w:val="single" w:sz="4" w:space="0" w:color="auto"/>
              <w:right w:val="nil"/>
            </w:tcBorders>
            <w:vAlign w:val="center"/>
          </w:tcPr>
          <w:p w14:paraId="5BF872AD" w14:textId="004EFF04" w:rsidR="00A1130B" w:rsidRDefault="00B50C94" w:rsidP="00D66D3B">
            <w:pPr>
              <w:spacing w:line="276" w:lineRule="auto"/>
              <w:jc w:val="center"/>
              <w:rPr>
                <w:sz w:val="24"/>
                <w:szCs w:val="24"/>
              </w:rPr>
            </w:pPr>
            <w:r>
              <w:rPr>
                <w:sz w:val="24"/>
                <w:szCs w:val="24"/>
              </w:rPr>
              <w:t>-.13</w:t>
            </w:r>
          </w:p>
        </w:tc>
        <w:tc>
          <w:tcPr>
            <w:tcW w:w="1333" w:type="dxa"/>
            <w:tcBorders>
              <w:top w:val="single" w:sz="4" w:space="0" w:color="auto"/>
              <w:left w:val="nil"/>
              <w:bottom w:val="single" w:sz="4" w:space="0" w:color="auto"/>
              <w:right w:val="nil"/>
            </w:tcBorders>
            <w:vAlign w:val="center"/>
          </w:tcPr>
          <w:p w14:paraId="65542B4A" w14:textId="2822C0C9" w:rsidR="00A1130B" w:rsidRDefault="00826EA6" w:rsidP="00D66D3B">
            <w:pPr>
              <w:spacing w:line="276" w:lineRule="auto"/>
              <w:jc w:val="center"/>
              <w:rPr>
                <w:sz w:val="24"/>
                <w:szCs w:val="24"/>
              </w:rPr>
            </w:pPr>
            <w:r w:rsidRPr="00826EA6">
              <w:rPr>
                <w:sz w:val="24"/>
                <w:szCs w:val="24"/>
              </w:rPr>
              <w:t>[-.29; .03]</w:t>
            </w:r>
          </w:p>
        </w:tc>
        <w:tc>
          <w:tcPr>
            <w:tcW w:w="1043" w:type="dxa"/>
            <w:tcBorders>
              <w:top w:val="single" w:sz="4" w:space="0" w:color="auto"/>
              <w:left w:val="nil"/>
              <w:bottom w:val="single" w:sz="4" w:space="0" w:color="auto"/>
              <w:right w:val="nil"/>
            </w:tcBorders>
            <w:vAlign w:val="center"/>
          </w:tcPr>
          <w:p w14:paraId="690DAAEB" w14:textId="240D1730" w:rsidR="00A1130B" w:rsidRDefault="00A2639E" w:rsidP="00D66D3B">
            <w:pPr>
              <w:spacing w:line="276" w:lineRule="auto"/>
              <w:jc w:val="center"/>
              <w:rPr>
                <w:sz w:val="24"/>
                <w:szCs w:val="24"/>
              </w:rPr>
            </w:pPr>
            <w:r w:rsidRPr="00A2639E">
              <w:rPr>
                <w:sz w:val="24"/>
                <w:szCs w:val="24"/>
              </w:rPr>
              <w:t>.10</w:t>
            </w:r>
            <w:r w:rsidR="009D23A5">
              <w:rPr>
                <w:sz w:val="24"/>
                <w:szCs w:val="24"/>
              </w:rPr>
              <w:t>7</w:t>
            </w:r>
          </w:p>
        </w:tc>
      </w:tr>
      <w:tr w:rsidR="00967317" w14:paraId="7E0BC234" w14:textId="77777777" w:rsidTr="002D1FD7">
        <w:trPr>
          <w:trHeight w:val="706"/>
        </w:trPr>
        <w:tc>
          <w:tcPr>
            <w:tcW w:w="3119" w:type="dxa"/>
            <w:tcBorders>
              <w:top w:val="single" w:sz="4" w:space="0" w:color="auto"/>
              <w:left w:val="nil"/>
              <w:bottom w:val="single" w:sz="4" w:space="0" w:color="auto"/>
              <w:right w:val="nil"/>
            </w:tcBorders>
            <w:vAlign w:val="center"/>
          </w:tcPr>
          <w:p w14:paraId="10FC9933" w14:textId="77777777" w:rsidR="00E36F14" w:rsidRDefault="00A1130B" w:rsidP="00A1130B">
            <w:pPr>
              <w:spacing w:line="276" w:lineRule="auto"/>
              <w:jc w:val="center"/>
              <w:rPr>
                <w:sz w:val="24"/>
                <w:szCs w:val="24"/>
              </w:rPr>
            </w:pPr>
            <w:r>
              <w:rPr>
                <w:sz w:val="24"/>
                <w:szCs w:val="24"/>
              </w:rPr>
              <w:t xml:space="preserve">Night Sleep Duration vs </w:t>
            </w:r>
          </w:p>
          <w:p w14:paraId="163E4F7C" w14:textId="2571920C" w:rsidR="00A1130B" w:rsidRDefault="00E36F14" w:rsidP="00A1130B">
            <w:pPr>
              <w:spacing w:line="276" w:lineRule="auto"/>
              <w:jc w:val="center"/>
              <w:rPr>
                <w:sz w:val="24"/>
                <w:szCs w:val="24"/>
              </w:rPr>
            </w:pPr>
            <w:r>
              <w:rPr>
                <w:sz w:val="24"/>
                <w:szCs w:val="24"/>
              </w:rPr>
              <w:t>Self-Regulation</w:t>
            </w:r>
            <w:r w:rsidR="00A1130B">
              <w:rPr>
                <w:sz w:val="24"/>
                <w:szCs w:val="24"/>
              </w:rPr>
              <w:t xml:space="preserve"> (Diary)</w:t>
            </w:r>
          </w:p>
        </w:tc>
        <w:tc>
          <w:tcPr>
            <w:tcW w:w="1106" w:type="dxa"/>
            <w:tcBorders>
              <w:top w:val="single" w:sz="4" w:space="0" w:color="auto"/>
              <w:left w:val="nil"/>
              <w:bottom w:val="single" w:sz="4" w:space="0" w:color="auto"/>
              <w:right w:val="nil"/>
            </w:tcBorders>
            <w:vAlign w:val="center"/>
          </w:tcPr>
          <w:p w14:paraId="6F7C1406" w14:textId="36F7A3C4" w:rsidR="00A1130B" w:rsidRPr="00697F41" w:rsidRDefault="00A1130B" w:rsidP="00D66D3B">
            <w:pPr>
              <w:spacing w:line="276" w:lineRule="auto"/>
              <w:jc w:val="center"/>
              <w:rPr>
                <w:sz w:val="24"/>
                <w:szCs w:val="24"/>
              </w:rPr>
            </w:pPr>
            <w:r w:rsidRPr="00FC21F8">
              <w:rPr>
                <w:sz w:val="24"/>
                <w:szCs w:val="24"/>
              </w:rPr>
              <w:t>.1</w:t>
            </w:r>
            <w:r w:rsidR="007821BB">
              <w:rPr>
                <w:sz w:val="24"/>
                <w:szCs w:val="24"/>
              </w:rPr>
              <w:t>0</w:t>
            </w:r>
          </w:p>
        </w:tc>
        <w:tc>
          <w:tcPr>
            <w:tcW w:w="1562" w:type="dxa"/>
            <w:tcBorders>
              <w:top w:val="single" w:sz="4" w:space="0" w:color="auto"/>
              <w:left w:val="nil"/>
              <w:bottom w:val="single" w:sz="4" w:space="0" w:color="auto"/>
              <w:right w:val="nil"/>
            </w:tcBorders>
            <w:vAlign w:val="center"/>
          </w:tcPr>
          <w:p w14:paraId="06190B11" w14:textId="3E0872E5" w:rsidR="00A1130B" w:rsidRPr="00697F41" w:rsidRDefault="00A1130B" w:rsidP="00D66D3B">
            <w:pPr>
              <w:spacing w:line="276" w:lineRule="auto"/>
              <w:jc w:val="center"/>
              <w:rPr>
                <w:sz w:val="24"/>
                <w:szCs w:val="24"/>
              </w:rPr>
            </w:pPr>
            <w:r w:rsidRPr="009D6BFD">
              <w:rPr>
                <w:sz w:val="24"/>
                <w:szCs w:val="24"/>
              </w:rPr>
              <w:t>[-.0</w:t>
            </w:r>
            <w:r w:rsidR="00D743A5">
              <w:rPr>
                <w:sz w:val="24"/>
                <w:szCs w:val="24"/>
              </w:rPr>
              <w:t>8</w:t>
            </w:r>
            <w:r w:rsidRPr="009D6BFD">
              <w:rPr>
                <w:sz w:val="24"/>
                <w:szCs w:val="24"/>
              </w:rPr>
              <w:t>; .</w:t>
            </w:r>
            <w:r w:rsidR="00D743A5">
              <w:rPr>
                <w:sz w:val="24"/>
                <w:szCs w:val="24"/>
              </w:rPr>
              <w:t>28</w:t>
            </w:r>
            <w:r w:rsidRPr="009D6BFD">
              <w:rPr>
                <w:sz w:val="24"/>
                <w:szCs w:val="24"/>
              </w:rPr>
              <w:t>]</w:t>
            </w:r>
          </w:p>
        </w:tc>
        <w:tc>
          <w:tcPr>
            <w:tcW w:w="1018" w:type="dxa"/>
            <w:gridSpan w:val="2"/>
            <w:tcBorders>
              <w:top w:val="single" w:sz="4" w:space="0" w:color="auto"/>
              <w:left w:val="nil"/>
              <w:bottom w:val="single" w:sz="4" w:space="0" w:color="auto"/>
              <w:right w:val="nil"/>
            </w:tcBorders>
            <w:vAlign w:val="center"/>
          </w:tcPr>
          <w:p w14:paraId="09CA3969" w14:textId="4A3F411B" w:rsidR="00A1130B" w:rsidRPr="00697F41" w:rsidRDefault="00A1130B" w:rsidP="00D66D3B">
            <w:pPr>
              <w:spacing w:line="276" w:lineRule="auto"/>
              <w:jc w:val="center"/>
              <w:rPr>
                <w:sz w:val="24"/>
                <w:szCs w:val="24"/>
              </w:rPr>
            </w:pPr>
            <w:r w:rsidRPr="00CC3B37">
              <w:rPr>
                <w:sz w:val="24"/>
                <w:szCs w:val="24"/>
              </w:rPr>
              <w:t>.</w:t>
            </w:r>
            <w:r w:rsidR="00D743A5">
              <w:rPr>
                <w:sz w:val="24"/>
                <w:szCs w:val="24"/>
              </w:rPr>
              <w:t>273</w:t>
            </w:r>
          </w:p>
        </w:tc>
        <w:tc>
          <w:tcPr>
            <w:tcW w:w="1076" w:type="dxa"/>
            <w:tcBorders>
              <w:top w:val="single" w:sz="4" w:space="0" w:color="auto"/>
              <w:left w:val="nil"/>
              <w:bottom w:val="single" w:sz="4" w:space="0" w:color="auto"/>
              <w:right w:val="nil"/>
            </w:tcBorders>
            <w:vAlign w:val="center"/>
          </w:tcPr>
          <w:p w14:paraId="2E092765" w14:textId="1585E9FE" w:rsidR="00A1130B" w:rsidRDefault="00B50C94" w:rsidP="00D66D3B">
            <w:pPr>
              <w:spacing w:line="276" w:lineRule="auto"/>
              <w:jc w:val="center"/>
              <w:rPr>
                <w:sz w:val="24"/>
                <w:szCs w:val="24"/>
              </w:rPr>
            </w:pPr>
            <w:r>
              <w:rPr>
                <w:sz w:val="24"/>
                <w:szCs w:val="24"/>
              </w:rPr>
              <w:t>-.0</w:t>
            </w:r>
            <w:r w:rsidR="009D23A5">
              <w:rPr>
                <w:sz w:val="24"/>
                <w:szCs w:val="24"/>
              </w:rPr>
              <w:t>6</w:t>
            </w:r>
          </w:p>
        </w:tc>
        <w:tc>
          <w:tcPr>
            <w:tcW w:w="1333" w:type="dxa"/>
            <w:tcBorders>
              <w:top w:val="single" w:sz="4" w:space="0" w:color="auto"/>
              <w:left w:val="nil"/>
              <w:bottom w:val="single" w:sz="4" w:space="0" w:color="auto"/>
              <w:right w:val="nil"/>
            </w:tcBorders>
            <w:vAlign w:val="center"/>
          </w:tcPr>
          <w:p w14:paraId="303914A6" w14:textId="0838B207" w:rsidR="00A1130B" w:rsidRDefault="00A2639E" w:rsidP="00D66D3B">
            <w:pPr>
              <w:spacing w:line="276" w:lineRule="auto"/>
              <w:jc w:val="center"/>
              <w:rPr>
                <w:sz w:val="24"/>
                <w:szCs w:val="24"/>
              </w:rPr>
            </w:pPr>
            <w:r w:rsidRPr="00A2639E">
              <w:rPr>
                <w:sz w:val="24"/>
                <w:szCs w:val="24"/>
              </w:rPr>
              <w:t>[-.2</w:t>
            </w:r>
            <w:r w:rsidR="009D23A5">
              <w:rPr>
                <w:sz w:val="24"/>
                <w:szCs w:val="24"/>
              </w:rPr>
              <w:t>2</w:t>
            </w:r>
            <w:r w:rsidRPr="00A2639E">
              <w:rPr>
                <w:sz w:val="24"/>
                <w:szCs w:val="24"/>
              </w:rPr>
              <w:t>; .10]</w:t>
            </w:r>
          </w:p>
        </w:tc>
        <w:tc>
          <w:tcPr>
            <w:tcW w:w="1043" w:type="dxa"/>
            <w:tcBorders>
              <w:top w:val="single" w:sz="4" w:space="0" w:color="auto"/>
              <w:left w:val="nil"/>
              <w:bottom w:val="single" w:sz="4" w:space="0" w:color="auto"/>
              <w:right w:val="nil"/>
            </w:tcBorders>
            <w:vAlign w:val="center"/>
          </w:tcPr>
          <w:p w14:paraId="18D9FEAC" w14:textId="239DC96C" w:rsidR="00A1130B" w:rsidRDefault="00A2639E" w:rsidP="00D66D3B">
            <w:pPr>
              <w:spacing w:line="276" w:lineRule="auto"/>
              <w:jc w:val="center"/>
              <w:rPr>
                <w:sz w:val="24"/>
                <w:szCs w:val="24"/>
              </w:rPr>
            </w:pPr>
            <w:r w:rsidRPr="00A2639E">
              <w:rPr>
                <w:sz w:val="24"/>
                <w:szCs w:val="24"/>
              </w:rPr>
              <w:t>.43</w:t>
            </w:r>
            <w:r w:rsidR="009D23A5">
              <w:rPr>
                <w:sz w:val="24"/>
                <w:szCs w:val="24"/>
              </w:rPr>
              <w:t>2</w:t>
            </w:r>
          </w:p>
        </w:tc>
      </w:tr>
    </w:tbl>
    <w:p w14:paraId="68199BE0" w14:textId="2D94D82B" w:rsidR="00DB5C2B" w:rsidRPr="00727140" w:rsidRDefault="00727140" w:rsidP="00727140">
      <w:pPr>
        <w:spacing w:before="29" w:line="360" w:lineRule="auto"/>
        <w:ind w:right="64"/>
        <w:rPr>
          <w:sz w:val="24"/>
          <w:szCs w:val="24"/>
        </w:rPr>
      </w:pPr>
      <w:r w:rsidRPr="00727140">
        <w:rPr>
          <w:sz w:val="24"/>
          <w:szCs w:val="24"/>
        </w:rPr>
        <w:t>*</w:t>
      </w:r>
      <w:r w:rsidR="008C64F4">
        <w:rPr>
          <w:sz w:val="24"/>
          <w:szCs w:val="24"/>
        </w:rPr>
        <w:t>**</w:t>
      </w:r>
      <w:r w:rsidR="00C02DED">
        <w:rPr>
          <w:sz w:val="24"/>
          <w:szCs w:val="24"/>
        </w:rPr>
        <w:t xml:space="preserve"> indicates</w:t>
      </w:r>
      <w:r>
        <w:rPr>
          <w:sz w:val="24"/>
          <w:szCs w:val="24"/>
        </w:rPr>
        <w:t xml:space="preserve"> </w:t>
      </w:r>
      <w:r w:rsidR="00552836">
        <w:rPr>
          <w:sz w:val="24"/>
          <w:szCs w:val="24"/>
        </w:rPr>
        <w:t>p</w:t>
      </w:r>
      <w:r w:rsidR="008B0590" w:rsidRPr="00727140">
        <w:rPr>
          <w:sz w:val="24"/>
          <w:szCs w:val="24"/>
        </w:rPr>
        <w:t>&lt;</w:t>
      </w:r>
      <w:r w:rsidRPr="00727140">
        <w:rPr>
          <w:sz w:val="24"/>
          <w:szCs w:val="24"/>
        </w:rPr>
        <w:t>.001</w:t>
      </w:r>
      <w:r>
        <w:rPr>
          <w:sz w:val="24"/>
          <w:szCs w:val="24"/>
        </w:rPr>
        <w:t xml:space="preserve"> </w:t>
      </w:r>
    </w:p>
    <w:p w14:paraId="3BD8A89B" w14:textId="01C90586" w:rsidR="00391584" w:rsidRDefault="00391584" w:rsidP="006F6452">
      <w:pPr>
        <w:spacing w:before="29" w:line="360" w:lineRule="auto"/>
        <w:ind w:right="64"/>
        <w:rPr>
          <w:sz w:val="24"/>
          <w:szCs w:val="24"/>
        </w:rPr>
      </w:pPr>
    </w:p>
    <w:p w14:paraId="17E59689" w14:textId="5DCCC9BB" w:rsidR="00391584" w:rsidRDefault="00391584" w:rsidP="006F6452">
      <w:pPr>
        <w:spacing w:before="29" w:line="360" w:lineRule="auto"/>
        <w:ind w:right="64"/>
        <w:rPr>
          <w:sz w:val="24"/>
          <w:szCs w:val="24"/>
        </w:rPr>
      </w:pPr>
    </w:p>
    <w:p w14:paraId="467C369A" w14:textId="77777777" w:rsidR="00A038A2" w:rsidRDefault="00A038A2" w:rsidP="00391584">
      <w:pPr>
        <w:rPr>
          <w:sz w:val="24"/>
          <w:szCs w:val="24"/>
        </w:rPr>
      </w:pPr>
    </w:p>
    <w:p w14:paraId="2165D438" w14:textId="77777777" w:rsidR="00A038A2" w:rsidRDefault="00A038A2" w:rsidP="00391584">
      <w:pPr>
        <w:rPr>
          <w:sz w:val="24"/>
          <w:szCs w:val="24"/>
        </w:rPr>
      </w:pPr>
    </w:p>
    <w:p w14:paraId="49F42037" w14:textId="488B2684" w:rsidR="005132CE" w:rsidRDefault="005132CE">
      <w:pPr>
        <w:rPr>
          <w:sz w:val="24"/>
          <w:szCs w:val="24"/>
        </w:rPr>
      </w:pPr>
      <w:r>
        <w:rPr>
          <w:sz w:val="24"/>
          <w:szCs w:val="24"/>
        </w:rPr>
        <w:br w:type="page"/>
      </w:r>
    </w:p>
    <w:p w14:paraId="157F3DA7" w14:textId="77777777" w:rsidR="005132CE" w:rsidRDefault="005132CE" w:rsidP="004440A3">
      <w:pPr>
        <w:rPr>
          <w:sz w:val="24"/>
          <w:szCs w:val="24"/>
        </w:rPr>
        <w:sectPr w:rsidR="005132CE" w:rsidSect="005C2CFD">
          <w:pgSz w:w="12240" w:h="15840" w:code="1"/>
          <w:pgMar w:top="1701" w:right="1338" w:bottom="278" w:left="1321" w:header="1135" w:footer="0" w:gutter="0"/>
          <w:cols w:space="720"/>
          <w:docGrid w:linePitch="272"/>
        </w:sectPr>
      </w:pPr>
    </w:p>
    <w:p w14:paraId="1D517CFB" w14:textId="3D12CE40" w:rsidR="00C33F0B" w:rsidRDefault="00C33F0B" w:rsidP="004440A3">
      <w:pPr>
        <w:rPr>
          <w:sz w:val="24"/>
          <w:szCs w:val="24"/>
        </w:rPr>
      </w:pPr>
    </w:p>
    <w:p w14:paraId="147FE4BC" w14:textId="72442D55" w:rsidR="005132CE" w:rsidRDefault="00BC3228" w:rsidP="005132CE">
      <w:pPr>
        <w:rPr>
          <w:sz w:val="24"/>
          <w:szCs w:val="24"/>
        </w:rPr>
      </w:pPr>
      <w:r>
        <w:rPr>
          <w:sz w:val="24"/>
          <w:szCs w:val="24"/>
        </w:rPr>
        <w:t xml:space="preserve">Table </w:t>
      </w:r>
      <w:r w:rsidR="0074578A">
        <w:rPr>
          <w:sz w:val="24"/>
          <w:szCs w:val="24"/>
        </w:rPr>
        <w:t xml:space="preserve">3 </w:t>
      </w:r>
    </w:p>
    <w:p w14:paraId="79533817" w14:textId="11F9B030" w:rsidR="005132CE" w:rsidRDefault="005132CE" w:rsidP="005132CE">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Brazil sleep diaries </w:t>
      </w:r>
      <w:r w:rsidR="00052467">
        <w:rPr>
          <w:i/>
          <w:iCs/>
          <w:sz w:val="24"/>
          <w:szCs w:val="24"/>
        </w:rPr>
        <w:t xml:space="preserve"> </w:t>
      </w:r>
      <w:r>
        <w:rPr>
          <w:i/>
          <w:iCs/>
          <w:sz w:val="24"/>
          <w:szCs w:val="24"/>
        </w:rPr>
        <w:t xml:space="preserve">using </w:t>
      </w:r>
      <w:r w:rsidR="003C408C">
        <w:rPr>
          <w:i/>
          <w:iCs/>
          <w:sz w:val="24"/>
          <w:szCs w:val="24"/>
        </w:rPr>
        <w:t xml:space="preserve">hours sleep </w:t>
      </w:r>
      <w:r>
        <w:rPr>
          <w:i/>
          <w:iCs/>
          <w:sz w:val="24"/>
          <w:szCs w:val="24"/>
        </w:rPr>
        <w:t>as the criterion</w:t>
      </w:r>
      <w:r w:rsidR="003C408C">
        <w:rPr>
          <w:i/>
          <w:iCs/>
          <w:sz w:val="24"/>
          <w:szCs w:val="24"/>
        </w:rPr>
        <w:t xml:space="preserve">. The first block shows a simple model featuring just bedtime as a predictor. The second block shows </w:t>
      </w:r>
      <w:r w:rsidR="00013C39">
        <w:rPr>
          <w:i/>
          <w:iCs/>
          <w:sz w:val="24"/>
          <w:szCs w:val="24"/>
        </w:rPr>
        <w:t>the best fitting model found by the glmulti model comparison algorithm</w:t>
      </w:r>
      <w:r w:rsidR="007D063A">
        <w:rPr>
          <w:i/>
          <w:iCs/>
          <w:sz w:val="24"/>
          <w:szCs w:val="24"/>
        </w:rPr>
        <w:t>, see results for details.</w:t>
      </w:r>
    </w:p>
    <w:p w14:paraId="089BD2A7" w14:textId="77777777" w:rsidR="005132CE" w:rsidRDefault="005132CE" w:rsidP="005132CE">
      <w:pPr>
        <w:widowControl w:val="0"/>
        <w:autoSpaceDE w:val="0"/>
        <w:autoSpaceDN w:val="0"/>
        <w:adjustRightInd w:val="0"/>
        <w:rPr>
          <w:sz w:val="24"/>
          <w:szCs w:val="24"/>
        </w:rPr>
      </w:pPr>
      <w:r>
        <w:rPr>
          <w:sz w:val="24"/>
          <w:szCs w:val="24"/>
        </w:rPr>
        <w:t xml:space="preserve"> </w:t>
      </w:r>
    </w:p>
    <w:tbl>
      <w:tblPr>
        <w:tblW w:w="11372" w:type="dxa"/>
        <w:tblInd w:w="100" w:type="dxa"/>
        <w:tblLayout w:type="fixed"/>
        <w:tblCellMar>
          <w:left w:w="100" w:type="dxa"/>
          <w:right w:w="100" w:type="dxa"/>
        </w:tblCellMar>
        <w:tblLook w:val="0000" w:firstRow="0" w:lastRow="0" w:firstColumn="0" w:lastColumn="0" w:noHBand="0" w:noVBand="0"/>
      </w:tblPr>
      <w:tblGrid>
        <w:gridCol w:w="1743"/>
        <w:gridCol w:w="993"/>
        <w:gridCol w:w="1846"/>
        <w:gridCol w:w="690"/>
        <w:gridCol w:w="174"/>
        <w:gridCol w:w="1194"/>
        <w:gridCol w:w="174"/>
        <w:gridCol w:w="690"/>
        <w:gridCol w:w="174"/>
        <w:gridCol w:w="1605"/>
        <w:gridCol w:w="174"/>
        <w:gridCol w:w="1741"/>
        <w:gridCol w:w="174"/>
      </w:tblGrid>
      <w:tr w:rsidR="00BA0981" w14:paraId="61A94AB7" w14:textId="77777777" w:rsidTr="00BA0981">
        <w:tblPrEx>
          <w:tblCellMar>
            <w:top w:w="0" w:type="dxa"/>
            <w:bottom w:w="0" w:type="dxa"/>
          </w:tblCellMar>
        </w:tblPrEx>
        <w:trPr>
          <w:gridAfter w:val="1"/>
          <w:wAfter w:w="174" w:type="dxa"/>
        </w:trPr>
        <w:tc>
          <w:tcPr>
            <w:tcW w:w="1743" w:type="dxa"/>
            <w:tcBorders>
              <w:top w:val="single" w:sz="6" w:space="0" w:color="auto"/>
              <w:left w:val="nil"/>
              <w:bottom w:val="nil"/>
              <w:right w:val="nil"/>
            </w:tcBorders>
            <w:vAlign w:val="center"/>
          </w:tcPr>
          <w:p w14:paraId="5CED13BA" w14:textId="77777777" w:rsidR="00BA0981" w:rsidRDefault="00BA0981" w:rsidP="0050314F">
            <w:pPr>
              <w:widowControl w:val="0"/>
              <w:autoSpaceDE w:val="0"/>
              <w:autoSpaceDN w:val="0"/>
              <w:adjustRightInd w:val="0"/>
              <w:jc w:val="right"/>
              <w:rPr>
                <w:sz w:val="24"/>
                <w:szCs w:val="24"/>
              </w:rPr>
            </w:pPr>
            <w:r>
              <w:rPr>
                <w:sz w:val="24"/>
                <w:szCs w:val="24"/>
              </w:rPr>
              <w:t>Predictor</w:t>
            </w:r>
          </w:p>
        </w:tc>
        <w:tc>
          <w:tcPr>
            <w:tcW w:w="993" w:type="dxa"/>
            <w:tcBorders>
              <w:top w:val="single" w:sz="6" w:space="0" w:color="auto"/>
              <w:left w:val="nil"/>
              <w:bottom w:val="nil"/>
              <w:right w:val="nil"/>
            </w:tcBorders>
            <w:vAlign w:val="center"/>
          </w:tcPr>
          <w:p w14:paraId="0E1AB638" w14:textId="77777777" w:rsidR="00BA0981" w:rsidRDefault="00BA0981"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31CD282F" w14:textId="77777777" w:rsidR="00BA0981" w:rsidRDefault="00BA0981" w:rsidP="0050314F">
            <w:pPr>
              <w:widowControl w:val="0"/>
              <w:autoSpaceDE w:val="0"/>
              <w:autoSpaceDN w:val="0"/>
              <w:adjustRightInd w:val="0"/>
              <w:jc w:val="center"/>
              <w:rPr>
                <w:sz w:val="24"/>
                <w:szCs w:val="24"/>
              </w:rPr>
            </w:pPr>
            <w:r>
              <w:rPr>
                <w:i/>
                <w:iCs/>
                <w:sz w:val="24"/>
                <w:szCs w:val="24"/>
              </w:rPr>
              <w:t>b</w:t>
            </w:r>
          </w:p>
          <w:p w14:paraId="4C4E90A8" w14:textId="5A96B46D" w:rsidR="00BA0981" w:rsidRDefault="00BA0981" w:rsidP="004B4A46">
            <w:pPr>
              <w:widowControl w:val="0"/>
              <w:autoSpaceDE w:val="0"/>
              <w:autoSpaceDN w:val="0"/>
              <w:adjustRightInd w:val="0"/>
              <w:jc w:val="center"/>
              <w:rPr>
                <w:sz w:val="24"/>
                <w:szCs w:val="24"/>
              </w:rPr>
            </w:pPr>
            <w:r>
              <w:rPr>
                <w:sz w:val="24"/>
                <w:szCs w:val="24"/>
              </w:rPr>
              <w:t>95% CI</w:t>
            </w:r>
          </w:p>
        </w:tc>
        <w:tc>
          <w:tcPr>
            <w:tcW w:w="690" w:type="dxa"/>
            <w:tcBorders>
              <w:top w:val="single" w:sz="6" w:space="0" w:color="auto"/>
              <w:left w:val="nil"/>
              <w:bottom w:val="nil"/>
              <w:right w:val="nil"/>
            </w:tcBorders>
            <w:vAlign w:val="center"/>
          </w:tcPr>
          <w:p w14:paraId="5F85BF63"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gridSpan w:val="2"/>
            <w:tcBorders>
              <w:top w:val="single" w:sz="6" w:space="0" w:color="auto"/>
              <w:left w:val="nil"/>
              <w:bottom w:val="nil"/>
              <w:right w:val="nil"/>
            </w:tcBorders>
            <w:vAlign w:val="center"/>
          </w:tcPr>
          <w:p w14:paraId="290C2863"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71A8721" w14:textId="1B2E4336"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gridSpan w:val="2"/>
            <w:tcBorders>
              <w:top w:val="single" w:sz="6" w:space="0" w:color="auto"/>
              <w:left w:val="nil"/>
              <w:bottom w:val="nil"/>
              <w:right w:val="nil"/>
            </w:tcBorders>
            <w:vAlign w:val="center"/>
          </w:tcPr>
          <w:p w14:paraId="6FBEC405" w14:textId="77777777" w:rsidR="00BA0981" w:rsidRDefault="00BA0981" w:rsidP="0050314F">
            <w:pPr>
              <w:widowControl w:val="0"/>
              <w:autoSpaceDE w:val="0"/>
              <w:autoSpaceDN w:val="0"/>
              <w:adjustRightInd w:val="0"/>
              <w:jc w:val="center"/>
              <w:rPr>
                <w:sz w:val="24"/>
                <w:szCs w:val="24"/>
              </w:rPr>
            </w:pPr>
            <w:r>
              <w:rPr>
                <w:i/>
                <w:iCs/>
                <w:sz w:val="24"/>
                <w:szCs w:val="24"/>
              </w:rPr>
              <w:t>r</w:t>
            </w:r>
          </w:p>
        </w:tc>
        <w:tc>
          <w:tcPr>
            <w:tcW w:w="1779" w:type="dxa"/>
            <w:gridSpan w:val="2"/>
            <w:tcBorders>
              <w:top w:val="single" w:sz="6" w:space="0" w:color="auto"/>
              <w:left w:val="nil"/>
              <w:bottom w:val="nil"/>
              <w:right w:val="nil"/>
            </w:tcBorders>
            <w:vAlign w:val="center"/>
          </w:tcPr>
          <w:p w14:paraId="0472D527" w14:textId="77777777" w:rsidR="00BA0981" w:rsidRDefault="00BA0981" w:rsidP="0050314F">
            <w:pPr>
              <w:widowControl w:val="0"/>
              <w:autoSpaceDE w:val="0"/>
              <w:autoSpaceDN w:val="0"/>
              <w:adjustRightInd w:val="0"/>
              <w:jc w:val="center"/>
              <w:rPr>
                <w:sz w:val="24"/>
                <w:szCs w:val="24"/>
              </w:rPr>
            </w:pPr>
            <w:r>
              <w:rPr>
                <w:sz w:val="24"/>
                <w:szCs w:val="24"/>
              </w:rPr>
              <w:t>Fit</w:t>
            </w:r>
          </w:p>
        </w:tc>
        <w:tc>
          <w:tcPr>
            <w:tcW w:w="1915" w:type="dxa"/>
            <w:gridSpan w:val="2"/>
            <w:tcBorders>
              <w:top w:val="single" w:sz="6" w:space="0" w:color="auto"/>
              <w:left w:val="nil"/>
              <w:bottom w:val="nil"/>
              <w:right w:val="nil"/>
            </w:tcBorders>
            <w:vAlign w:val="center"/>
          </w:tcPr>
          <w:p w14:paraId="4467EAD8" w14:textId="77777777" w:rsidR="00BA0981" w:rsidRDefault="00BA0981" w:rsidP="0050314F">
            <w:pPr>
              <w:widowControl w:val="0"/>
              <w:autoSpaceDE w:val="0"/>
              <w:autoSpaceDN w:val="0"/>
              <w:adjustRightInd w:val="0"/>
              <w:jc w:val="center"/>
              <w:rPr>
                <w:sz w:val="24"/>
                <w:szCs w:val="24"/>
              </w:rPr>
            </w:pPr>
            <w:r>
              <w:rPr>
                <w:sz w:val="24"/>
                <w:szCs w:val="24"/>
              </w:rPr>
              <w:t>Difference</w:t>
            </w:r>
          </w:p>
        </w:tc>
      </w:tr>
      <w:tr w:rsidR="00BA0981" w14:paraId="577EC128" w14:textId="77777777" w:rsidTr="00BA0981">
        <w:tblPrEx>
          <w:tblCellMar>
            <w:top w:w="0" w:type="dxa"/>
            <w:bottom w:w="0" w:type="dxa"/>
          </w:tblCellMar>
        </w:tblPrEx>
        <w:trPr>
          <w:gridAfter w:val="1"/>
          <w:wAfter w:w="174" w:type="dxa"/>
        </w:trPr>
        <w:tc>
          <w:tcPr>
            <w:tcW w:w="1743" w:type="dxa"/>
            <w:tcBorders>
              <w:top w:val="single" w:sz="6" w:space="0" w:color="auto"/>
              <w:left w:val="nil"/>
              <w:bottom w:val="nil"/>
              <w:right w:val="nil"/>
            </w:tcBorders>
            <w:vAlign w:val="center"/>
          </w:tcPr>
          <w:p w14:paraId="36A43E0D"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single" w:sz="6" w:space="0" w:color="auto"/>
              <w:left w:val="nil"/>
              <w:bottom w:val="nil"/>
              <w:right w:val="nil"/>
            </w:tcBorders>
            <w:vAlign w:val="center"/>
          </w:tcPr>
          <w:p w14:paraId="55ED3DF5"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15.20**</w:t>
            </w:r>
          </w:p>
        </w:tc>
        <w:tc>
          <w:tcPr>
            <w:tcW w:w="1846" w:type="dxa"/>
            <w:tcBorders>
              <w:top w:val="single" w:sz="6" w:space="0" w:color="auto"/>
              <w:left w:val="nil"/>
              <w:bottom w:val="nil"/>
              <w:right w:val="nil"/>
            </w:tcBorders>
            <w:vAlign w:val="center"/>
          </w:tcPr>
          <w:p w14:paraId="096EB38D"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[14.59, 15.81]</w:t>
            </w:r>
          </w:p>
        </w:tc>
        <w:tc>
          <w:tcPr>
            <w:tcW w:w="690" w:type="dxa"/>
            <w:tcBorders>
              <w:top w:val="single" w:sz="6" w:space="0" w:color="auto"/>
              <w:left w:val="nil"/>
              <w:bottom w:val="nil"/>
              <w:right w:val="nil"/>
            </w:tcBorders>
            <w:vAlign w:val="center"/>
          </w:tcPr>
          <w:p w14:paraId="3E854BDD"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single" w:sz="6" w:space="0" w:color="auto"/>
              <w:left w:val="nil"/>
              <w:bottom w:val="nil"/>
              <w:right w:val="nil"/>
            </w:tcBorders>
            <w:vAlign w:val="center"/>
          </w:tcPr>
          <w:p w14:paraId="1ABC24E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single" w:sz="6" w:space="0" w:color="auto"/>
              <w:left w:val="nil"/>
              <w:bottom w:val="nil"/>
              <w:right w:val="nil"/>
            </w:tcBorders>
            <w:vAlign w:val="center"/>
          </w:tcPr>
          <w:p w14:paraId="3EE117B9"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single" w:sz="6" w:space="0" w:color="auto"/>
              <w:left w:val="nil"/>
              <w:bottom w:val="nil"/>
              <w:right w:val="nil"/>
            </w:tcBorders>
            <w:vAlign w:val="center"/>
          </w:tcPr>
          <w:p w14:paraId="5C57F191"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single" w:sz="6" w:space="0" w:color="auto"/>
              <w:left w:val="nil"/>
              <w:bottom w:val="nil"/>
              <w:right w:val="nil"/>
            </w:tcBorders>
            <w:vAlign w:val="center"/>
          </w:tcPr>
          <w:p w14:paraId="34DB2DF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6759918"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34C4FB5E" w14:textId="5009AAAD" w:rsidR="00BA0981" w:rsidRDefault="00BA0981"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03EC04D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-0.54**</w:t>
            </w:r>
          </w:p>
        </w:tc>
        <w:tc>
          <w:tcPr>
            <w:tcW w:w="1846" w:type="dxa"/>
            <w:tcBorders>
              <w:top w:val="nil"/>
              <w:left w:val="nil"/>
              <w:bottom w:val="nil"/>
              <w:right w:val="nil"/>
            </w:tcBorders>
            <w:vAlign w:val="center"/>
          </w:tcPr>
          <w:p w14:paraId="10826EB8"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[-0.60, -0.48]</w:t>
            </w:r>
          </w:p>
        </w:tc>
        <w:tc>
          <w:tcPr>
            <w:tcW w:w="690" w:type="dxa"/>
            <w:tcBorders>
              <w:top w:val="nil"/>
              <w:left w:val="nil"/>
              <w:bottom w:val="nil"/>
              <w:right w:val="nil"/>
            </w:tcBorders>
            <w:vAlign w:val="center"/>
          </w:tcPr>
          <w:p w14:paraId="616BCA8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.21</w:t>
            </w:r>
          </w:p>
        </w:tc>
        <w:tc>
          <w:tcPr>
            <w:tcW w:w="1368" w:type="dxa"/>
            <w:gridSpan w:val="2"/>
            <w:tcBorders>
              <w:top w:val="nil"/>
              <w:left w:val="nil"/>
              <w:bottom w:val="nil"/>
              <w:right w:val="nil"/>
            </w:tcBorders>
            <w:vAlign w:val="center"/>
          </w:tcPr>
          <w:p w14:paraId="7F461AB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[.17, .25]</w:t>
            </w:r>
          </w:p>
        </w:tc>
        <w:tc>
          <w:tcPr>
            <w:tcW w:w="864" w:type="dxa"/>
            <w:gridSpan w:val="2"/>
            <w:tcBorders>
              <w:top w:val="nil"/>
              <w:left w:val="nil"/>
              <w:bottom w:val="nil"/>
              <w:right w:val="nil"/>
            </w:tcBorders>
            <w:vAlign w:val="center"/>
          </w:tcPr>
          <w:p w14:paraId="3F7D12F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-.46**</w:t>
            </w:r>
          </w:p>
        </w:tc>
        <w:tc>
          <w:tcPr>
            <w:tcW w:w="1779" w:type="dxa"/>
            <w:gridSpan w:val="2"/>
            <w:tcBorders>
              <w:top w:val="nil"/>
              <w:left w:val="nil"/>
              <w:bottom w:val="nil"/>
              <w:right w:val="nil"/>
            </w:tcBorders>
            <w:vAlign w:val="center"/>
          </w:tcPr>
          <w:p w14:paraId="3C4C5D4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8A32955"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81F6150"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687EE0D1"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6683AD7B"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4A335AD"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202FD9C4"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66C1E55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3788B3E5"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126A17E2"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.214**</w:t>
            </w:r>
          </w:p>
        </w:tc>
        <w:tc>
          <w:tcPr>
            <w:tcW w:w="1915" w:type="dxa"/>
            <w:gridSpan w:val="2"/>
            <w:tcBorders>
              <w:top w:val="nil"/>
              <w:left w:val="nil"/>
              <w:bottom w:val="nil"/>
              <w:right w:val="nil"/>
            </w:tcBorders>
            <w:vAlign w:val="center"/>
          </w:tcPr>
          <w:p w14:paraId="0B22FBB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E542E7D"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46E51EFE"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5EE2C373"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3C70F010"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432DB403"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4B5FC0AA"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336F10F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46EB0AC8"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95% CI[.17,.25]</w:t>
            </w:r>
          </w:p>
        </w:tc>
        <w:tc>
          <w:tcPr>
            <w:tcW w:w="1915" w:type="dxa"/>
            <w:gridSpan w:val="2"/>
            <w:tcBorders>
              <w:top w:val="nil"/>
              <w:left w:val="nil"/>
              <w:bottom w:val="nil"/>
              <w:right w:val="nil"/>
            </w:tcBorders>
            <w:vAlign w:val="center"/>
          </w:tcPr>
          <w:p w14:paraId="42096AD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97AA9BE"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7E886BB1"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52984FEC"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383EFCDB"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769019F1"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11403BBF"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6840D857"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1AB8662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2F340398"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4243B4FA"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71CEE1D2"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nil"/>
              <w:left w:val="nil"/>
              <w:bottom w:val="nil"/>
              <w:right w:val="nil"/>
            </w:tcBorders>
            <w:vAlign w:val="center"/>
          </w:tcPr>
          <w:p w14:paraId="28BA229C"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14.57**</w:t>
            </w:r>
          </w:p>
        </w:tc>
        <w:tc>
          <w:tcPr>
            <w:tcW w:w="1846" w:type="dxa"/>
            <w:tcBorders>
              <w:top w:val="nil"/>
              <w:left w:val="nil"/>
              <w:bottom w:val="nil"/>
              <w:right w:val="nil"/>
            </w:tcBorders>
            <w:vAlign w:val="center"/>
          </w:tcPr>
          <w:p w14:paraId="07CE951D"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[13.90, 15.24]</w:t>
            </w:r>
          </w:p>
        </w:tc>
        <w:tc>
          <w:tcPr>
            <w:tcW w:w="690" w:type="dxa"/>
            <w:tcBorders>
              <w:top w:val="nil"/>
              <w:left w:val="nil"/>
              <w:bottom w:val="nil"/>
              <w:right w:val="nil"/>
            </w:tcBorders>
            <w:vAlign w:val="center"/>
          </w:tcPr>
          <w:p w14:paraId="0797FBC9"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6CA2FD99"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43E7BD89"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2C5EFA6D"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2B9F04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CD63303"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3A82A4DA" w14:textId="1A80D1DE" w:rsidR="00BA0981" w:rsidRDefault="00BA0981"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40FB045B"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-0.56**</w:t>
            </w:r>
          </w:p>
        </w:tc>
        <w:tc>
          <w:tcPr>
            <w:tcW w:w="1846" w:type="dxa"/>
            <w:tcBorders>
              <w:top w:val="nil"/>
              <w:left w:val="nil"/>
              <w:bottom w:val="nil"/>
              <w:right w:val="nil"/>
            </w:tcBorders>
            <w:vAlign w:val="center"/>
          </w:tcPr>
          <w:p w14:paraId="78E2E3A2"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[-0.62, -0.50]</w:t>
            </w:r>
          </w:p>
        </w:tc>
        <w:tc>
          <w:tcPr>
            <w:tcW w:w="690" w:type="dxa"/>
            <w:tcBorders>
              <w:top w:val="nil"/>
              <w:left w:val="nil"/>
              <w:bottom w:val="nil"/>
              <w:right w:val="nil"/>
            </w:tcBorders>
            <w:vAlign w:val="center"/>
          </w:tcPr>
          <w:p w14:paraId="0CA10C14"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.22</w:t>
            </w:r>
          </w:p>
        </w:tc>
        <w:tc>
          <w:tcPr>
            <w:tcW w:w="1368" w:type="dxa"/>
            <w:gridSpan w:val="2"/>
            <w:tcBorders>
              <w:top w:val="nil"/>
              <w:left w:val="nil"/>
              <w:bottom w:val="nil"/>
              <w:right w:val="nil"/>
            </w:tcBorders>
            <w:vAlign w:val="center"/>
          </w:tcPr>
          <w:p w14:paraId="1959060D"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[.18, .26]</w:t>
            </w:r>
          </w:p>
        </w:tc>
        <w:tc>
          <w:tcPr>
            <w:tcW w:w="864" w:type="dxa"/>
            <w:gridSpan w:val="2"/>
            <w:tcBorders>
              <w:top w:val="nil"/>
              <w:left w:val="nil"/>
              <w:bottom w:val="nil"/>
              <w:right w:val="nil"/>
            </w:tcBorders>
            <w:vAlign w:val="center"/>
          </w:tcPr>
          <w:p w14:paraId="0749EFB3"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-.46**</w:t>
            </w:r>
          </w:p>
        </w:tc>
        <w:tc>
          <w:tcPr>
            <w:tcW w:w="1779" w:type="dxa"/>
            <w:gridSpan w:val="2"/>
            <w:tcBorders>
              <w:top w:val="nil"/>
              <w:left w:val="nil"/>
              <w:bottom w:val="nil"/>
              <w:right w:val="nil"/>
            </w:tcBorders>
            <w:vAlign w:val="center"/>
          </w:tcPr>
          <w:p w14:paraId="3A7D6ABD"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78749DC9"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E5E6549"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306FD1D5" w14:textId="75579670" w:rsidR="00BA0981" w:rsidRDefault="00BA0981" w:rsidP="0050314F">
            <w:pPr>
              <w:widowControl w:val="0"/>
              <w:autoSpaceDE w:val="0"/>
              <w:autoSpaceDN w:val="0"/>
              <w:adjustRightInd w:val="0"/>
              <w:jc w:val="right"/>
              <w:rPr>
                <w:sz w:val="24"/>
                <w:szCs w:val="24"/>
              </w:rPr>
            </w:pPr>
            <w:r>
              <w:rPr>
                <w:sz w:val="24"/>
                <w:szCs w:val="24"/>
              </w:rPr>
              <w:t>Age</w:t>
            </w:r>
          </w:p>
        </w:tc>
        <w:tc>
          <w:tcPr>
            <w:tcW w:w="993" w:type="dxa"/>
            <w:tcBorders>
              <w:top w:val="nil"/>
              <w:left w:val="nil"/>
              <w:bottom w:val="nil"/>
              <w:right w:val="nil"/>
            </w:tcBorders>
            <w:vAlign w:val="center"/>
          </w:tcPr>
          <w:p w14:paraId="4CD1A6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21F713CE"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[0.00, 0.00]</w:t>
            </w:r>
          </w:p>
        </w:tc>
        <w:tc>
          <w:tcPr>
            <w:tcW w:w="690" w:type="dxa"/>
            <w:tcBorders>
              <w:top w:val="nil"/>
              <w:left w:val="nil"/>
              <w:bottom w:val="nil"/>
              <w:right w:val="nil"/>
            </w:tcBorders>
            <w:vAlign w:val="center"/>
          </w:tcPr>
          <w:p w14:paraId="631A9EF5"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0F51162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gridSpan w:val="2"/>
            <w:tcBorders>
              <w:top w:val="nil"/>
              <w:left w:val="nil"/>
              <w:bottom w:val="nil"/>
              <w:right w:val="nil"/>
            </w:tcBorders>
            <w:vAlign w:val="center"/>
          </w:tcPr>
          <w:p w14:paraId="34CC1815"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.04</w:t>
            </w:r>
          </w:p>
        </w:tc>
        <w:tc>
          <w:tcPr>
            <w:tcW w:w="1779" w:type="dxa"/>
            <w:gridSpan w:val="2"/>
            <w:tcBorders>
              <w:top w:val="nil"/>
              <w:left w:val="nil"/>
              <w:bottom w:val="nil"/>
              <w:right w:val="nil"/>
            </w:tcBorders>
            <w:vAlign w:val="center"/>
          </w:tcPr>
          <w:p w14:paraId="14C4BAC5"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5A3DC29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6424D81F"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566059DD" w14:textId="42C6D668" w:rsidR="00BA0981" w:rsidRDefault="00BA0981" w:rsidP="0050314F">
            <w:pPr>
              <w:widowControl w:val="0"/>
              <w:autoSpaceDE w:val="0"/>
              <w:autoSpaceDN w:val="0"/>
              <w:adjustRightInd w:val="0"/>
              <w:jc w:val="right"/>
              <w:rPr>
                <w:sz w:val="24"/>
                <w:szCs w:val="24"/>
              </w:rPr>
            </w:pPr>
            <w:r>
              <w:rPr>
                <w:sz w:val="24"/>
                <w:szCs w:val="24"/>
              </w:rPr>
              <w:t>Household Size</w:t>
            </w:r>
          </w:p>
        </w:tc>
        <w:tc>
          <w:tcPr>
            <w:tcW w:w="993" w:type="dxa"/>
            <w:tcBorders>
              <w:top w:val="nil"/>
              <w:left w:val="nil"/>
              <w:bottom w:val="nil"/>
              <w:right w:val="nil"/>
            </w:tcBorders>
            <w:vAlign w:val="center"/>
          </w:tcPr>
          <w:p w14:paraId="496463E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2B596EFC"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[-0.11, -0.01]</w:t>
            </w:r>
          </w:p>
        </w:tc>
        <w:tc>
          <w:tcPr>
            <w:tcW w:w="690" w:type="dxa"/>
            <w:tcBorders>
              <w:top w:val="nil"/>
              <w:left w:val="nil"/>
              <w:bottom w:val="nil"/>
              <w:right w:val="nil"/>
            </w:tcBorders>
            <w:vAlign w:val="center"/>
          </w:tcPr>
          <w:p w14:paraId="793EE5FF"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gridSpan w:val="2"/>
            <w:tcBorders>
              <w:top w:val="nil"/>
              <w:left w:val="nil"/>
              <w:bottom w:val="nil"/>
              <w:right w:val="nil"/>
            </w:tcBorders>
            <w:vAlign w:val="center"/>
          </w:tcPr>
          <w:p w14:paraId="7D0A4F2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gridSpan w:val="2"/>
            <w:tcBorders>
              <w:top w:val="nil"/>
              <w:left w:val="nil"/>
              <w:bottom w:val="nil"/>
              <w:right w:val="nil"/>
            </w:tcBorders>
            <w:vAlign w:val="center"/>
          </w:tcPr>
          <w:p w14:paraId="0F8CBF7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gridSpan w:val="2"/>
            <w:tcBorders>
              <w:top w:val="nil"/>
              <w:left w:val="nil"/>
              <w:bottom w:val="nil"/>
              <w:right w:val="nil"/>
            </w:tcBorders>
            <w:vAlign w:val="center"/>
          </w:tcPr>
          <w:p w14:paraId="259A797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3232DBBE"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746358E4"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7483FDC4" w14:textId="4C7B14D6" w:rsidR="00BA0981" w:rsidRDefault="00BA0981" w:rsidP="0050314F">
            <w:pPr>
              <w:widowControl w:val="0"/>
              <w:autoSpaceDE w:val="0"/>
              <w:autoSpaceDN w:val="0"/>
              <w:adjustRightInd w:val="0"/>
              <w:jc w:val="right"/>
              <w:rPr>
                <w:sz w:val="24"/>
                <w:szCs w:val="24"/>
              </w:rPr>
            </w:pPr>
            <w:r>
              <w:rPr>
                <w:sz w:val="24"/>
                <w:szCs w:val="24"/>
              </w:rPr>
              <w:t>Sleep location</w:t>
            </w:r>
          </w:p>
        </w:tc>
        <w:tc>
          <w:tcPr>
            <w:tcW w:w="993" w:type="dxa"/>
            <w:tcBorders>
              <w:top w:val="nil"/>
              <w:left w:val="nil"/>
              <w:bottom w:val="nil"/>
              <w:right w:val="nil"/>
            </w:tcBorders>
            <w:vAlign w:val="center"/>
          </w:tcPr>
          <w:p w14:paraId="06AB469C"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-0.13**</w:t>
            </w:r>
          </w:p>
        </w:tc>
        <w:tc>
          <w:tcPr>
            <w:tcW w:w="1846" w:type="dxa"/>
            <w:tcBorders>
              <w:top w:val="nil"/>
              <w:left w:val="nil"/>
              <w:bottom w:val="nil"/>
              <w:right w:val="nil"/>
            </w:tcBorders>
            <w:vAlign w:val="center"/>
          </w:tcPr>
          <w:p w14:paraId="73C092A1"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[-0.21, -0.05]</w:t>
            </w:r>
          </w:p>
        </w:tc>
        <w:tc>
          <w:tcPr>
            <w:tcW w:w="690" w:type="dxa"/>
            <w:tcBorders>
              <w:top w:val="nil"/>
              <w:left w:val="nil"/>
              <w:bottom w:val="nil"/>
              <w:right w:val="nil"/>
            </w:tcBorders>
            <w:vAlign w:val="center"/>
          </w:tcPr>
          <w:p w14:paraId="618A22B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0B61C2D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gridSpan w:val="2"/>
            <w:tcBorders>
              <w:top w:val="nil"/>
              <w:left w:val="nil"/>
              <w:bottom w:val="nil"/>
              <w:right w:val="nil"/>
            </w:tcBorders>
            <w:vAlign w:val="center"/>
          </w:tcPr>
          <w:p w14:paraId="407C39C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-.07*</w:t>
            </w:r>
          </w:p>
        </w:tc>
        <w:tc>
          <w:tcPr>
            <w:tcW w:w="1779" w:type="dxa"/>
            <w:gridSpan w:val="2"/>
            <w:tcBorders>
              <w:top w:val="nil"/>
              <w:left w:val="nil"/>
              <w:bottom w:val="nil"/>
              <w:right w:val="nil"/>
            </w:tcBorders>
            <w:vAlign w:val="center"/>
          </w:tcPr>
          <w:p w14:paraId="78C04274"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02C255D4"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704B474"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2256097C" w14:textId="38CB096B" w:rsidR="00BA0981" w:rsidRDefault="00BA0981" w:rsidP="0050314F">
            <w:pPr>
              <w:widowControl w:val="0"/>
              <w:autoSpaceDE w:val="0"/>
              <w:autoSpaceDN w:val="0"/>
              <w:adjustRightInd w:val="0"/>
              <w:jc w:val="right"/>
              <w:rPr>
                <w:sz w:val="24"/>
                <w:szCs w:val="24"/>
              </w:rPr>
            </w:pPr>
            <w:r>
              <w:rPr>
                <w:sz w:val="24"/>
                <w:szCs w:val="24"/>
              </w:rPr>
              <w:t>Diaper state</w:t>
            </w:r>
          </w:p>
        </w:tc>
        <w:tc>
          <w:tcPr>
            <w:tcW w:w="993" w:type="dxa"/>
            <w:tcBorders>
              <w:top w:val="nil"/>
              <w:left w:val="nil"/>
              <w:bottom w:val="nil"/>
              <w:right w:val="nil"/>
            </w:tcBorders>
            <w:vAlign w:val="center"/>
          </w:tcPr>
          <w:p w14:paraId="59B69E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0.36**</w:t>
            </w:r>
          </w:p>
        </w:tc>
        <w:tc>
          <w:tcPr>
            <w:tcW w:w="1846" w:type="dxa"/>
            <w:tcBorders>
              <w:top w:val="nil"/>
              <w:left w:val="nil"/>
              <w:bottom w:val="nil"/>
              <w:right w:val="nil"/>
            </w:tcBorders>
            <w:vAlign w:val="center"/>
          </w:tcPr>
          <w:p w14:paraId="4DF5419B"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[0.22, 0.50]</w:t>
            </w:r>
          </w:p>
        </w:tc>
        <w:tc>
          <w:tcPr>
            <w:tcW w:w="690" w:type="dxa"/>
            <w:tcBorders>
              <w:top w:val="nil"/>
              <w:left w:val="nil"/>
              <w:bottom w:val="nil"/>
              <w:right w:val="nil"/>
            </w:tcBorders>
            <w:vAlign w:val="center"/>
          </w:tcPr>
          <w:p w14:paraId="499041F7"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.02</w:t>
            </w:r>
          </w:p>
        </w:tc>
        <w:tc>
          <w:tcPr>
            <w:tcW w:w="1368" w:type="dxa"/>
            <w:gridSpan w:val="2"/>
            <w:tcBorders>
              <w:top w:val="nil"/>
              <w:left w:val="nil"/>
              <w:bottom w:val="nil"/>
              <w:right w:val="nil"/>
            </w:tcBorders>
            <w:vAlign w:val="center"/>
          </w:tcPr>
          <w:p w14:paraId="3E3F7E8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.03]</w:t>
            </w:r>
          </w:p>
        </w:tc>
        <w:tc>
          <w:tcPr>
            <w:tcW w:w="864" w:type="dxa"/>
            <w:gridSpan w:val="2"/>
            <w:tcBorders>
              <w:top w:val="nil"/>
              <w:left w:val="nil"/>
              <w:bottom w:val="nil"/>
              <w:right w:val="nil"/>
            </w:tcBorders>
            <w:vAlign w:val="center"/>
          </w:tcPr>
          <w:p w14:paraId="24E65DDC"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.14**</w:t>
            </w:r>
          </w:p>
        </w:tc>
        <w:tc>
          <w:tcPr>
            <w:tcW w:w="1779" w:type="dxa"/>
            <w:gridSpan w:val="2"/>
            <w:tcBorders>
              <w:top w:val="nil"/>
              <w:left w:val="nil"/>
              <w:bottom w:val="nil"/>
              <w:right w:val="nil"/>
            </w:tcBorders>
            <w:vAlign w:val="center"/>
          </w:tcPr>
          <w:p w14:paraId="34AB7FB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324F4B3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1EDFCDC3"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7A8B8035" w14:textId="2DEF6075" w:rsidR="00BA0981" w:rsidRDefault="00BA0981" w:rsidP="0050314F">
            <w:pPr>
              <w:widowControl w:val="0"/>
              <w:autoSpaceDE w:val="0"/>
              <w:autoSpaceDN w:val="0"/>
              <w:adjustRightInd w:val="0"/>
              <w:jc w:val="right"/>
              <w:rPr>
                <w:sz w:val="24"/>
                <w:szCs w:val="24"/>
              </w:rPr>
            </w:pPr>
            <w:r>
              <w:rPr>
                <w:sz w:val="24"/>
                <w:szCs w:val="24"/>
              </w:rPr>
              <w:t>Diaper changed</w:t>
            </w:r>
          </w:p>
        </w:tc>
        <w:tc>
          <w:tcPr>
            <w:tcW w:w="993" w:type="dxa"/>
            <w:tcBorders>
              <w:top w:val="nil"/>
              <w:left w:val="nil"/>
              <w:bottom w:val="nil"/>
              <w:right w:val="nil"/>
            </w:tcBorders>
            <w:vAlign w:val="center"/>
          </w:tcPr>
          <w:p w14:paraId="54C268B0"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0.33**</w:t>
            </w:r>
          </w:p>
        </w:tc>
        <w:tc>
          <w:tcPr>
            <w:tcW w:w="1846" w:type="dxa"/>
            <w:tcBorders>
              <w:top w:val="nil"/>
              <w:left w:val="nil"/>
              <w:bottom w:val="nil"/>
              <w:right w:val="nil"/>
            </w:tcBorders>
            <w:vAlign w:val="center"/>
          </w:tcPr>
          <w:p w14:paraId="41371675" w14:textId="77777777" w:rsidR="00BA0981" w:rsidRDefault="00BA0981" w:rsidP="0050314F">
            <w:pPr>
              <w:widowControl w:val="0"/>
              <w:tabs>
                <w:tab w:val="decimal" w:leader="dot" w:pos="277"/>
              </w:tabs>
              <w:autoSpaceDE w:val="0"/>
              <w:autoSpaceDN w:val="0"/>
              <w:adjustRightInd w:val="0"/>
              <w:rPr>
                <w:sz w:val="24"/>
                <w:szCs w:val="24"/>
              </w:rPr>
            </w:pPr>
            <w:r>
              <w:rPr>
                <w:sz w:val="24"/>
                <w:szCs w:val="24"/>
              </w:rPr>
              <w:t>[0.16, 0.51]</w:t>
            </w:r>
          </w:p>
        </w:tc>
        <w:tc>
          <w:tcPr>
            <w:tcW w:w="690" w:type="dxa"/>
            <w:tcBorders>
              <w:top w:val="nil"/>
              <w:left w:val="nil"/>
              <w:bottom w:val="nil"/>
              <w:right w:val="nil"/>
            </w:tcBorders>
            <w:vAlign w:val="center"/>
          </w:tcPr>
          <w:p w14:paraId="6EEF3486"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gridSpan w:val="2"/>
            <w:tcBorders>
              <w:top w:val="nil"/>
              <w:left w:val="nil"/>
              <w:bottom w:val="nil"/>
              <w:right w:val="nil"/>
            </w:tcBorders>
            <w:vAlign w:val="center"/>
          </w:tcPr>
          <w:p w14:paraId="69BEE4E0"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gridSpan w:val="2"/>
            <w:tcBorders>
              <w:top w:val="nil"/>
              <w:left w:val="nil"/>
              <w:bottom w:val="nil"/>
              <w:right w:val="nil"/>
            </w:tcBorders>
            <w:vAlign w:val="center"/>
          </w:tcPr>
          <w:p w14:paraId="5B5F4A4D"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.05</w:t>
            </w:r>
          </w:p>
        </w:tc>
        <w:tc>
          <w:tcPr>
            <w:tcW w:w="1779" w:type="dxa"/>
            <w:gridSpan w:val="2"/>
            <w:tcBorders>
              <w:top w:val="nil"/>
              <w:left w:val="nil"/>
              <w:bottom w:val="nil"/>
              <w:right w:val="nil"/>
            </w:tcBorders>
            <w:vAlign w:val="center"/>
          </w:tcPr>
          <w:p w14:paraId="71B25F8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nil"/>
              <w:right w:val="nil"/>
            </w:tcBorders>
            <w:vAlign w:val="center"/>
          </w:tcPr>
          <w:p w14:paraId="630701E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1413C9EE"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0AE56E1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1EBCF6F8"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25B4BAE"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6EECD10B"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0E1C8F3B"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78AF8433"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006F9A75"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.261**</w:t>
            </w:r>
          </w:p>
        </w:tc>
        <w:tc>
          <w:tcPr>
            <w:tcW w:w="1915" w:type="dxa"/>
            <w:gridSpan w:val="2"/>
            <w:tcBorders>
              <w:top w:val="nil"/>
              <w:left w:val="nil"/>
              <w:bottom w:val="nil"/>
              <w:right w:val="nil"/>
            </w:tcBorders>
            <w:vAlign w:val="center"/>
          </w:tcPr>
          <w:p w14:paraId="54852CC8"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.047**</w:t>
            </w:r>
          </w:p>
        </w:tc>
      </w:tr>
      <w:tr w:rsidR="00BA0981" w14:paraId="180A85EA" w14:textId="77777777" w:rsidTr="00BA0981">
        <w:tblPrEx>
          <w:tblCellMar>
            <w:top w:w="0" w:type="dxa"/>
            <w:bottom w:w="0" w:type="dxa"/>
          </w:tblCellMar>
        </w:tblPrEx>
        <w:trPr>
          <w:gridAfter w:val="1"/>
          <w:wAfter w:w="174" w:type="dxa"/>
        </w:trPr>
        <w:tc>
          <w:tcPr>
            <w:tcW w:w="1743" w:type="dxa"/>
            <w:tcBorders>
              <w:top w:val="nil"/>
              <w:left w:val="nil"/>
              <w:bottom w:val="nil"/>
              <w:right w:val="nil"/>
            </w:tcBorders>
            <w:vAlign w:val="center"/>
          </w:tcPr>
          <w:p w14:paraId="56366329"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7F870278"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976A8FB" w14:textId="77777777" w:rsidR="00BA0981" w:rsidRDefault="00BA0981" w:rsidP="0050314F">
            <w:pPr>
              <w:widowControl w:val="0"/>
              <w:tabs>
                <w:tab w:val="decimal" w:leader="dot" w:pos="277"/>
              </w:tabs>
              <w:autoSpaceDE w:val="0"/>
              <w:autoSpaceDN w:val="0"/>
              <w:adjustRightInd w:val="0"/>
              <w:rPr>
                <w:sz w:val="24"/>
                <w:szCs w:val="24"/>
              </w:rPr>
            </w:pPr>
          </w:p>
        </w:tc>
        <w:tc>
          <w:tcPr>
            <w:tcW w:w="690" w:type="dxa"/>
            <w:tcBorders>
              <w:top w:val="nil"/>
              <w:left w:val="nil"/>
              <w:bottom w:val="nil"/>
              <w:right w:val="nil"/>
            </w:tcBorders>
            <w:vAlign w:val="center"/>
          </w:tcPr>
          <w:p w14:paraId="26B375C9"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nil"/>
              <w:right w:val="nil"/>
            </w:tcBorders>
            <w:vAlign w:val="center"/>
          </w:tcPr>
          <w:p w14:paraId="4DBA5C09"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nil"/>
              <w:right w:val="nil"/>
            </w:tcBorders>
            <w:vAlign w:val="center"/>
          </w:tcPr>
          <w:p w14:paraId="0169B212"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nil"/>
              <w:right w:val="nil"/>
            </w:tcBorders>
            <w:vAlign w:val="center"/>
          </w:tcPr>
          <w:p w14:paraId="4EE10620"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95% CI[.22,.30]</w:t>
            </w:r>
          </w:p>
        </w:tc>
        <w:tc>
          <w:tcPr>
            <w:tcW w:w="1915" w:type="dxa"/>
            <w:gridSpan w:val="2"/>
            <w:tcBorders>
              <w:top w:val="nil"/>
              <w:left w:val="nil"/>
              <w:bottom w:val="nil"/>
              <w:right w:val="nil"/>
            </w:tcBorders>
            <w:vAlign w:val="center"/>
          </w:tcPr>
          <w:p w14:paraId="29B4CC33"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95% CI[.03, .07]</w:t>
            </w:r>
          </w:p>
        </w:tc>
      </w:tr>
      <w:tr w:rsidR="00BA0981" w14:paraId="2B96C99E" w14:textId="77777777" w:rsidTr="00BA0981">
        <w:tblPrEx>
          <w:tblCellMar>
            <w:top w:w="0" w:type="dxa"/>
            <w:bottom w:w="0" w:type="dxa"/>
          </w:tblCellMar>
        </w:tblPrEx>
        <w:trPr>
          <w:trHeight w:val="310"/>
        </w:trPr>
        <w:tc>
          <w:tcPr>
            <w:tcW w:w="1743" w:type="dxa"/>
            <w:tcBorders>
              <w:top w:val="nil"/>
              <w:left w:val="nil"/>
              <w:bottom w:val="single" w:sz="6" w:space="0" w:color="auto"/>
              <w:right w:val="nil"/>
            </w:tcBorders>
            <w:vAlign w:val="center"/>
          </w:tcPr>
          <w:p w14:paraId="66C01D20"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single" w:sz="6" w:space="0" w:color="auto"/>
              <w:right w:val="nil"/>
            </w:tcBorders>
            <w:vAlign w:val="center"/>
          </w:tcPr>
          <w:p w14:paraId="732A3A86"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36142815"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gridSpan w:val="2"/>
            <w:tcBorders>
              <w:top w:val="nil"/>
              <w:left w:val="nil"/>
              <w:bottom w:val="single" w:sz="6" w:space="0" w:color="auto"/>
              <w:right w:val="nil"/>
            </w:tcBorders>
            <w:vAlign w:val="center"/>
          </w:tcPr>
          <w:p w14:paraId="6A43FB26"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gridSpan w:val="2"/>
            <w:tcBorders>
              <w:top w:val="nil"/>
              <w:left w:val="nil"/>
              <w:bottom w:val="single" w:sz="6" w:space="0" w:color="auto"/>
              <w:right w:val="nil"/>
            </w:tcBorders>
            <w:vAlign w:val="center"/>
          </w:tcPr>
          <w:p w14:paraId="4D06C163"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gridSpan w:val="2"/>
            <w:tcBorders>
              <w:top w:val="nil"/>
              <w:left w:val="nil"/>
              <w:bottom w:val="single" w:sz="6" w:space="0" w:color="auto"/>
              <w:right w:val="nil"/>
            </w:tcBorders>
            <w:vAlign w:val="center"/>
          </w:tcPr>
          <w:p w14:paraId="1735D1F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gridSpan w:val="2"/>
            <w:tcBorders>
              <w:top w:val="nil"/>
              <w:left w:val="nil"/>
              <w:bottom w:val="single" w:sz="6" w:space="0" w:color="auto"/>
              <w:right w:val="nil"/>
            </w:tcBorders>
            <w:vAlign w:val="center"/>
          </w:tcPr>
          <w:p w14:paraId="06C52397"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gridSpan w:val="2"/>
            <w:tcBorders>
              <w:top w:val="nil"/>
              <w:left w:val="nil"/>
              <w:bottom w:val="single" w:sz="6" w:space="0" w:color="auto"/>
              <w:right w:val="nil"/>
            </w:tcBorders>
            <w:vAlign w:val="center"/>
          </w:tcPr>
          <w:p w14:paraId="53F2FB12" w14:textId="77777777" w:rsidR="00BA0981" w:rsidRDefault="00BA0981" w:rsidP="0050314F">
            <w:pPr>
              <w:widowControl w:val="0"/>
              <w:tabs>
                <w:tab w:val="decimal" w:leader="dot" w:pos="287"/>
              </w:tabs>
              <w:autoSpaceDE w:val="0"/>
              <w:autoSpaceDN w:val="0"/>
              <w:adjustRightInd w:val="0"/>
              <w:rPr>
                <w:sz w:val="24"/>
                <w:szCs w:val="24"/>
              </w:rPr>
            </w:pPr>
          </w:p>
        </w:tc>
      </w:tr>
    </w:tbl>
    <w:p w14:paraId="6D6FAED8" w14:textId="53E4CFD7" w:rsidR="004B4A46" w:rsidRDefault="005132CE" w:rsidP="005132CE">
      <w:pPr>
        <w:widowControl w:val="0"/>
        <w:autoSpaceDE w:val="0"/>
        <w:autoSpaceDN w:val="0"/>
        <w:adjustRightInd w:val="0"/>
        <w:rPr>
          <w:sz w:val="24"/>
          <w:szCs w:val="24"/>
        </w:rPr>
      </w:pPr>
      <w:r>
        <w:rPr>
          <w:i/>
          <w:iCs/>
          <w:sz w:val="24"/>
          <w:szCs w:val="24"/>
        </w:rPr>
        <w:t>Note.</w:t>
      </w:r>
      <w:r>
        <w:rPr>
          <w:sz w:val="24"/>
          <w:szCs w:val="24"/>
        </w:rPr>
        <w:t xml:space="preserve"> A significant </w:t>
      </w:r>
      <w:r>
        <w:rPr>
          <w:i/>
          <w:iCs/>
          <w:sz w:val="24"/>
          <w:szCs w:val="24"/>
        </w:rPr>
        <w:t>b</w:t>
      </w:r>
      <w:r>
        <w:rPr>
          <w:sz w:val="24"/>
          <w:szCs w:val="24"/>
        </w:rPr>
        <w:t xml:space="preserve">-weight indicates the semi-partial correlation </w:t>
      </w:r>
      <w:r w:rsidR="004B4A46">
        <w:rPr>
          <w:sz w:val="24"/>
          <w:szCs w:val="24"/>
        </w:rPr>
        <w:t>is</w:t>
      </w:r>
      <w:r>
        <w:rPr>
          <w:sz w:val="24"/>
          <w:szCs w:val="24"/>
        </w:rPr>
        <w:t xml:space="preserve"> also significant. </w:t>
      </w:r>
      <w:r>
        <w:rPr>
          <w:i/>
          <w:iCs/>
          <w:sz w:val="24"/>
          <w:szCs w:val="24"/>
        </w:rPr>
        <w:t>b</w:t>
      </w:r>
      <w:r>
        <w:rPr>
          <w:sz w:val="24"/>
          <w:szCs w:val="24"/>
        </w:rPr>
        <w:t xml:space="preserve"> represents unstandardized regression weights. </w:t>
      </w:r>
      <w:r>
        <w:rPr>
          <w:i/>
          <w:iCs/>
          <w:sz w:val="24"/>
          <w:szCs w:val="24"/>
        </w:rPr>
        <w:t>sr</w:t>
      </w:r>
      <w:r>
        <w:rPr>
          <w:i/>
          <w:iCs/>
          <w:sz w:val="24"/>
          <w:szCs w:val="24"/>
          <w:vertAlign w:val="superscript"/>
        </w:rPr>
        <w:t>2</w:t>
      </w:r>
      <w:r>
        <w:rPr>
          <w:sz w:val="24"/>
          <w:szCs w:val="24"/>
        </w:rPr>
        <w:t xml:space="preserve"> represents the semi-partial correlation squared. </w:t>
      </w:r>
      <w:r>
        <w:rPr>
          <w:i/>
          <w:iCs/>
          <w:sz w:val="24"/>
          <w:szCs w:val="24"/>
        </w:rPr>
        <w:t>r</w:t>
      </w:r>
      <w:r>
        <w:rPr>
          <w:sz w:val="24"/>
          <w:szCs w:val="24"/>
        </w:rPr>
        <w:t xml:space="preserve"> represents the zero-order correlation. </w:t>
      </w:r>
      <w:r w:rsidR="00B850EC">
        <w:rPr>
          <w:sz w:val="24"/>
          <w:szCs w:val="24"/>
        </w:rPr>
        <w:t xml:space="preserve">Due to a limitation of the apaTables package </w:t>
      </w:r>
      <w:r w:rsidR="00D568C3">
        <w:rPr>
          <w:sz w:val="24"/>
          <w:szCs w:val="24"/>
        </w:rPr>
        <w:t>higher significance levels are not indicated</w:t>
      </w:r>
      <w:r w:rsidR="00DC551D">
        <w:rPr>
          <w:sz w:val="24"/>
          <w:szCs w:val="24"/>
        </w:rPr>
        <w:t>.</w:t>
      </w:r>
    </w:p>
    <w:p w14:paraId="6225E042" w14:textId="384FEE24" w:rsidR="005132CE" w:rsidRDefault="005132CE" w:rsidP="005132CE">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9291BF7" w14:textId="0AB48237" w:rsidR="00391584" w:rsidRDefault="00391584" w:rsidP="00391584">
      <w:pPr>
        <w:rPr>
          <w:sz w:val="24"/>
          <w:szCs w:val="24"/>
        </w:rPr>
      </w:pPr>
      <w:r>
        <w:rPr>
          <w:sz w:val="24"/>
          <w:szCs w:val="24"/>
        </w:rPr>
        <w:br w:type="page"/>
      </w:r>
    </w:p>
    <w:p w14:paraId="59F51DE0" w14:textId="6126C006" w:rsidR="00720AD1" w:rsidRDefault="00720AD1" w:rsidP="00720AD1">
      <w:pPr>
        <w:widowControl w:val="0"/>
        <w:autoSpaceDE w:val="0"/>
        <w:autoSpaceDN w:val="0"/>
        <w:adjustRightInd w:val="0"/>
        <w:rPr>
          <w:sz w:val="24"/>
          <w:szCs w:val="24"/>
        </w:rPr>
      </w:pPr>
      <w:r>
        <w:rPr>
          <w:sz w:val="24"/>
          <w:szCs w:val="24"/>
        </w:rPr>
        <w:t xml:space="preserve">Table </w:t>
      </w:r>
      <w:r w:rsidR="00BC20EB">
        <w:rPr>
          <w:sz w:val="24"/>
          <w:szCs w:val="24"/>
        </w:rPr>
        <w:t>4</w:t>
      </w:r>
      <w:r>
        <w:rPr>
          <w:sz w:val="24"/>
          <w:szCs w:val="24"/>
        </w:rPr>
        <w:t xml:space="preserve"> </w:t>
      </w:r>
    </w:p>
    <w:p w14:paraId="2B880F1D" w14:textId="6108A79F" w:rsidR="00720AD1" w:rsidRDefault="00720AD1" w:rsidP="00720AD1">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Brazil sleep </w:t>
      </w:r>
      <w:r w:rsidR="00052467">
        <w:rPr>
          <w:i/>
          <w:iCs/>
          <w:sz w:val="24"/>
          <w:szCs w:val="24"/>
        </w:rPr>
        <w:t xml:space="preserve">diaries </w:t>
      </w:r>
      <w:r>
        <w:rPr>
          <w:i/>
          <w:iCs/>
          <w:sz w:val="24"/>
          <w:szCs w:val="24"/>
        </w:rPr>
        <w:t xml:space="preserve">using </w:t>
      </w:r>
      <w:r w:rsidR="009607E1">
        <w:rPr>
          <w:i/>
          <w:iCs/>
          <w:sz w:val="24"/>
          <w:szCs w:val="24"/>
        </w:rPr>
        <w:t xml:space="preserve">morning </w:t>
      </w:r>
      <w:r>
        <w:rPr>
          <w:i/>
          <w:iCs/>
          <w:sz w:val="24"/>
          <w:szCs w:val="24"/>
        </w:rPr>
        <w:t xml:space="preserve">happiness </w:t>
      </w:r>
      <w:r w:rsidR="009607E1">
        <w:rPr>
          <w:i/>
          <w:iCs/>
          <w:sz w:val="24"/>
          <w:szCs w:val="24"/>
        </w:rPr>
        <w:t xml:space="preserve">from diary entries </w:t>
      </w:r>
      <w:r>
        <w:rPr>
          <w:i/>
          <w:iCs/>
          <w:sz w:val="24"/>
          <w:szCs w:val="24"/>
        </w:rPr>
        <w:t>as the criterion</w:t>
      </w:r>
      <w:r w:rsidR="009607E1">
        <w:rPr>
          <w:i/>
          <w:iCs/>
          <w:sz w:val="24"/>
          <w:szCs w:val="24"/>
        </w:rPr>
        <w:t xml:space="preserve">. </w:t>
      </w:r>
    </w:p>
    <w:p w14:paraId="5405CBF5" w14:textId="2F2DB53F" w:rsidR="00E763FB" w:rsidRDefault="00E763FB" w:rsidP="00E763FB">
      <w:pPr>
        <w:widowControl w:val="0"/>
        <w:autoSpaceDE w:val="0"/>
        <w:autoSpaceDN w:val="0"/>
        <w:adjustRightInd w:val="0"/>
        <w:rPr>
          <w:sz w:val="24"/>
          <w:szCs w:val="24"/>
        </w:rPr>
      </w:pPr>
    </w:p>
    <w:tbl>
      <w:tblPr>
        <w:tblW w:w="11372" w:type="dxa"/>
        <w:tblInd w:w="100" w:type="dxa"/>
        <w:tblLayout w:type="fixed"/>
        <w:tblCellMar>
          <w:left w:w="100" w:type="dxa"/>
          <w:right w:w="100" w:type="dxa"/>
        </w:tblCellMar>
        <w:tblLook w:val="0000" w:firstRow="0" w:lastRow="0" w:firstColumn="0" w:lastColumn="0" w:noHBand="0" w:noVBand="0"/>
      </w:tblPr>
      <w:tblGrid>
        <w:gridCol w:w="1743"/>
        <w:gridCol w:w="993"/>
        <w:gridCol w:w="1846"/>
        <w:gridCol w:w="864"/>
        <w:gridCol w:w="1368"/>
        <w:gridCol w:w="864"/>
        <w:gridCol w:w="1779"/>
        <w:gridCol w:w="1915"/>
      </w:tblGrid>
      <w:tr w:rsidR="00BA0981" w14:paraId="2D4BB2F4" w14:textId="77777777" w:rsidTr="00CB464C">
        <w:tblPrEx>
          <w:tblCellMar>
            <w:top w:w="0" w:type="dxa"/>
            <w:bottom w:w="0" w:type="dxa"/>
          </w:tblCellMar>
        </w:tblPrEx>
        <w:tc>
          <w:tcPr>
            <w:tcW w:w="1743" w:type="dxa"/>
            <w:tcBorders>
              <w:top w:val="single" w:sz="6" w:space="0" w:color="auto"/>
              <w:left w:val="nil"/>
              <w:bottom w:val="nil"/>
              <w:right w:val="nil"/>
            </w:tcBorders>
            <w:vAlign w:val="center"/>
          </w:tcPr>
          <w:p w14:paraId="7D6E4619" w14:textId="77777777" w:rsidR="00BA0981" w:rsidRDefault="00BA0981" w:rsidP="0050314F">
            <w:pPr>
              <w:widowControl w:val="0"/>
              <w:autoSpaceDE w:val="0"/>
              <w:autoSpaceDN w:val="0"/>
              <w:adjustRightInd w:val="0"/>
              <w:jc w:val="right"/>
              <w:rPr>
                <w:sz w:val="24"/>
                <w:szCs w:val="24"/>
              </w:rPr>
            </w:pPr>
            <w:r>
              <w:rPr>
                <w:sz w:val="24"/>
                <w:szCs w:val="24"/>
              </w:rPr>
              <w:t>Predictor</w:t>
            </w:r>
          </w:p>
        </w:tc>
        <w:tc>
          <w:tcPr>
            <w:tcW w:w="993" w:type="dxa"/>
            <w:tcBorders>
              <w:top w:val="single" w:sz="6" w:space="0" w:color="auto"/>
              <w:left w:val="nil"/>
              <w:bottom w:val="nil"/>
              <w:right w:val="nil"/>
            </w:tcBorders>
            <w:vAlign w:val="center"/>
          </w:tcPr>
          <w:p w14:paraId="0A8433F5" w14:textId="77777777" w:rsidR="00BA0981" w:rsidRDefault="00BA0981"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0CC9EFAF" w14:textId="77777777" w:rsidR="00BA0981" w:rsidRDefault="00BA0981" w:rsidP="0050314F">
            <w:pPr>
              <w:widowControl w:val="0"/>
              <w:autoSpaceDE w:val="0"/>
              <w:autoSpaceDN w:val="0"/>
              <w:adjustRightInd w:val="0"/>
              <w:jc w:val="center"/>
              <w:rPr>
                <w:sz w:val="24"/>
                <w:szCs w:val="24"/>
              </w:rPr>
            </w:pPr>
            <w:r>
              <w:rPr>
                <w:i/>
                <w:iCs/>
                <w:sz w:val="24"/>
                <w:szCs w:val="24"/>
              </w:rPr>
              <w:t>b</w:t>
            </w:r>
          </w:p>
          <w:p w14:paraId="32D60813" w14:textId="04790386"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1F0DBB58"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6CD8DFA1" w14:textId="77777777" w:rsidR="00BA0981" w:rsidRDefault="00BA098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6CE6BF49" w14:textId="021B00D7" w:rsidR="00BA0981" w:rsidRDefault="00BA0981" w:rsidP="004B4A46">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6B454B41" w14:textId="77777777" w:rsidR="00BA0981" w:rsidRDefault="00BA0981"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5C64E0A4" w14:textId="77777777" w:rsidR="00BA0981" w:rsidRDefault="00BA0981"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250AE04D" w14:textId="77777777" w:rsidR="00BA0981" w:rsidRDefault="00BA0981" w:rsidP="0050314F">
            <w:pPr>
              <w:widowControl w:val="0"/>
              <w:autoSpaceDE w:val="0"/>
              <w:autoSpaceDN w:val="0"/>
              <w:adjustRightInd w:val="0"/>
              <w:jc w:val="center"/>
              <w:rPr>
                <w:sz w:val="24"/>
                <w:szCs w:val="24"/>
              </w:rPr>
            </w:pPr>
            <w:r>
              <w:rPr>
                <w:sz w:val="24"/>
                <w:szCs w:val="24"/>
              </w:rPr>
              <w:t>Difference</w:t>
            </w:r>
          </w:p>
        </w:tc>
      </w:tr>
      <w:tr w:rsidR="00BA0981" w14:paraId="59E9283B" w14:textId="77777777" w:rsidTr="00CB464C">
        <w:tblPrEx>
          <w:tblCellMar>
            <w:top w:w="0" w:type="dxa"/>
            <w:bottom w:w="0" w:type="dxa"/>
          </w:tblCellMar>
        </w:tblPrEx>
        <w:tc>
          <w:tcPr>
            <w:tcW w:w="1743" w:type="dxa"/>
            <w:tcBorders>
              <w:top w:val="single" w:sz="6" w:space="0" w:color="auto"/>
              <w:left w:val="nil"/>
              <w:bottom w:val="nil"/>
              <w:right w:val="nil"/>
            </w:tcBorders>
            <w:vAlign w:val="center"/>
          </w:tcPr>
          <w:p w14:paraId="4C1D1155"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single" w:sz="6" w:space="0" w:color="auto"/>
              <w:left w:val="nil"/>
              <w:bottom w:val="nil"/>
              <w:right w:val="nil"/>
            </w:tcBorders>
            <w:vAlign w:val="center"/>
          </w:tcPr>
          <w:p w14:paraId="122EC9CA"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7.30**</w:t>
            </w:r>
          </w:p>
        </w:tc>
        <w:tc>
          <w:tcPr>
            <w:tcW w:w="1846" w:type="dxa"/>
            <w:tcBorders>
              <w:top w:val="single" w:sz="6" w:space="0" w:color="auto"/>
              <w:left w:val="nil"/>
              <w:bottom w:val="nil"/>
              <w:right w:val="nil"/>
            </w:tcBorders>
            <w:vAlign w:val="center"/>
          </w:tcPr>
          <w:p w14:paraId="2800110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[6.74, 7.86]</w:t>
            </w:r>
          </w:p>
        </w:tc>
        <w:tc>
          <w:tcPr>
            <w:tcW w:w="864" w:type="dxa"/>
            <w:tcBorders>
              <w:top w:val="single" w:sz="6" w:space="0" w:color="auto"/>
              <w:left w:val="nil"/>
              <w:bottom w:val="nil"/>
              <w:right w:val="nil"/>
            </w:tcBorders>
            <w:vAlign w:val="center"/>
          </w:tcPr>
          <w:p w14:paraId="752544CD"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31CD71C5"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319271CD"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5A249A24"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493A3AA8"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BF1669F" w14:textId="77777777" w:rsidTr="00CB464C">
        <w:tblPrEx>
          <w:tblCellMar>
            <w:top w:w="0" w:type="dxa"/>
            <w:bottom w:w="0" w:type="dxa"/>
          </w:tblCellMar>
        </w:tblPrEx>
        <w:tc>
          <w:tcPr>
            <w:tcW w:w="1743" w:type="dxa"/>
            <w:tcBorders>
              <w:top w:val="nil"/>
              <w:left w:val="nil"/>
              <w:bottom w:val="nil"/>
              <w:right w:val="nil"/>
            </w:tcBorders>
            <w:vAlign w:val="center"/>
          </w:tcPr>
          <w:p w14:paraId="60B93A2C" w14:textId="26A84A98" w:rsidR="00BA0981" w:rsidRDefault="00CB464C" w:rsidP="0050314F">
            <w:pPr>
              <w:widowControl w:val="0"/>
              <w:autoSpaceDE w:val="0"/>
              <w:autoSpaceDN w:val="0"/>
              <w:adjustRightInd w:val="0"/>
              <w:jc w:val="right"/>
              <w:rPr>
                <w:sz w:val="24"/>
                <w:szCs w:val="24"/>
              </w:rPr>
            </w:pPr>
            <w:r>
              <w:rPr>
                <w:sz w:val="24"/>
                <w:szCs w:val="24"/>
              </w:rPr>
              <w:t xml:space="preserve">Sleep </w:t>
            </w:r>
            <w:r w:rsidR="00302CC6">
              <w:rPr>
                <w:sz w:val="24"/>
                <w:szCs w:val="24"/>
              </w:rPr>
              <w:t>d</w:t>
            </w:r>
            <w:r>
              <w:rPr>
                <w:sz w:val="24"/>
                <w:szCs w:val="24"/>
              </w:rPr>
              <w:t>uration</w:t>
            </w:r>
          </w:p>
        </w:tc>
        <w:tc>
          <w:tcPr>
            <w:tcW w:w="993" w:type="dxa"/>
            <w:tcBorders>
              <w:top w:val="nil"/>
              <w:left w:val="nil"/>
              <w:bottom w:val="nil"/>
              <w:right w:val="nil"/>
            </w:tcBorders>
            <w:vAlign w:val="center"/>
          </w:tcPr>
          <w:p w14:paraId="3CF9828D"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0.09**</w:t>
            </w:r>
          </w:p>
        </w:tc>
        <w:tc>
          <w:tcPr>
            <w:tcW w:w="1846" w:type="dxa"/>
            <w:tcBorders>
              <w:top w:val="nil"/>
              <w:left w:val="nil"/>
              <w:bottom w:val="nil"/>
              <w:right w:val="nil"/>
            </w:tcBorders>
            <w:vAlign w:val="center"/>
          </w:tcPr>
          <w:p w14:paraId="4B122986"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[0.04, 0.15]</w:t>
            </w:r>
          </w:p>
        </w:tc>
        <w:tc>
          <w:tcPr>
            <w:tcW w:w="864" w:type="dxa"/>
            <w:tcBorders>
              <w:top w:val="nil"/>
              <w:left w:val="nil"/>
              <w:bottom w:val="nil"/>
              <w:right w:val="nil"/>
            </w:tcBorders>
            <w:vAlign w:val="center"/>
          </w:tcPr>
          <w:p w14:paraId="074485B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AC981E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4F8A953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128B9F06"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160719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EE04C36" w14:textId="77777777" w:rsidTr="00CB464C">
        <w:tblPrEx>
          <w:tblCellMar>
            <w:top w:w="0" w:type="dxa"/>
            <w:bottom w:w="0" w:type="dxa"/>
          </w:tblCellMar>
        </w:tblPrEx>
        <w:tc>
          <w:tcPr>
            <w:tcW w:w="1743" w:type="dxa"/>
            <w:tcBorders>
              <w:top w:val="nil"/>
              <w:left w:val="nil"/>
              <w:bottom w:val="nil"/>
              <w:right w:val="nil"/>
            </w:tcBorders>
            <w:vAlign w:val="center"/>
          </w:tcPr>
          <w:p w14:paraId="36FABC47"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4C15B374"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79243CD"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0D87F49B"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3BFA591"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5A3F7B8C"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50739BD3"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.009**</w:t>
            </w:r>
          </w:p>
        </w:tc>
        <w:tc>
          <w:tcPr>
            <w:tcW w:w="1915" w:type="dxa"/>
            <w:tcBorders>
              <w:top w:val="nil"/>
              <w:left w:val="nil"/>
              <w:bottom w:val="nil"/>
              <w:right w:val="nil"/>
            </w:tcBorders>
            <w:vAlign w:val="center"/>
          </w:tcPr>
          <w:p w14:paraId="7E2DD20E"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9278E56" w14:textId="77777777" w:rsidTr="00CB464C">
        <w:tblPrEx>
          <w:tblCellMar>
            <w:top w:w="0" w:type="dxa"/>
            <w:bottom w:w="0" w:type="dxa"/>
          </w:tblCellMar>
        </w:tblPrEx>
        <w:tc>
          <w:tcPr>
            <w:tcW w:w="1743" w:type="dxa"/>
            <w:tcBorders>
              <w:top w:val="nil"/>
              <w:left w:val="nil"/>
              <w:bottom w:val="nil"/>
              <w:right w:val="nil"/>
            </w:tcBorders>
            <w:vAlign w:val="center"/>
          </w:tcPr>
          <w:p w14:paraId="3DD8877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36D19D86"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294E77C"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6149EDCE"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C34DC50"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42F4D928"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463BA32E"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95% CI[.00,.02]</w:t>
            </w:r>
          </w:p>
        </w:tc>
        <w:tc>
          <w:tcPr>
            <w:tcW w:w="1915" w:type="dxa"/>
            <w:tcBorders>
              <w:top w:val="nil"/>
              <w:left w:val="nil"/>
              <w:bottom w:val="nil"/>
              <w:right w:val="nil"/>
            </w:tcBorders>
            <w:vAlign w:val="center"/>
          </w:tcPr>
          <w:p w14:paraId="78EFF8C5"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D9D0645" w14:textId="77777777" w:rsidTr="00CB464C">
        <w:tblPrEx>
          <w:tblCellMar>
            <w:top w:w="0" w:type="dxa"/>
            <w:bottom w:w="0" w:type="dxa"/>
          </w:tblCellMar>
        </w:tblPrEx>
        <w:tc>
          <w:tcPr>
            <w:tcW w:w="1743" w:type="dxa"/>
            <w:tcBorders>
              <w:top w:val="nil"/>
              <w:left w:val="nil"/>
              <w:bottom w:val="nil"/>
              <w:right w:val="nil"/>
            </w:tcBorders>
            <w:vAlign w:val="center"/>
          </w:tcPr>
          <w:p w14:paraId="6D8C3AF4"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37BE87F2"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3721892"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11EE23A6"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7DA636E"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02561C8"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5250203"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7CAE416"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1E38F18" w14:textId="77777777" w:rsidTr="00CB464C">
        <w:tblPrEx>
          <w:tblCellMar>
            <w:top w:w="0" w:type="dxa"/>
            <w:bottom w:w="0" w:type="dxa"/>
          </w:tblCellMar>
        </w:tblPrEx>
        <w:tc>
          <w:tcPr>
            <w:tcW w:w="1743" w:type="dxa"/>
            <w:tcBorders>
              <w:top w:val="nil"/>
              <w:left w:val="nil"/>
              <w:bottom w:val="nil"/>
              <w:right w:val="nil"/>
            </w:tcBorders>
            <w:vAlign w:val="center"/>
          </w:tcPr>
          <w:p w14:paraId="4C065CA8" w14:textId="77777777" w:rsidR="00BA0981" w:rsidRDefault="00BA0981" w:rsidP="0050314F">
            <w:pPr>
              <w:widowControl w:val="0"/>
              <w:autoSpaceDE w:val="0"/>
              <w:autoSpaceDN w:val="0"/>
              <w:adjustRightInd w:val="0"/>
              <w:jc w:val="right"/>
              <w:rPr>
                <w:sz w:val="24"/>
                <w:szCs w:val="24"/>
              </w:rPr>
            </w:pPr>
            <w:r>
              <w:rPr>
                <w:sz w:val="24"/>
                <w:szCs w:val="24"/>
              </w:rPr>
              <w:t>(Intercept)</w:t>
            </w:r>
          </w:p>
        </w:tc>
        <w:tc>
          <w:tcPr>
            <w:tcW w:w="993" w:type="dxa"/>
            <w:tcBorders>
              <w:top w:val="nil"/>
              <w:left w:val="nil"/>
              <w:bottom w:val="nil"/>
              <w:right w:val="nil"/>
            </w:tcBorders>
            <w:vAlign w:val="center"/>
          </w:tcPr>
          <w:p w14:paraId="2B1D7FD6"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9.99**</w:t>
            </w:r>
          </w:p>
        </w:tc>
        <w:tc>
          <w:tcPr>
            <w:tcW w:w="1846" w:type="dxa"/>
            <w:tcBorders>
              <w:top w:val="nil"/>
              <w:left w:val="nil"/>
              <w:bottom w:val="nil"/>
              <w:right w:val="nil"/>
            </w:tcBorders>
            <w:vAlign w:val="center"/>
          </w:tcPr>
          <w:p w14:paraId="25BDF050"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[8.81, 11.17]</w:t>
            </w:r>
          </w:p>
        </w:tc>
        <w:tc>
          <w:tcPr>
            <w:tcW w:w="864" w:type="dxa"/>
            <w:tcBorders>
              <w:top w:val="nil"/>
              <w:left w:val="nil"/>
              <w:bottom w:val="nil"/>
              <w:right w:val="nil"/>
            </w:tcBorders>
            <w:vAlign w:val="center"/>
          </w:tcPr>
          <w:p w14:paraId="5AA85A98"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07A85F44"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15B6707"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A8C61A5"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68AB236"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5AC0E0C8" w14:textId="77777777" w:rsidTr="00CB464C">
        <w:tblPrEx>
          <w:tblCellMar>
            <w:top w:w="0" w:type="dxa"/>
            <w:bottom w:w="0" w:type="dxa"/>
          </w:tblCellMar>
        </w:tblPrEx>
        <w:tc>
          <w:tcPr>
            <w:tcW w:w="1743" w:type="dxa"/>
            <w:tcBorders>
              <w:top w:val="nil"/>
              <w:left w:val="nil"/>
              <w:bottom w:val="nil"/>
              <w:right w:val="nil"/>
            </w:tcBorders>
            <w:vAlign w:val="center"/>
          </w:tcPr>
          <w:p w14:paraId="21F55E84" w14:textId="4FDE5A3B" w:rsidR="00BA0981" w:rsidRDefault="00CB464C" w:rsidP="0050314F">
            <w:pPr>
              <w:widowControl w:val="0"/>
              <w:autoSpaceDE w:val="0"/>
              <w:autoSpaceDN w:val="0"/>
              <w:adjustRightInd w:val="0"/>
              <w:jc w:val="right"/>
              <w:rPr>
                <w:sz w:val="24"/>
                <w:szCs w:val="24"/>
              </w:rPr>
            </w:pPr>
            <w:r>
              <w:rPr>
                <w:sz w:val="24"/>
                <w:szCs w:val="24"/>
              </w:rPr>
              <w:t>Sleep duration</w:t>
            </w:r>
          </w:p>
        </w:tc>
        <w:tc>
          <w:tcPr>
            <w:tcW w:w="993" w:type="dxa"/>
            <w:tcBorders>
              <w:top w:val="nil"/>
              <w:left w:val="nil"/>
              <w:bottom w:val="nil"/>
              <w:right w:val="nil"/>
            </w:tcBorders>
            <w:vAlign w:val="center"/>
          </w:tcPr>
          <w:p w14:paraId="5D37BCC7"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3E51FB6E"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[0.00, 0.13]</w:t>
            </w:r>
          </w:p>
        </w:tc>
        <w:tc>
          <w:tcPr>
            <w:tcW w:w="864" w:type="dxa"/>
            <w:tcBorders>
              <w:top w:val="nil"/>
              <w:left w:val="nil"/>
              <w:bottom w:val="nil"/>
              <w:right w:val="nil"/>
            </w:tcBorders>
            <w:vAlign w:val="center"/>
          </w:tcPr>
          <w:p w14:paraId="44C56D30"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64FA94B1"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C27245C"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04AAEA5E"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BEDBEE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8E35EEB" w14:textId="77777777" w:rsidTr="00CB464C">
        <w:tblPrEx>
          <w:tblCellMar>
            <w:top w:w="0" w:type="dxa"/>
            <w:bottom w:w="0" w:type="dxa"/>
          </w:tblCellMar>
        </w:tblPrEx>
        <w:tc>
          <w:tcPr>
            <w:tcW w:w="1743" w:type="dxa"/>
            <w:tcBorders>
              <w:top w:val="nil"/>
              <w:left w:val="nil"/>
              <w:bottom w:val="nil"/>
              <w:right w:val="nil"/>
            </w:tcBorders>
            <w:vAlign w:val="center"/>
          </w:tcPr>
          <w:p w14:paraId="347C3C16" w14:textId="07E1765B" w:rsidR="00BA0981" w:rsidRDefault="00BB126A" w:rsidP="0050314F">
            <w:pPr>
              <w:widowControl w:val="0"/>
              <w:autoSpaceDE w:val="0"/>
              <w:autoSpaceDN w:val="0"/>
              <w:adjustRightInd w:val="0"/>
              <w:jc w:val="right"/>
              <w:rPr>
                <w:sz w:val="24"/>
                <w:szCs w:val="24"/>
              </w:rPr>
            </w:pPr>
            <w:r>
              <w:rPr>
                <w:sz w:val="24"/>
                <w:szCs w:val="24"/>
              </w:rPr>
              <w:t>Bedtime</w:t>
            </w:r>
          </w:p>
        </w:tc>
        <w:tc>
          <w:tcPr>
            <w:tcW w:w="993" w:type="dxa"/>
            <w:tcBorders>
              <w:top w:val="nil"/>
              <w:left w:val="nil"/>
              <w:bottom w:val="nil"/>
              <w:right w:val="nil"/>
            </w:tcBorders>
            <w:vAlign w:val="center"/>
          </w:tcPr>
          <w:p w14:paraId="1D19F342"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-0.06</w:t>
            </w:r>
          </w:p>
        </w:tc>
        <w:tc>
          <w:tcPr>
            <w:tcW w:w="1846" w:type="dxa"/>
            <w:tcBorders>
              <w:top w:val="nil"/>
              <w:left w:val="nil"/>
              <w:bottom w:val="nil"/>
              <w:right w:val="nil"/>
            </w:tcBorders>
            <w:vAlign w:val="center"/>
          </w:tcPr>
          <w:p w14:paraId="0795E799"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[-0.13, 0.01]</w:t>
            </w:r>
          </w:p>
        </w:tc>
        <w:tc>
          <w:tcPr>
            <w:tcW w:w="864" w:type="dxa"/>
            <w:tcBorders>
              <w:top w:val="nil"/>
              <w:left w:val="nil"/>
              <w:bottom w:val="nil"/>
              <w:right w:val="nil"/>
            </w:tcBorders>
            <w:vAlign w:val="center"/>
          </w:tcPr>
          <w:p w14:paraId="6DDF6C9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F563A6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A0BF90F"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585E7449"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AA00B6E" w14:textId="77777777" w:rsidR="00BA0981" w:rsidRDefault="00BA0981" w:rsidP="0050314F">
            <w:pPr>
              <w:widowControl w:val="0"/>
              <w:tabs>
                <w:tab w:val="decimal" w:leader="dot" w:pos="287"/>
              </w:tabs>
              <w:autoSpaceDE w:val="0"/>
              <w:autoSpaceDN w:val="0"/>
              <w:adjustRightInd w:val="0"/>
              <w:rPr>
                <w:sz w:val="24"/>
                <w:szCs w:val="24"/>
              </w:rPr>
            </w:pPr>
          </w:p>
        </w:tc>
      </w:tr>
      <w:tr w:rsidR="00CB464C" w14:paraId="25DF9E46" w14:textId="77777777" w:rsidTr="00CB464C">
        <w:tblPrEx>
          <w:tblCellMar>
            <w:top w:w="0" w:type="dxa"/>
            <w:bottom w:w="0" w:type="dxa"/>
          </w:tblCellMar>
        </w:tblPrEx>
        <w:tc>
          <w:tcPr>
            <w:tcW w:w="1743" w:type="dxa"/>
            <w:tcBorders>
              <w:top w:val="nil"/>
              <w:left w:val="nil"/>
              <w:bottom w:val="nil"/>
              <w:right w:val="nil"/>
            </w:tcBorders>
            <w:vAlign w:val="center"/>
          </w:tcPr>
          <w:p w14:paraId="35BD1CB0" w14:textId="08DD0796" w:rsidR="00CB464C" w:rsidRDefault="00CB464C" w:rsidP="00CB464C">
            <w:pPr>
              <w:widowControl w:val="0"/>
              <w:autoSpaceDE w:val="0"/>
              <w:autoSpaceDN w:val="0"/>
              <w:adjustRightInd w:val="0"/>
              <w:jc w:val="right"/>
              <w:rPr>
                <w:sz w:val="24"/>
                <w:szCs w:val="24"/>
              </w:rPr>
            </w:pPr>
            <w:r>
              <w:rPr>
                <w:sz w:val="24"/>
                <w:szCs w:val="24"/>
              </w:rPr>
              <w:t>Household Size</w:t>
            </w:r>
          </w:p>
        </w:tc>
        <w:tc>
          <w:tcPr>
            <w:tcW w:w="993" w:type="dxa"/>
            <w:tcBorders>
              <w:top w:val="nil"/>
              <w:left w:val="nil"/>
              <w:bottom w:val="nil"/>
              <w:right w:val="nil"/>
            </w:tcBorders>
            <w:vAlign w:val="center"/>
          </w:tcPr>
          <w:p w14:paraId="33025212" w14:textId="77777777" w:rsidR="00CB464C" w:rsidRDefault="00CB464C" w:rsidP="00CB464C">
            <w:pPr>
              <w:widowControl w:val="0"/>
              <w:tabs>
                <w:tab w:val="decimal" w:leader="dot" w:pos="547"/>
              </w:tabs>
              <w:autoSpaceDE w:val="0"/>
              <w:autoSpaceDN w:val="0"/>
              <w:adjustRightInd w:val="0"/>
              <w:rPr>
                <w:sz w:val="24"/>
                <w:szCs w:val="24"/>
              </w:rPr>
            </w:pPr>
            <w:r>
              <w:rPr>
                <w:sz w:val="24"/>
                <w:szCs w:val="24"/>
              </w:rPr>
              <w:t>-0.15**</w:t>
            </w:r>
          </w:p>
        </w:tc>
        <w:tc>
          <w:tcPr>
            <w:tcW w:w="1846" w:type="dxa"/>
            <w:tcBorders>
              <w:top w:val="nil"/>
              <w:left w:val="nil"/>
              <w:bottom w:val="nil"/>
              <w:right w:val="nil"/>
            </w:tcBorders>
            <w:vAlign w:val="center"/>
          </w:tcPr>
          <w:p w14:paraId="7B1356F9" w14:textId="77777777" w:rsidR="00CB464C" w:rsidRDefault="00CB464C" w:rsidP="004B4A46">
            <w:pPr>
              <w:widowControl w:val="0"/>
              <w:tabs>
                <w:tab w:val="decimal" w:leader="dot" w:pos="277"/>
              </w:tabs>
              <w:autoSpaceDE w:val="0"/>
              <w:autoSpaceDN w:val="0"/>
              <w:adjustRightInd w:val="0"/>
              <w:jc w:val="center"/>
              <w:rPr>
                <w:sz w:val="24"/>
                <w:szCs w:val="24"/>
              </w:rPr>
            </w:pPr>
            <w:r>
              <w:rPr>
                <w:sz w:val="24"/>
                <w:szCs w:val="24"/>
              </w:rPr>
              <w:t>[-0.20, -0.09]</w:t>
            </w:r>
          </w:p>
        </w:tc>
        <w:tc>
          <w:tcPr>
            <w:tcW w:w="864" w:type="dxa"/>
            <w:tcBorders>
              <w:top w:val="nil"/>
              <w:left w:val="nil"/>
              <w:bottom w:val="nil"/>
              <w:right w:val="nil"/>
            </w:tcBorders>
            <w:vAlign w:val="center"/>
          </w:tcPr>
          <w:p w14:paraId="3164F4DC" w14:textId="77777777" w:rsidR="00CB464C" w:rsidRDefault="00CB464C" w:rsidP="00CB464C">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091269A0" w14:textId="77777777" w:rsidR="00CB464C" w:rsidRDefault="00CB464C" w:rsidP="00CB464C">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26AE077" w14:textId="77777777" w:rsidR="00CB464C" w:rsidRDefault="00CB464C" w:rsidP="00CB464C">
            <w:pPr>
              <w:widowControl w:val="0"/>
              <w:tabs>
                <w:tab w:val="decimal" w:leader="dot" w:pos="130"/>
              </w:tabs>
              <w:autoSpaceDE w:val="0"/>
              <w:autoSpaceDN w:val="0"/>
              <w:adjustRightInd w:val="0"/>
              <w:rPr>
                <w:sz w:val="24"/>
                <w:szCs w:val="24"/>
              </w:rPr>
            </w:pPr>
            <w:r>
              <w:rPr>
                <w:sz w:val="24"/>
                <w:szCs w:val="24"/>
              </w:rPr>
              <w:t>-.19**</w:t>
            </w:r>
          </w:p>
        </w:tc>
        <w:tc>
          <w:tcPr>
            <w:tcW w:w="1779" w:type="dxa"/>
            <w:tcBorders>
              <w:top w:val="nil"/>
              <w:left w:val="nil"/>
              <w:bottom w:val="nil"/>
              <w:right w:val="nil"/>
            </w:tcBorders>
            <w:vAlign w:val="center"/>
          </w:tcPr>
          <w:p w14:paraId="7931F7B0" w14:textId="77777777" w:rsidR="00CB464C" w:rsidRDefault="00CB464C" w:rsidP="00CB464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CF81F90" w14:textId="77777777" w:rsidR="00CB464C" w:rsidRDefault="00CB464C" w:rsidP="00CB464C">
            <w:pPr>
              <w:widowControl w:val="0"/>
              <w:tabs>
                <w:tab w:val="decimal" w:leader="dot" w:pos="287"/>
              </w:tabs>
              <w:autoSpaceDE w:val="0"/>
              <w:autoSpaceDN w:val="0"/>
              <w:adjustRightInd w:val="0"/>
              <w:rPr>
                <w:sz w:val="24"/>
                <w:szCs w:val="24"/>
              </w:rPr>
            </w:pPr>
          </w:p>
        </w:tc>
      </w:tr>
      <w:tr w:rsidR="00BA0981" w14:paraId="5FFA9730" w14:textId="77777777" w:rsidTr="00CB464C">
        <w:tblPrEx>
          <w:tblCellMar>
            <w:top w:w="0" w:type="dxa"/>
            <w:bottom w:w="0" w:type="dxa"/>
          </w:tblCellMar>
        </w:tblPrEx>
        <w:tc>
          <w:tcPr>
            <w:tcW w:w="1743" w:type="dxa"/>
            <w:tcBorders>
              <w:top w:val="nil"/>
              <w:left w:val="nil"/>
              <w:bottom w:val="nil"/>
              <w:right w:val="nil"/>
            </w:tcBorders>
            <w:vAlign w:val="center"/>
          </w:tcPr>
          <w:p w14:paraId="0EC7976F" w14:textId="4A7E6506" w:rsidR="00BA0981" w:rsidRDefault="00CB464C" w:rsidP="0050314F">
            <w:pPr>
              <w:widowControl w:val="0"/>
              <w:autoSpaceDE w:val="0"/>
              <w:autoSpaceDN w:val="0"/>
              <w:adjustRightInd w:val="0"/>
              <w:jc w:val="right"/>
              <w:rPr>
                <w:sz w:val="24"/>
                <w:szCs w:val="24"/>
              </w:rPr>
            </w:pPr>
            <w:r>
              <w:rPr>
                <w:sz w:val="24"/>
                <w:szCs w:val="24"/>
              </w:rPr>
              <w:t>Number of night wakes</w:t>
            </w:r>
          </w:p>
        </w:tc>
        <w:tc>
          <w:tcPr>
            <w:tcW w:w="993" w:type="dxa"/>
            <w:tcBorders>
              <w:top w:val="nil"/>
              <w:left w:val="nil"/>
              <w:bottom w:val="nil"/>
              <w:right w:val="nil"/>
            </w:tcBorders>
            <w:vAlign w:val="center"/>
          </w:tcPr>
          <w:p w14:paraId="1A09330D"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-0.13**</w:t>
            </w:r>
          </w:p>
        </w:tc>
        <w:tc>
          <w:tcPr>
            <w:tcW w:w="1846" w:type="dxa"/>
            <w:tcBorders>
              <w:top w:val="nil"/>
              <w:left w:val="nil"/>
              <w:bottom w:val="nil"/>
              <w:right w:val="nil"/>
            </w:tcBorders>
            <w:vAlign w:val="center"/>
          </w:tcPr>
          <w:p w14:paraId="6DF83643"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[-0.21, -0.06]</w:t>
            </w:r>
          </w:p>
        </w:tc>
        <w:tc>
          <w:tcPr>
            <w:tcW w:w="864" w:type="dxa"/>
            <w:tcBorders>
              <w:top w:val="nil"/>
              <w:left w:val="nil"/>
              <w:bottom w:val="nil"/>
              <w:right w:val="nil"/>
            </w:tcBorders>
            <w:vAlign w:val="center"/>
          </w:tcPr>
          <w:p w14:paraId="1373BE0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5A4CEFDF"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549B311A"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60B78C48"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C8D9E30"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181D490" w14:textId="77777777" w:rsidTr="00CB464C">
        <w:tblPrEx>
          <w:tblCellMar>
            <w:top w:w="0" w:type="dxa"/>
            <w:bottom w:w="0" w:type="dxa"/>
          </w:tblCellMar>
        </w:tblPrEx>
        <w:tc>
          <w:tcPr>
            <w:tcW w:w="1743" w:type="dxa"/>
            <w:tcBorders>
              <w:top w:val="nil"/>
              <w:left w:val="nil"/>
              <w:bottom w:val="nil"/>
              <w:right w:val="nil"/>
            </w:tcBorders>
            <w:vAlign w:val="center"/>
          </w:tcPr>
          <w:p w14:paraId="2B87011A" w14:textId="794120BC" w:rsidR="00BA0981" w:rsidRDefault="00CB464C" w:rsidP="0050314F">
            <w:pPr>
              <w:widowControl w:val="0"/>
              <w:autoSpaceDE w:val="0"/>
              <w:autoSpaceDN w:val="0"/>
              <w:adjustRightInd w:val="0"/>
              <w:jc w:val="right"/>
              <w:rPr>
                <w:sz w:val="24"/>
                <w:szCs w:val="24"/>
              </w:rPr>
            </w:pPr>
            <w:r>
              <w:rPr>
                <w:sz w:val="24"/>
                <w:szCs w:val="24"/>
              </w:rPr>
              <w:t>Sleep location</w:t>
            </w:r>
          </w:p>
        </w:tc>
        <w:tc>
          <w:tcPr>
            <w:tcW w:w="993" w:type="dxa"/>
            <w:tcBorders>
              <w:top w:val="nil"/>
              <w:left w:val="nil"/>
              <w:bottom w:val="nil"/>
              <w:right w:val="nil"/>
            </w:tcBorders>
            <w:vAlign w:val="center"/>
          </w:tcPr>
          <w:p w14:paraId="7542152A"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0332DA7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[0.05, 0.23]</w:t>
            </w:r>
          </w:p>
        </w:tc>
        <w:tc>
          <w:tcPr>
            <w:tcW w:w="864" w:type="dxa"/>
            <w:tcBorders>
              <w:top w:val="nil"/>
              <w:left w:val="nil"/>
              <w:bottom w:val="nil"/>
              <w:right w:val="nil"/>
            </w:tcBorders>
            <w:vAlign w:val="center"/>
          </w:tcPr>
          <w:p w14:paraId="72E55A22"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3BFB4F9"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4C8EA094"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16B32BB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2A14FDD"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4E288459" w14:textId="77777777" w:rsidTr="00CB464C">
        <w:tblPrEx>
          <w:tblCellMar>
            <w:top w:w="0" w:type="dxa"/>
            <w:bottom w:w="0" w:type="dxa"/>
          </w:tblCellMar>
        </w:tblPrEx>
        <w:tc>
          <w:tcPr>
            <w:tcW w:w="1743" w:type="dxa"/>
            <w:tcBorders>
              <w:top w:val="nil"/>
              <w:left w:val="nil"/>
              <w:bottom w:val="nil"/>
              <w:right w:val="nil"/>
            </w:tcBorders>
            <w:vAlign w:val="center"/>
          </w:tcPr>
          <w:p w14:paraId="5CC454C7" w14:textId="29C7B4A9" w:rsidR="00BA0981" w:rsidRDefault="007453C2" w:rsidP="0050314F">
            <w:pPr>
              <w:widowControl w:val="0"/>
              <w:autoSpaceDE w:val="0"/>
              <w:autoSpaceDN w:val="0"/>
              <w:adjustRightInd w:val="0"/>
              <w:jc w:val="right"/>
              <w:rPr>
                <w:sz w:val="24"/>
                <w:szCs w:val="24"/>
              </w:rPr>
            </w:pPr>
            <w:r>
              <w:rPr>
                <w:sz w:val="24"/>
                <w:szCs w:val="24"/>
              </w:rPr>
              <w:t>Sleep rou</w:t>
            </w:r>
            <w:r w:rsidR="00BA0981">
              <w:rPr>
                <w:sz w:val="24"/>
                <w:szCs w:val="24"/>
              </w:rPr>
              <w:t>tine</w:t>
            </w:r>
          </w:p>
        </w:tc>
        <w:tc>
          <w:tcPr>
            <w:tcW w:w="993" w:type="dxa"/>
            <w:tcBorders>
              <w:top w:val="nil"/>
              <w:left w:val="nil"/>
              <w:bottom w:val="nil"/>
              <w:right w:val="nil"/>
            </w:tcBorders>
            <w:vAlign w:val="center"/>
          </w:tcPr>
          <w:p w14:paraId="72F54688"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469FD35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[-0.24, -0.04]</w:t>
            </w:r>
          </w:p>
        </w:tc>
        <w:tc>
          <w:tcPr>
            <w:tcW w:w="864" w:type="dxa"/>
            <w:tcBorders>
              <w:top w:val="nil"/>
              <w:left w:val="nil"/>
              <w:bottom w:val="nil"/>
              <w:right w:val="nil"/>
            </w:tcBorders>
            <w:vAlign w:val="center"/>
          </w:tcPr>
          <w:p w14:paraId="12403DAE"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58AF1B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7E67A11D"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689CD91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441DF83"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29AC3B51" w14:textId="77777777" w:rsidTr="00CB464C">
        <w:tblPrEx>
          <w:tblCellMar>
            <w:top w:w="0" w:type="dxa"/>
            <w:bottom w:w="0" w:type="dxa"/>
          </w:tblCellMar>
        </w:tblPrEx>
        <w:tc>
          <w:tcPr>
            <w:tcW w:w="1743" w:type="dxa"/>
            <w:tcBorders>
              <w:top w:val="nil"/>
              <w:left w:val="nil"/>
              <w:bottom w:val="nil"/>
              <w:right w:val="nil"/>
            </w:tcBorders>
            <w:vAlign w:val="center"/>
          </w:tcPr>
          <w:p w14:paraId="036A296C" w14:textId="0508E90E" w:rsidR="00BA0981" w:rsidRDefault="007453C2" w:rsidP="0050314F">
            <w:pPr>
              <w:widowControl w:val="0"/>
              <w:autoSpaceDE w:val="0"/>
              <w:autoSpaceDN w:val="0"/>
              <w:adjustRightInd w:val="0"/>
              <w:jc w:val="right"/>
              <w:rPr>
                <w:sz w:val="24"/>
                <w:szCs w:val="24"/>
              </w:rPr>
            </w:pPr>
            <w:r>
              <w:rPr>
                <w:sz w:val="24"/>
                <w:szCs w:val="24"/>
              </w:rPr>
              <w:t xml:space="preserve">Daytime sleep </w:t>
            </w:r>
          </w:p>
        </w:tc>
        <w:tc>
          <w:tcPr>
            <w:tcW w:w="993" w:type="dxa"/>
            <w:tcBorders>
              <w:top w:val="nil"/>
              <w:left w:val="nil"/>
              <w:bottom w:val="nil"/>
              <w:right w:val="nil"/>
            </w:tcBorders>
            <w:vAlign w:val="center"/>
          </w:tcPr>
          <w:p w14:paraId="1AC3B49B"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-0.24**</w:t>
            </w:r>
          </w:p>
        </w:tc>
        <w:tc>
          <w:tcPr>
            <w:tcW w:w="1846" w:type="dxa"/>
            <w:tcBorders>
              <w:top w:val="nil"/>
              <w:left w:val="nil"/>
              <w:bottom w:val="nil"/>
              <w:right w:val="nil"/>
            </w:tcBorders>
            <w:vAlign w:val="center"/>
          </w:tcPr>
          <w:p w14:paraId="60F463C4"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[-0.32, -0.17]</w:t>
            </w:r>
          </w:p>
        </w:tc>
        <w:tc>
          <w:tcPr>
            <w:tcW w:w="864" w:type="dxa"/>
            <w:tcBorders>
              <w:top w:val="nil"/>
              <w:left w:val="nil"/>
              <w:bottom w:val="nil"/>
              <w:right w:val="nil"/>
            </w:tcBorders>
            <w:vAlign w:val="center"/>
          </w:tcPr>
          <w:p w14:paraId="070E0D32"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411CDB5B"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[.01, .05]</w:t>
            </w:r>
          </w:p>
        </w:tc>
        <w:tc>
          <w:tcPr>
            <w:tcW w:w="864" w:type="dxa"/>
            <w:tcBorders>
              <w:top w:val="nil"/>
              <w:left w:val="nil"/>
              <w:bottom w:val="nil"/>
              <w:right w:val="nil"/>
            </w:tcBorders>
            <w:vAlign w:val="center"/>
          </w:tcPr>
          <w:p w14:paraId="0B1801A3"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330379F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6A0771"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3B046F3E" w14:textId="77777777" w:rsidTr="00CB464C">
        <w:tblPrEx>
          <w:tblCellMar>
            <w:top w:w="0" w:type="dxa"/>
            <w:bottom w:w="0" w:type="dxa"/>
          </w:tblCellMar>
        </w:tblPrEx>
        <w:tc>
          <w:tcPr>
            <w:tcW w:w="1743" w:type="dxa"/>
            <w:tcBorders>
              <w:top w:val="nil"/>
              <w:left w:val="nil"/>
              <w:bottom w:val="nil"/>
              <w:right w:val="nil"/>
            </w:tcBorders>
            <w:vAlign w:val="center"/>
          </w:tcPr>
          <w:p w14:paraId="4F6C4DEB" w14:textId="381008DA" w:rsidR="00BA0981" w:rsidRDefault="007453C2" w:rsidP="0050314F">
            <w:pPr>
              <w:widowControl w:val="0"/>
              <w:autoSpaceDE w:val="0"/>
              <w:autoSpaceDN w:val="0"/>
              <w:adjustRightInd w:val="0"/>
              <w:jc w:val="right"/>
              <w:rPr>
                <w:sz w:val="24"/>
                <w:szCs w:val="24"/>
              </w:rPr>
            </w:pPr>
            <w:r>
              <w:rPr>
                <w:sz w:val="24"/>
                <w:szCs w:val="24"/>
              </w:rPr>
              <w:t>D</w:t>
            </w:r>
            <w:r w:rsidR="00D47A20">
              <w:rPr>
                <w:sz w:val="24"/>
                <w:szCs w:val="24"/>
              </w:rPr>
              <w:t>iaper quality</w:t>
            </w:r>
          </w:p>
        </w:tc>
        <w:tc>
          <w:tcPr>
            <w:tcW w:w="993" w:type="dxa"/>
            <w:tcBorders>
              <w:top w:val="nil"/>
              <w:left w:val="nil"/>
              <w:bottom w:val="nil"/>
              <w:right w:val="nil"/>
            </w:tcBorders>
            <w:vAlign w:val="center"/>
          </w:tcPr>
          <w:p w14:paraId="08F612C1"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0.38**</w:t>
            </w:r>
          </w:p>
        </w:tc>
        <w:tc>
          <w:tcPr>
            <w:tcW w:w="1846" w:type="dxa"/>
            <w:tcBorders>
              <w:top w:val="nil"/>
              <w:left w:val="nil"/>
              <w:bottom w:val="nil"/>
              <w:right w:val="nil"/>
            </w:tcBorders>
            <w:vAlign w:val="center"/>
          </w:tcPr>
          <w:p w14:paraId="633A3C8B"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[0.19, 0.56]</w:t>
            </w:r>
          </w:p>
        </w:tc>
        <w:tc>
          <w:tcPr>
            <w:tcW w:w="864" w:type="dxa"/>
            <w:tcBorders>
              <w:top w:val="nil"/>
              <w:left w:val="nil"/>
              <w:bottom w:val="nil"/>
              <w:right w:val="nil"/>
            </w:tcBorders>
            <w:vAlign w:val="center"/>
          </w:tcPr>
          <w:p w14:paraId="54AE46D9"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CE0DC55"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19717921"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3140AF12"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9891557"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6F03A930" w14:textId="77777777" w:rsidTr="00CB464C">
        <w:tblPrEx>
          <w:tblCellMar>
            <w:top w:w="0" w:type="dxa"/>
            <w:bottom w:w="0" w:type="dxa"/>
          </w:tblCellMar>
        </w:tblPrEx>
        <w:tc>
          <w:tcPr>
            <w:tcW w:w="1743" w:type="dxa"/>
            <w:tcBorders>
              <w:top w:val="nil"/>
              <w:left w:val="nil"/>
              <w:bottom w:val="nil"/>
              <w:right w:val="nil"/>
            </w:tcBorders>
            <w:vAlign w:val="center"/>
          </w:tcPr>
          <w:p w14:paraId="342C5FB0" w14:textId="774680CE" w:rsidR="00BA0981" w:rsidRDefault="007453C2" w:rsidP="0050314F">
            <w:pPr>
              <w:widowControl w:val="0"/>
              <w:autoSpaceDE w:val="0"/>
              <w:autoSpaceDN w:val="0"/>
              <w:adjustRightInd w:val="0"/>
              <w:jc w:val="right"/>
              <w:rPr>
                <w:sz w:val="24"/>
                <w:szCs w:val="24"/>
              </w:rPr>
            </w:pPr>
            <w:r>
              <w:rPr>
                <w:sz w:val="24"/>
                <w:szCs w:val="24"/>
              </w:rPr>
              <w:t>Diaper state</w:t>
            </w:r>
          </w:p>
        </w:tc>
        <w:tc>
          <w:tcPr>
            <w:tcW w:w="993" w:type="dxa"/>
            <w:tcBorders>
              <w:top w:val="nil"/>
              <w:left w:val="nil"/>
              <w:bottom w:val="nil"/>
              <w:right w:val="nil"/>
            </w:tcBorders>
            <w:vAlign w:val="center"/>
          </w:tcPr>
          <w:p w14:paraId="255FA553" w14:textId="77777777" w:rsidR="00BA0981" w:rsidRDefault="00BA0981" w:rsidP="0050314F">
            <w:pPr>
              <w:widowControl w:val="0"/>
              <w:tabs>
                <w:tab w:val="decimal" w:leader="dot" w:pos="547"/>
              </w:tabs>
              <w:autoSpaceDE w:val="0"/>
              <w:autoSpaceDN w:val="0"/>
              <w:adjustRightInd w:val="0"/>
              <w:rPr>
                <w:sz w:val="24"/>
                <w:szCs w:val="24"/>
              </w:rPr>
            </w:pPr>
            <w:r>
              <w:rPr>
                <w:sz w:val="24"/>
                <w:szCs w:val="24"/>
              </w:rPr>
              <w:t>-0.45**</w:t>
            </w:r>
          </w:p>
        </w:tc>
        <w:tc>
          <w:tcPr>
            <w:tcW w:w="1846" w:type="dxa"/>
            <w:tcBorders>
              <w:top w:val="nil"/>
              <w:left w:val="nil"/>
              <w:bottom w:val="nil"/>
              <w:right w:val="nil"/>
            </w:tcBorders>
            <w:vAlign w:val="center"/>
          </w:tcPr>
          <w:p w14:paraId="61563871" w14:textId="77777777" w:rsidR="00BA0981" w:rsidRDefault="00BA0981" w:rsidP="004B4A46">
            <w:pPr>
              <w:widowControl w:val="0"/>
              <w:tabs>
                <w:tab w:val="decimal" w:leader="dot" w:pos="277"/>
              </w:tabs>
              <w:autoSpaceDE w:val="0"/>
              <w:autoSpaceDN w:val="0"/>
              <w:adjustRightInd w:val="0"/>
              <w:jc w:val="center"/>
              <w:rPr>
                <w:sz w:val="24"/>
                <w:szCs w:val="24"/>
              </w:rPr>
            </w:pPr>
            <w:r>
              <w:rPr>
                <w:sz w:val="24"/>
                <w:szCs w:val="24"/>
              </w:rPr>
              <w:t>[-0.60, -0.30]</w:t>
            </w:r>
          </w:p>
        </w:tc>
        <w:tc>
          <w:tcPr>
            <w:tcW w:w="864" w:type="dxa"/>
            <w:tcBorders>
              <w:top w:val="nil"/>
              <w:left w:val="nil"/>
              <w:bottom w:val="nil"/>
              <w:right w:val="nil"/>
            </w:tcBorders>
            <w:vAlign w:val="center"/>
          </w:tcPr>
          <w:p w14:paraId="322A2BAB"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16DA0F86" w14:textId="77777777" w:rsidR="00BA0981" w:rsidRDefault="00BA0981" w:rsidP="0050314F">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46923756" w14:textId="77777777" w:rsidR="00BA0981" w:rsidRDefault="00BA0981" w:rsidP="0050314F">
            <w:pPr>
              <w:widowControl w:val="0"/>
              <w:tabs>
                <w:tab w:val="decimal" w:leader="dot" w:pos="130"/>
              </w:tabs>
              <w:autoSpaceDE w:val="0"/>
              <w:autoSpaceDN w:val="0"/>
              <w:adjustRightInd w:val="0"/>
              <w:rPr>
                <w:sz w:val="24"/>
                <w:szCs w:val="24"/>
              </w:rPr>
            </w:pPr>
            <w:r>
              <w:rPr>
                <w:sz w:val="24"/>
                <w:szCs w:val="24"/>
              </w:rPr>
              <w:t>-.18**</w:t>
            </w:r>
          </w:p>
        </w:tc>
        <w:tc>
          <w:tcPr>
            <w:tcW w:w="1779" w:type="dxa"/>
            <w:tcBorders>
              <w:top w:val="nil"/>
              <w:left w:val="nil"/>
              <w:bottom w:val="nil"/>
              <w:right w:val="nil"/>
            </w:tcBorders>
            <w:vAlign w:val="center"/>
          </w:tcPr>
          <w:p w14:paraId="7261A5CC"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226EDC" w14:textId="77777777" w:rsidR="00BA0981" w:rsidRDefault="00BA0981" w:rsidP="0050314F">
            <w:pPr>
              <w:widowControl w:val="0"/>
              <w:tabs>
                <w:tab w:val="decimal" w:leader="dot" w:pos="287"/>
              </w:tabs>
              <w:autoSpaceDE w:val="0"/>
              <w:autoSpaceDN w:val="0"/>
              <w:adjustRightInd w:val="0"/>
              <w:rPr>
                <w:sz w:val="24"/>
                <w:szCs w:val="24"/>
              </w:rPr>
            </w:pPr>
          </w:p>
        </w:tc>
      </w:tr>
      <w:tr w:rsidR="00BA0981" w14:paraId="03154119" w14:textId="77777777" w:rsidTr="00CB464C">
        <w:tblPrEx>
          <w:tblCellMar>
            <w:top w:w="0" w:type="dxa"/>
            <w:bottom w:w="0" w:type="dxa"/>
          </w:tblCellMar>
        </w:tblPrEx>
        <w:tc>
          <w:tcPr>
            <w:tcW w:w="1743" w:type="dxa"/>
            <w:tcBorders>
              <w:top w:val="nil"/>
              <w:left w:val="nil"/>
              <w:bottom w:val="nil"/>
              <w:right w:val="nil"/>
            </w:tcBorders>
            <w:vAlign w:val="center"/>
          </w:tcPr>
          <w:p w14:paraId="7A7E8A4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638B98BD"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D6F677E" w14:textId="77777777" w:rsidR="00BA0981" w:rsidRDefault="00BA0981" w:rsidP="004B4A46">
            <w:pPr>
              <w:widowControl w:val="0"/>
              <w:tabs>
                <w:tab w:val="decimal" w:leader="dot" w:pos="277"/>
              </w:tabs>
              <w:autoSpaceDE w:val="0"/>
              <w:autoSpaceDN w:val="0"/>
              <w:adjustRightInd w:val="0"/>
              <w:jc w:val="center"/>
              <w:rPr>
                <w:sz w:val="24"/>
                <w:szCs w:val="24"/>
              </w:rPr>
            </w:pPr>
          </w:p>
        </w:tc>
        <w:tc>
          <w:tcPr>
            <w:tcW w:w="864" w:type="dxa"/>
            <w:tcBorders>
              <w:top w:val="nil"/>
              <w:left w:val="nil"/>
              <w:bottom w:val="nil"/>
              <w:right w:val="nil"/>
            </w:tcBorders>
            <w:vAlign w:val="center"/>
          </w:tcPr>
          <w:p w14:paraId="295079F4"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0F6355BE"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70DD142A"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6C5B8DA9" w14:textId="77777777" w:rsidR="00BA0981" w:rsidRDefault="00BA098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.134**</w:t>
            </w:r>
          </w:p>
        </w:tc>
        <w:tc>
          <w:tcPr>
            <w:tcW w:w="1915" w:type="dxa"/>
            <w:tcBorders>
              <w:top w:val="nil"/>
              <w:left w:val="nil"/>
              <w:bottom w:val="nil"/>
              <w:right w:val="nil"/>
            </w:tcBorders>
            <w:vAlign w:val="center"/>
          </w:tcPr>
          <w:p w14:paraId="0F5676B9"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.125**</w:t>
            </w:r>
          </w:p>
        </w:tc>
      </w:tr>
      <w:tr w:rsidR="00BA0981" w14:paraId="6BDE3397" w14:textId="77777777" w:rsidTr="00CB464C">
        <w:tblPrEx>
          <w:tblCellMar>
            <w:top w:w="0" w:type="dxa"/>
            <w:bottom w:w="0" w:type="dxa"/>
          </w:tblCellMar>
        </w:tblPrEx>
        <w:tc>
          <w:tcPr>
            <w:tcW w:w="1743" w:type="dxa"/>
            <w:tcBorders>
              <w:top w:val="nil"/>
              <w:left w:val="nil"/>
              <w:bottom w:val="nil"/>
              <w:right w:val="nil"/>
            </w:tcBorders>
            <w:vAlign w:val="center"/>
          </w:tcPr>
          <w:p w14:paraId="616EFDCC"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nil"/>
              <w:right w:val="nil"/>
            </w:tcBorders>
            <w:vAlign w:val="center"/>
          </w:tcPr>
          <w:p w14:paraId="7A0B7145"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4056612"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EEB07DA"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9992ED4"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4A665CB"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E9BCA13" w14:textId="77777777" w:rsidR="00BA0981" w:rsidRDefault="00BA0981" w:rsidP="0050314F">
            <w:pPr>
              <w:widowControl w:val="0"/>
              <w:tabs>
                <w:tab w:val="decimal" w:leader="dot" w:pos="267"/>
              </w:tabs>
              <w:autoSpaceDE w:val="0"/>
              <w:autoSpaceDN w:val="0"/>
              <w:adjustRightInd w:val="0"/>
              <w:rPr>
                <w:sz w:val="24"/>
                <w:szCs w:val="24"/>
              </w:rPr>
            </w:pPr>
            <w:r>
              <w:rPr>
                <w:sz w:val="24"/>
                <w:szCs w:val="24"/>
              </w:rPr>
              <w:t>95% CI[.09,.16]</w:t>
            </w:r>
          </w:p>
        </w:tc>
        <w:tc>
          <w:tcPr>
            <w:tcW w:w="1915" w:type="dxa"/>
            <w:tcBorders>
              <w:top w:val="nil"/>
              <w:left w:val="nil"/>
              <w:bottom w:val="nil"/>
              <w:right w:val="nil"/>
            </w:tcBorders>
            <w:vAlign w:val="center"/>
          </w:tcPr>
          <w:p w14:paraId="39A436FC" w14:textId="77777777" w:rsidR="00BA0981" w:rsidRDefault="00BA0981" w:rsidP="0050314F">
            <w:pPr>
              <w:widowControl w:val="0"/>
              <w:tabs>
                <w:tab w:val="decimal" w:leader="dot" w:pos="287"/>
              </w:tabs>
              <w:autoSpaceDE w:val="0"/>
              <w:autoSpaceDN w:val="0"/>
              <w:adjustRightInd w:val="0"/>
              <w:rPr>
                <w:sz w:val="24"/>
                <w:szCs w:val="24"/>
              </w:rPr>
            </w:pPr>
            <w:r>
              <w:rPr>
                <w:sz w:val="24"/>
                <w:szCs w:val="24"/>
              </w:rPr>
              <w:t>95% CI[.09, .16]</w:t>
            </w:r>
          </w:p>
        </w:tc>
      </w:tr>
      <w:tr w:rsidR="00BA0981" w14:paraId="7BD621B0" w14:textId="77777777" w:rsidTr="00CB464C">
        <w:tblPrEx>
          <w:tblCellMar>
            <w:top w:w="0" w:type="dxa"/>
            <w:bottom w:w="0" w:type="dxa"/>
          </w:tblCellMar>
        </w:tblPrEx>
        <w:tc>
          <w:tcPr>
            <w:tcW w:w="1743" w:type="dxa"/>
            <w:tcBorders>
              <w:top w:val="nil"/>
              <w:left w:val="nil"/>
              <w:bottom w:val="single" w:sz="6" w:space="0" w:color="auto"/>
              <w:right w:val="nil"/>
            </w:tcBorders>
            <w:vAlign w:val="center"/>
          </w:tcPr>
          <w:p w14:paraId="466E2416" w14:textId="77777777" w:rsidR="00BA0981" w:rsidRDefault="00BA0981" w:rsidP="0050314F">
            <w:pPr>
              <w:widowControl w:val="0"/>
              <w:autoSpaceDE w:val="0"/>
              <w:autoSpaceDN w:val="0"/>
              <w:adjustRightInd w:val="0"/>
              <w:jc w:val="right"/>
              <w:rPr>
                <w:sz w:val="24"/>
                <w:szCs w:val="24"/>
              </w:rPr>
            </w:pPr>
          </w:p>
        </w:tc>
        <w:tc>
          <w:tcPr>
            <w:tcW w:w="993" w:type="dxa"/>
            <w:tcBorders>
              <w:top w:val="nil"/>
              <w:left w:val="nil"/>
              <w:bottom w:val="single" w:sz="6" w:space="0" w:color="auto"/>
              <w:right w:val="nil"/>
            </w:tcBorders>
            <w:vAlign w:val="center"/>
          </w:tcPr>
          <w:p w14:paraId="0A6B4021" w14:textId="77777777" w:rsidR="00BA0981" w:rsidRDefault="00BA0981"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4F87E730" w14:textId="77777777" w:rsidR="00BA0981" w:rsidRDefault="00BA0981" w:rsidP="0050314F">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009E397" w14:textId="77777777" w:rsidR="00BA0981" w:rsidRDefault="00BA0981" w:rsidP="0050314F">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666CDF56" w14:textId="77777777" w:rsidR="00BA0981" w:rsidRDefault="00BA0981" w:rsidP="0050314F">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79C0CB04" w14:textId="77777777" w:rsidR="00BA0981" w:rsidRDefault="00BA0981" w:rsidP="0050314F">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7439646B" w14:textId="77777777" w:rsidR="00BA0981" w:rsidRDefault="00BA0981" w:rsidP="0050314F">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58CE4266" w14:textId="77777777" w:rsidR="00BA0981" w:rsidRDefault="00BA0981" w:rsidP="0050314F">
            <w:pPr>
              <w:widowControl w:val="0"/>
              <w:tabs>
                <w:tab w:val="decimal" w:leader="dot" w:pos="287"/>
              </w:tabs>
              <w:autoSpaceDE w:val="0"/>
              <w:autoSpaceDN w:val="0"/>
              <w:adjustRightInd w:val="0"/>
              <w:rPr>
                <w:sz w:val="24"/>
                <w:szCs w:val="24"/>
              </w:rPr>
            </w:pPr>
          </w:p>
        </w:tc>
      </w:tr>
    </w:tbl>
    <w:p w14:paraId="20DA4E76" w14:textId="6604C885" w:rsidR="00720AD1" w:rsidRDefault="00720AD1" w:rsidP="00720AD1">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D50DD7D" w14:textId="77777777" w:rsidR="006F4A72" w:rsidRDefault="006F4A72" w:rsidP="00446C19">
      <w:pPr>
        <w:widowControl w:val="0"/>
        <w:autoSpaceDE w:val="0"/>
        <w:autoSpaceDN w:val="0"/>
        <w:adjustRightInd w:val="0"/>
        <w:rPr>
          <w:sz w:val="24"/>
          <w:szCs w:val="24"/>
        </w:rPr>
      </w:pPr>
    </w:p>
    <w:p w14:paraId="14C19E76" w14:textId="77777777" w:rsidR="00753A82" w:rsidRDefault="00753A82" w:rsidP="00446C19">
      <w:pPr>
        <w:widowControl w:val="0"/>
        <w:autoSpaceDE w:val="0"/>
        <w:autoSpaceDN w:val="0"/>
        <w:adjustRightInd w:val="0"/>
        <w:rPr>
          <w:sz w:val="24"/>
          <w:szCs w:val="24"/>
        </w:rPr>
      </w:pPr>
    </w:p>
    <w:p w14:paraId="1B00DF9D" w14:textId="77777777" w:rsidR="00753A82" w:rsidRDefault="00753A82" w:rsidP="00446C19">
      <w:pPr>
        <w:widowControl w:val="0"/>
        <w:autoSpaceDE w:val="0"/>
        <w:autoSpaceDN w:val="0"/>
        <w:adjustRightInd w:val="0"/>
        <w:rPr>
          <w:sz w:val="24"/>
          <w:szCs w:val="24"/>
        </w:rPr>
      </w:pPr>
    </w:p>
    <w:p w14:paraId="11A7B739" w14:textId="77777777" w:rsidR="00753A82" w:rsidRDefault="00753A82" w:rsidP="00446C19">
      <w:pPr>
        <w:widowControl w:val="0"/>
        <w:autoSpaceDE w:val="0"/>
        <w:autoSpaceDN w:val="0"/>
        <w:adjustRightInd w:val="0"/>
        <w:rPr>
          <w:sz w:val="24"/>
          <w:szCs w:val="24"/>
        </w:rPr>
      </w:pPr>
    </w:p>
    <w:p w14:paraId="4FA0FF11" w14:textId="77777777" w:rsidR="00753A82" w:rsidRDefault="00753A82" w:rsidP="00446C19">
      <w:pPr>
        <w:widowControl w:val="0"/>
        <w:autoSpaceDE w:val="0"/>
        <w:autoSpaceDN w:val="0"/>
        <w:adjustRightInd w:val="0"/>
        <w:rPr>
          <w:sz w:val="24"/>
          <w:szCs w:val="24"/>
        </w:rPr>
      </w:pPr>
    </w:p>
    <w:p w14:paraId="5BC24CA2" w14:textId="77777777" w:rsidR="00753A82" w:rsidRDefault="00753A82" w:rsidP="00446C19">
      <w:pPr>
        <w:widowControl w:val="0"/>
        <w:autoSpaceDE w:val="0"/>
        <w:autoSpaceDN w:val="0"/>
        <w:adjustRightInd w:val="0"/>
        <w:rPr>
          <w:sz w:val="24"/>
          <w:szCs w:val="24"/>
        </w:rPr>
      </w:pPr>
    </w:p>
    <w:p w14:paraId="35AEA3F5" w14:textId="77777777" w:rsidR="005C2CFD" w:rsidRDefault="005C2CFD" w:rsidP="00446C19">
      <w:pPr>
        <w:widowControl w:val="0"/>
        <w:autoSpaceDE w:val="0"/>
        <w:autoSpaceDN w:val="0"/>
        <w:adjustRightInd w:val="0"/>
        <w:rPr>
          <w:sz w:val="24"/>
          <w:szCs w:val="24"/>
        </w:rPr>
      </w:pPr>
    </w:p>
    <w:p w14:paraId="4ECA40A4" w14:textId="77777777" w:rsidR="006F4A72" w:rsidRDefault="006F4A72" w:rsidP="00446C19">
      <w:pPr>
        <w:widowControl w:val="0"/>
        <w:autoSpaceDE w:val="0"/>
        <w:autoSpaceDN w:val="0"/>
        <w:adjustRightInd w:val="0"/>
        <w:rPr>
          <w:sz w:val="24"/>
          <w:szCs w:val="24"/>
        </w:rPr>
      </w:pPr>
    </w:p>
    <w:p w14:paraId="3AF63AE0" w14:textId="25AB30C7" w:rsidR="00446C19" w:rsidRDefault="00446C19" w:rsidP="00446C19">
      <w:pPr>
        <w:widowControl w:val="0"/>
        <w:autoSpaceDE w:val="0"/>
        <w:autoSpaceDN w:val="0"/>
        <w:adjustRightInd w:val="0"/>
        <w:rPr>
          <w:sz w:val="24"/>
          <w:szCs w:val="24"/>
        </w:rPr>
      </w:pPr>
      <w:r>
        <w:rPr>
          <w:sz w:val="24"/>
          <w:szCs w:val="24"/>
        </w:rPr>
        <w:t xml:space="preserve">Table </w:t>
      </w:r>
      <w:r w:rsidR="006F4A72">
        <w:rPr>
          <w:sz w:val="24"/>
          <w:szCs w:val="24"/>
        </w:rPr>
        <w:t>5</w:t>
      </w:r>
      <w:r>
        <w:rPr>
          <w:sz w:val="24"/>
          <w:szCs w:val="24"/>
        </w:rPr>
        <w:t xml:space="preserve"> </w:t>
      </w:r>
    </w:p>
    <w:p w14:paraId="16B86655" w14:textId="196D3226" w:rsidR="006F4A72" w:rsidRDefault="006F4A72" w:rsidP="00446C19">
      <w:pPr>
        <w:widowControl w:val="0"/>
        <w:autoSpaceDE w:val="0"/>
        <w:autoSpaceDN w:val="0"/>
        <w:adjustRightInd w:val="0"/>
        <w:rPr>
          <w:i/>
          <w:iCs/>
          <w:sz w:val="24"/>
          <w:szCs w:val="24"/>
        </w:rPr>
      </w:pPr>
      <w:r>
        <w:rPr>
          <w:i/>
          <w:iCs/>
          <w:sz w:val="24"/>
          <w:szCs w:val="24"/>
        </w:rPr>
        <w:t xml:space="preserve">Regression results </w:t>
      </w:r>
      <w:r w:rsidR="00052467">
        <w:rPr>
          <w:i/>
          <w:iCs/>
          <w:sz w:val="24"/>
          <w:szCs w:val="24"/>
        </w:rPr>
        <w:t xml:space="preserve">for </w:t>
      </w:r>
      <w:r w:rsidR="00052467">
        <w:rPr>
          <w:i/>
          <w:iCs/>
          <w:sz w:val="24"/>
          <w:szCs w:val="24"/>
        </w:rPr>
        <w:t>Brazil</w:t>
      </w:r>
      <w:r w:rsidR="00052467">
        <w:rPr>
          <w:i/>
          <w:iCs/>
          <w:sz w:val="24"/>
          <w:szCs w:val="24"/>
        </w:rPr>
        <w:t xml:space="preserve"> sleep diaries </w:t>
      </w:r>
      <w:r>
        <w:rPr>
          <w:i/>
          <w:iCs/>
          <w:sz w:val="24"/>
          <w:szCs w:val="24"/>
        </w:rPr>
        <w:t xml:space="preserve">using morning </w:t>
      </w:r>
      <w:r w:rsidR="0046353C">
        <w:rPr>
          <w:i/>
          <w:iCs/>
          <w:sz w:val="24"/>
          <w:szCs w:val="24"/>
        </w:rPr>
        <w:t>energy</w:t>
      </w:r>
      <w:r>
        <w:rPr>
          <w:i/>
          <w:iCs/>
          <w:sz w:val="24"/>
          <w:szCs w:val="24"/>
        </w:rPr>
        <w:t xml:space="preserve"> from diary entries as the criterion. </w:t>
      </w:r>
    </w:p>
    <w:p w14:paraId="7EE21071" w14:textId="77777777" w:rsidR="00462311" w:rsidRDefault="00462311" w:rsidP="00462311">
      <w:pPr>
        <w:widowControl w:val="0"/>
        <w:autoSpaceDE w:val="0"/>
        <w:autoSpaceDN w:val="0"/>
        <w:adjustRightInd w:val="0"/>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2027"/>
        <w:gridCol w:w="992"/>
        <w:gridCol w:w="1563"/>
        <w:gridCol w:w="864"/>
        <w:gridCol w:w="1368"/>
        <w:gridCol w:w="864"/>
        <w:gridCol w:w="1779"/>
        <w:gridCol w:w="1915"/>
      </w:tblGrid>
      <w:tr w:rsidR="00462311" w14:paraId="2D4870AF" w14:textId="77777777" w:rsidTr="00303642">
        <w:tblPrEx>
          <w:tblCellMar>
            <w:top w:w="0" w:type="dxa"/>
            <w:bottom w:w="0" w:type="dxa"/>
          </w:tblCellMar>
        </w:tblPrEx>
        <w:tc>
          <w:tcPr>
            <w:tcW w:w="2027" w:type="dxa"/>
            <w:tcBorders>
              <w:top w:val="single" w:sz="6" w:space="0" w:color="auto"/>
              <w:left w:val="nil"/>
              <w:bottom w:val="nil"/>
              <w:right w:val="nil"/>
            </w:tcBorders>
            <w:vAlign w:val="center"/>
          </w:tcPr>
          <w:p w14:paraId="419DC8D8" w14:textId="77777777" w:rsidR="00462311" w:rsidRDefault="00462311" w:rsidP="0050314F">
            <w:pPr>
              <w:widowControl w:val="0"/>
              <w:autoSpaceDE w:val="0"/>
              <w:autoSpaceDN w:val="0"/>
              <w:adjustRightInd w:val="0"/>
              <w:jc w:val="right"/>
              <w:rPr>
                <w:sz w:val="24"/>
                <w:szCs w:val="24"/>
              </w:rPr>
            </w:pPr>
            <w:r>
              <w:rPr>
                <w:sz w:val="24"/>
                <w:szCs w:val="24"/>
              </w:rPr>
              <w:t>Predictor</w:t>
            </w:r>
          </w:p>
        </w:tc>
        <w:tc>
          <w:tcPr>
            <w:tcW w:w="992" w:type="dxa"/>
            <w:tcBorders>
              <w:top w:val="single" w:sz="6" w:space="0" w:color="auto"/>
              <w:left w:val="nil"/>
              <w:bottom w:val="nil"/>
              <w:right w:val="nil"/>
            </w:tcBorders>
            <w:vAlign w:val="center"/>
          </w:tcPr>
          <w:p w14:paraId="5D2EE1CE" w14:textId="77777777" w:rsidR="00462311" w:rsidRDefault="00462311" w:rsidP="0050314F">
            <w:pPr>
              <w:widowControl w:val="0"/>
              <w:autoSpaceDE w:val="0"/>
              <w:autoSpaceDN w:val="0"/>
              <w:adjustRightInd w:val="0"/>
              <w:jc w:val="center"/>
              <w:rPr>
                <w:sz w:val="24"/>
                <w:szCs w:val="24"/>
              </w:rPr>
            </w:pPr>
            <w:r>
              <w:rPr>
                <w:i/>
                <w:iCs/>
                <w:sz w:val="24"/>
                <w:szCs w:val="24"/>
              </w:rPr>
              <w:t>b</w:t>
            </w:r>
          </w:p>
        </w:tc>
        <w:tc>
          <w:tcPr>
            <w:tcW w:w="1563" w:type="dxa"/>
            <w:tcBorders>
              <w:top w:val="single" w:sz="6" w:space="0" w:color="auto"/>
              <w:left w:val="nil"/>
              <w:bottom w:val="nil"/>
              <w:right w:val="nil"/>
            </w:tcBorders>
            <w:vAlign w:val="center"/>
          </w:tcPr>
          <w:p w14:paraId="6A9985C8" w14:textId="77777777" w:rsidR="00462311" w:rsidRDefault="00462311" w:rsidP="0050314F">
            <w:pPr>
              <w:widowControl w:val="0"/>
              <w:autoSpaceDE w:val="0"/>
              <w:autoSpaceDN w:val="0"/>
              <w:adjustRightInd w:val="0"/>
              <w:jc w:val="center"/>
              <w:rPr>
                <w:sz w:val="24"/>
                <w:szCs w:val="24"/>
              </w:rPr>
            </w:pPr>
            <w:r>
              <w:rPr>
                <w:i/>
                <w:iCs/>
                <w:sz w:val="24"/>
                <w:szCs w:val="24"/>
              </w:rPr>
              <w:t>b</w:t>
            </w:r>
          </w:p>
          <w:p w14:paraId="1E689933" w14:textId="49AD5C94" w:rsidR="00462311" w:rsidRDefault="00462311"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9817211" w14:textId="77777777" w:rsidR="00462311" w:rsidRDefault="0046231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4601BCC2" w14:textId="77777777" w:rsidR="00462311" w:rsidRDefault="00462311"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361F861D" w14:textId="1544D407" w:rsidR="00462311" w:rsidRDefault="00462311"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7268E791" w14:textId="77777777" w:rsidR="00462311" w:rsidRDefault="00462311"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3D888822" w14:textId="77777777" w:rsidR="00462311" w:rsidRDefault="00462311"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39DB4DE7" w14:textId="77777777" w:rsidR="00462311" w:rsidRDefault="00462311" w:rsidP="0050314F">
            <w:pPr>
              <w:widowControl w:val="0"/>
              <w:autoSpaceDE w:val="0"/>
              <w:autoSpaceDN w:val="0"/>
              <w:adjustRightInd w:val="0"/>
              <w:jc w:val="center"/>
              <w:rPr>
                <w:sz w:val="24"/>
                <w:szCs w:val="24"/>
              </w:rPr>
            </w:pPr>
            <w:r>
              <w:rPr>
                <w:sz w:val="24"/>
                <w:szCs w:val="24"/>
              </w:rPr>
              <w:t>Difference</w:t>
            </w:r>
          </w:p>
        </w:tc>
      </w:tr>
      <w:tr w:rsidR="00462311" w14:paraId="3A4BD413" w14:textId="77777777" w:rsidTr="00303642">
        <w:tblPrEx>
          <w:tblCellMar>
            <w:top w:w="0" w:type="dxa"/>
            <w:bottom w:w="0" w:type="dxa"/>
          </w:tblCellMar>
        </w:tblPrEx>
        <w:tc>
          <w:tcPr>
            <w:tcW w:w="2027" w:type="dxa"/>
            <w:tcBorders>
              <w:top w:val="single" w:sz="6" w:space="0" w:color="auto"/>
              <w:left w:val="nil"/>
              <w:bottom w:val="nil"/>
              <w:right w:val="nil"/>
            </w:tcBorders>
            <w:vAlign w:val="center"/>
          </w:tcPr>
          <w:p w14:paraId="4F17B447" w14:textId="77777777" w:rsidR="00462311" w:rsidRDefault="00462311" w:rsidP="0050314F">
            <w:pPr>
              <w:widowControl w:val="0"/>
              <w:autoSpaceDE w:val="0"/>
              <w:autoSpaceDN w:val="0"/>
              <w:adjustRightInd w:val="0"/>
              <w:jc w:val="right"/>
              <w:rPr>
                <w:sz w:val="24"/>
                <w:szCs w:val="24"/>
              </w:rPr>
            </w:pPr>
            <w:r>
              <w:rPr>
                <w:sz w:val="24"/>
                <w:szCs w:val="24"/>
              </w:rPr>
              <w:t>(Intercept)</w:t>
            </w:r>
          </w:p>
        </w:tc>
        <w:tc>
          <w:tcPr>
            <w:tcW w:w="992" w:type="dxa"/>
            <w:tcBorders>
              <w:top w:val="single" w:sz="6" w:space="0" w:color="auto"/>
              <w:left w:val="nil"/>
              <w:bottom w:val="nil"/>
              <w:right w:val="nil"/>
            </w:tcBorders>
            <w:vAlign w:val="center"/>
          </w:tcPr>
          <w:p w14:paraId="5B6BE54D" w14:textId="77777777" w:rsidR="00462311" w:rsidRDefault="00462311" w:rsidP="0050314F">
            <w:pPr>
              <w:widowControl w:val="0"/>
              <w:tabs>
                <w:tab w:val="decimal" w:leader="dot" w:pos="547"/>
              </w:tabs>
              <w:autoSpaceDE w:val="0"/>
              <w:autoSpaceDN w:val="0"/>
              <w:adjustRightInd w:val="0"/>
              <w:rPr>
                <w:sz w:val="24"/>
                <w:szCs w:val="24"/>
              </w:rPr>
            </w:pPr>
            <w:r>
              <w:rPr>
                <w:sz w:val="24"/>
                <w:szCs w:val="24"/>
              </w:rPr>
              <w:t>4.00**</w:t>
            </w:r>
          </w:p>
        </w:tc>
        <w:tc>
          <w:tcPr>
            <w:tcW w:w="1563" w:type="dxa"/>
            <w:tcBorders>
              <w:top w:val="single" w:sz="6" w:space="0" w:color="auto"/>
              <w:left w:val="nil"/>
              <w:bottom w:val="nil"/>
              <w:right w:val="nil"/>
            </w:tcBorders>
            <w:vAlign w:val="center"/>
          </w:tcPr>
          <w:p w14:paraId="5548AF2F" w14:textId="77777777" w:rsidR="00462311" w:rsidRDefault="00462311" w:rsidP="0050314F">
            <w:pPr>
              <w:widowControl w:val="0"/>
              <w:tabs>
                <w:tab w:val="decimal" w:leader="dot" w:pos="277"/>
              </w:tabs>
              <w:autoSpaceDE w:val="0"/>
              <w:autoSpaceDN w:val="0"/>
              <w:adjustRightInd w:val="0"/>
              <w:rPr>
                <w:sz w:val="24"/>
                <w:szCs w:val="24"/>
              </w:rPr>
            </w:pPr>
            <w:r>
              <w:rPr>
                <w:sz w:val="24"/>
                <w:szCs w:val="24"/>
              </w:rPr>
              <w:t>[3.11, 4.89]</w:t>
            </w:r>
          </w:p>
        </w:tc>
        <w:tc>
          <w:tcPr>
            <w:tcW w:w="864" w:type="dxa"/>
            <w:tcBorders>
              <w:top w:val="single" w:sz="6" w:space="0" w:color="auto"/>
              <w:left w:val="nil"/>
              <w:bottom w:val="nil"/>
              <w:right w:val="nil"/>
            </w:tcBorders>
            <w:vAlign w:val="center"/>
          </w:tcPr>
          <w:p w14:paraId="2538EB0A"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139D9E66"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20D278A3"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456AC6ED"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2C5E5767" w14:textId="77777777" w:rsidR="00462311" w:rsidRDefault="00462311" w:rsidP="0050314F">
            <w:pPr>
              <w:widowControl w:val="0"/>
              <w:tabs>
                <w:tab w:val="decimal" w:leader="dot" w:pos="287"/>
              </w:tabs>
              <w:autoSpaceDE w:val="0"/>
              <w:autoSpaceDN w:val="0"/>
              <w:adjustRightInd w:val="0"/>
              <w:rPr>
                <w:sz w:val="24"/>
                <w:szCs w:val="24"/>
              </w:rPr>
            </w:pPr>
          </w:p>
        </w:tc>
      </w:tr>
      <w:tr w:rsidR="00302CC6" w14:paraId="4682F44B" w14:textId="77777777" w:rsidTr="00303642">
        <w:tblPrEx>
          <w:tblCellMar>
            <w:top w:w="0" w:type="dxa"/>
            <w:bottom w:w="0" w:type="dxa"/>
          </w:tblCellMar>
        </w:tblPrEx>
        <w:tc>
          <w:tcPr>
            <w:tcW w:w="2027" w:type="dxa"/>
            <w:tcBorders>
              <w:top w:val="nil"/>
              <w:left w:val="nil"/>
              <w:bottom w:val="nil"/>
              <w:right w:val="nil"/>
            </w:tcBorders>
            <w:vAlign w:val="center"/>
          </w:tcPr>
          <w:p w14:paraId="0A13A596" w14:textId="2C7ED836" w:rsidR="00302CC6" w:rsidRDefault="00302CC6" w:rsidP="00302CC6">
            <w:pPr>
              <w:widowControl w:val="0"/>
              <w:autoSpaceDE w:val="0"/>
              <w:autoSpaceDN w:val="0"/>
              <w:adjustRightInd w:val="0"/>
              <w:jc w:val="right"/>
              <w:rPr>
                <w:sz w:val="24"/>
                <w:szCs w:val="24"/>
              </w:rPr>
            </w:pPr>
            <w:r>
              <w:rPr>
                <w:sz w:val="24"/>
                <w:szCs w:val="24"/>
              </w:rPr>
              <w:t>Sleep duration</w:t>
            </w:r>
          </w:p>
        </w:tc>
        <w:tc>
          <w:tcPr>
            <w:tcW w:w="992" w:type="dxa"/>
            <w:tcBorders>
              <w:top w:val="nil"/>
              <w:left w:val="nil"/>
              <w:bottom w:val="nil"/>
              <w:right w:val="nil"/>
            </w:tcBorders>
            <w:vAlign w:val="center"/>
          </w:tcPr>
          <w:p w14:paraId="2EC42650"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0.33**</w:t>
            </w:r>
          </w:p>
        </w:tc>
        <w:tc>
          <w:tcPr>
            <w:tcW w:w="1563" w:type="dxa"/>
            <w:tcBorders>
              <w:top w:val="nil"/>
              <w:left w:val="nil"/>
              <w:bottom w:val="nil"/>
              <w:right w:val="nil"/>
            </w:tcBorders>
            <w:vAlign w:val="center"/>
          </w:tcPr>
          <w:p w14:paraId="35FE9518"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[0.24, 0.42]</w:t>
            </w:r>
          </w:p>
        </w:tc>
        <w:tc>
          <w:tcPr>
            <w:tcW w:w="864" w:type="dxa"/>
            <w:tcBorders>
              <w:top w:val="nil"/>
              <w:left w:val="nil"/>
              <w:bottom w:val="nil"/>
              <w:right w:val="nil"/>
            </w:tcBorders>
            <w:vAlign w:val="center"/>
          </w:tcPr>
          <w:p w14:paraId="5B79D154"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.04</w:t>
            </w:r>
          </w:p>
        </w:tc>
        <w:tc>
          <w:tcPr>
            <w:tcW w:w="1368" w:type="dxa"/>
            <w:tcBorders>
              <w:top w:val="nil"/>
              <w:left w:val="nil"/>
              <w:bottom w:val="nil"/>
              <w:right w:val="nil"/>
            </w:tcBorders>
            <w:vAlign w:val="center"/>
          </w:tcPr>
          <w:p w14:paraId="6B60746E"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[.02, .07]</w:t>
            </w:r>
          </w:p>
        </w:tc>
        <w:tc>
          <w:tcPr>
            <w:tcW w:w="864" w:type="dxa"/>
            <w:tcBorders>
              <w:top w:val="nil"/>
              <w:left w:val="nil"/>
              <w:bottom w:val="nil"/>
              <w:right w:val="nil"/>
            </w:tcBorders>
            <w:vAlign w:val="center"/>
          </w:tcPr>
          <w:p w14:paraId="6E5F95E5"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64066ECC"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5D564A5" w14:textId="77777777" w:rsidR="00302CC6" w:rsidRDefault="00302CC6" w:rsidP="00302CC6">
            <w:pPr>
              <w:widowControl w:val="0"/>
              <w:tabs>
                <w:tab w:val="decimal" w:leader="dot" w:pos="287"/>
              </w:tabs>
              <w:autoSpaceDE w:val="0"/>
              <w:autoSpaceDN w:val="0"/>
              <w:adjustRightInd w:val="0"/>
              <w:rPr>
                <w:sz w:val="24"/>
                <w:szCs w:val="24"/>
              </w:rPr>
            </w:pPr>
          </w:p>
        </w:tc>
      </w:tr>
      <w:tr w:rsidR="00462311" w14:paraId="5B89C21E" w14:textId="77777777" w:rsidTr="00303642">
        <w:tblPrEx>
          <w:tblCellMar>
            <w:top w:w="0" w:type="dxa"/>
            <w:bottom w:w="0" w:type="dxa"/>
          </w:tblCellMar>
        </w:tblPrEx>
        <w:tc>
          <w:tcPr>
            <w:tcW w:w="2027" w:type="dxa"/>
            <w:tcBorders>
              <w:top w:val="nil"/>
              <w:left w:val="nil"/>
              <w:bottom w:val="nil"/>
              <w:right w:val="nil"/>
            </w:tcBorders>
            <w:vAlign w:val="center"/>
          </w:tcPr>
          <w:p w14:paraId="28E2BFBB"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1DE244A6"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0C70545F"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05F8493"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B6DB6F8"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B113171"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DA2B31E" w14:textId="77777777" w:rsidR="00462311" w:rsidRDefault="00462311"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.043**</w:t>
            </w:r>
          </w:p>
        </w:tc>
        <w:tc>
          <w:tcPr>
            <w:tcW w:w="1915" w:type="dxa"/>
            <w:tcBorders>
              <w:top w:val="nil"/>
              <w:left w:val="nil"/>
              <w:bottom w:val="nil"/>
              <w:right w:val="nil"/>
            </w:tcBorders>
            <w:vAlign w:val="center"/>
          </w:tcPr>
          <w:p w14:paraId="35BE2B24"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015528E4" w14:textId="77777777" w:rsidTr="00303642">
        <w:tblPrEx>
          <w:tblCellMar>
            <w:top w:w="0" w:type="dxa"/>
            <w:bottom w:w="0" w:type="dxa"/>
          </w:tblCellMar>
        </w:tblPrEx>
        <w:tc>
          <w:tcPr>
            <w:tcW w:w="2027" w:type="dxa"/>
            <w:tcBorders>
              <w:top w:val="nil"/>
              <w:left w:val="nil"/>
              <w:bottom w:val="nil"/>
              <w:right w:val="nil"/>
            </w:tcBorders>
            <w:vAlign w:val="center"/>
          </w:tcPr>
          <w:p w14:paraId="4EE8E206"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5733D3F3"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7A56EDF6"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09D2AF7"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8862C29"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E58DFFD"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2959E24" w14:textId="77777777" w:rsidR="00462311" w:rsidRDefault="00462311" w:rsidP="0050314F">
            <w:pPr>
              <w:widowControl w:val="0"/>
              <w:tabs>
                <w:tab w:val="decimal" w:leader="dot" w:pos="267"/>
              </w:tabs>
              <w:autoSpaceDE w:val="0"/>
              <w:autoSpaceDN w:val="0"/>
              <w:adjustRightInd w:val="0"/>
              <w:rPr>
                <w:sz w:val="24"/>
                <w:szCs w:val="24"/>
              </w:rPr>
            </w:pPr>
            <w:r>
              <w:rPr>
                <w:sz w:val="24"/>
                <w:szCs w:val="24"/>
              </w:rPr>
              <w:t>95% CI[.02,.07]</w:t>
            </w:r>
          </w:p>
        </w:tc>
        <w:tc>
          <w:tcPr>
            <w:tcW w:w="1915" w:type="dxa"/>
            <w:tcBorders>
              <w:top w:val="nil"/>
              <w:left w:val="nil"/>
              <w:bottom w:val="nil"/>
              <w:right w:val="nil"/>
            </w:tcBorders>
            <w:vAlign w:val="center"/>
          </w:tcPr>
          <w:p w14:paraId="40E08B84"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1EE353FC" w14:textId="77777777" w:rsidTr="00303642">
        <w:tblPrEx>
          <w:tblCellMar>
            <w:top w:w="0" w:type="dxa"/>
            <w:bottom w:w="0" w:type="dxa"/>
          </w:tblCellMar>
        </w:tblPrEx>
        <w:tc>
          <w:tcPr>
            <w:tcW w:w="2027" w:type="dxa"/>
            <w:tcBorders>
              <w:top w:val="nil"/>
              <w:left w:val="nil"/>
              <w:bottom w:val="nil"/>
              <w:right w:val="nil"/>
            </w:tcBorders>
            <w:vAlign w:val="center"/>
          </w:tcPr>
          <w:p w14:paraId="3B0E6674" w14:textId="77777777" w:rsidR="00462311" w:rsidRDefault="00462311" w:rsidP="0050314F">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327D4FC0" w14:textId="77777777" w:rsidR="00462311" w:rsidRDefault="00462311" w:rsidP="0050314F">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0C69555D" w14:textId="77777777" w:rsidR="00462311" w:rsidRDefault="00462311"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7D3E680C"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E2A9DA0"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3EDFA57"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BA98EB4"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2D48AF3" w14:textId="77777777" w:rsidR="00462311" w:rsidRDefault="00462311" w:rsidP="0050314F">
            <w:pPr>
              <w:widowControl w:val="0"/>
              <w:tabs>
                <w:tab w:val="decimal" w:leader="dot" w:pos="287"/>
              </w:tabs>
              <w:autoSpaceDE w:val="0"/>
              <w:autoSpaceDN w:val="0"/>
              <w:adjustRightInd w:val="0"/>
              <w:rPr>
                <w:sz w:val="24"/>
                <w:szCs w:val="24"/>
              </w:rPr>
            </w:pPr>
          </w:p>
        </w:tc>
      </w:tr>
      <w:tr w:rsidR="00462311" w14:paraId="18E4C89F" w14:textId="77777777" w:rsidTr="00303642">
        <w:tblPrEx>
          <w:tblCellMar>
            <w:top w:w="0" w:type="dxa"/>
            <w:bottom w:w="0" w:type="dxa"/>
          </w:tblCellMar>
        </w:tblPrEx>
        <w:tc>
          <w:tcPr>
            <w:tcW w:w="2027" w:type="dxa"/>
            <w:tcBorders>
              <w:top w:val="nil"/>
              <w:left w:val="nil"/>
              <w:bottom w:val="nil"/>
              <w:right w:val="nil"/>
            </w:tcBorders>
            <w:vAlign w:val="center"/>
          </w:tcPr>
          <w:p w14:paraId="1219BDDF" w14:textId="77777777" w:rsidR="00462311" w:rsidRDefault="00462311" w:rsidP="0050314F">
            <w:pPr>
              <w:widowControl w:val="0"/>
              <w:autoSpaceDE w:val="0"/>
              <w:autoSpaceDN w:val="0"/>
              <w:adjustRightInd w:val="0"/>
              <w:jc w:val="right"/>
              <w:rPr>
                <w:sz w:val="24"/>
                <w:szCs w:val="24"/>
              </w:rPr>
            </w:pPr>
            <w:r>
              <w:rPr>
                <w:sz w:val="24"/>
                <w:szCs w:val="24"/>
              </w:rPr>
              <w:t>(Intercept)</w:t>
            </w:r>
          </w:p>
        </w:tc>
        <w:tc>
          <w:tcPr>
            <w:tcW w:w="992" w:type="dxa"/>
            <w:tcBorders>
              <w:top w:val="nil"/>
              <w:left w:val="nil"/>
              <w:bottom w:val="nil"/>
              <w:right w:val="nil"/>
            </w:tcBorders>
            <w:vAlign w:val="center"/>
          </w:tcPr>
          <w:p w14:paraId="0095C6E4" w14:textId="77777777" w:rsidR="00462311" w:rsidRDefault="00462311" w:rsidP="0050314F">
            <w:pPr>
              <w:widowControl w:val="0"/>
              <w:tabs>
                <w:tab w:val="decimal" w:leader="dot" w:pos="547"/>
              </w:tabs>
              <w:autoSpaceDE w:val="0"/>
              <w:autoSpaceDN w:val="0"/>
              <w:adjustRightInd w:val="0"/>
              <w:rPr>
                <w:sz w:val="24"/>
                <w:szCs w:val="24"/>
              </w:rPr>
            </w:pPr>
            <w:r>
              <w:rPr>
                <w:sz w:val="24"/>
                <w:szCs w:val="24"/>
              </w:rPr>
              <w:t>-1.08*</w:t>
            </w:r>
          </w:p>
        </w:tc>
        <w:tc>
          <w:tcPr>
            <w:tcW w:w="1563" w:type="dxa"/>
            <w:tcBorders>
              <w:top w:val="nil"/>
              <w:left w:val="nil"/>
              <w:bottom w:val="nil"/>
              <w:right w:val="nil"/>
            </w:tcBorders>
            <w:vAlign w:val="center"/>
          </w:tcPr>
          <w:p w14:paraId="0CFBD91F" w14:textId="77777777" w:rsidR="00462311" w:rsidRDefault="00462311" w:rsidP="0050314F">
            <w:pPr>
              <w:widowControl w:val="0"/>
              <w:tabs>
                <w:tab w:val="decimal" w:leader="dot" w:pos="277"/>
              </w:tabs>
              <w:autoSpaceDE w:val="0"/>
              <w:autoSpaceDN w:val="0"/>
              <w:adjustRightInd w:val="0"/>
              <w:rPr>
                <w:sz w:val="24"/>
                <w:szCs w:val="24"/>
              </w:rPr>
            </w:pPr>
            <w:r>
              <w:rPr>
                <w:sz w:val="24"/>
                <w:szCs w:val="24"/>
              </w:rPr>
              <w:t>[-2.06, -0.10]</w:t>
            </w:r>
          </w:p>
        </w:tc>
        <w:tc>
          <w:tcPr>
            <w:tcW w:w="864" w:type="dxa"/>
            <w:tcBorders>
              <w:top w:val="nil"/>
              <w:left w:val="nil"/>
              <w:bottom w:val="nil"/>
              <w:right w:val="nil"/>
            </w:tcBorders>
            <w:vAlign w:val="center"/>
          </w:tcPr>
          <w:p w14:paraId="10B1F7F3" w14:textId="77777777" w:rsidR="00462311" w:rsidRDefault="00462311"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1681D6B2" w14:textId="77777777" w:rsidR="00462311" w:rsidRDefault="00462311"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E162958" w14:textId="77777777" w:rsidR="00462311" w:rsidRDefault="00462311"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33CD96B" w14:textId="77777777" w:rsidR="00462311" w:rsidRDefault="00462311"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06DA1CB" w14:textId="77777777" w:rsidR="00462311" w:rsidRDefault="00462311" w:rsidP="0050314F">
            <w:pPr>
              <w:widowControl w:val="0"/>
              <w:tabs>
                <w:tab w:val="decimal" w:leader="dot" w:pos="287"/>
              </w:tabs>
              <w:autoSpaceDE w:val="0"/>
              <w:autoSpaceDN w:val="0"/>
              <w:adjustRightInd w:val="0"/>
              <w:rPr>
                <w:sz w:val="24"/>
                <w:szCs w:val="24"/>
              </w:rPr>
            </w:pPr>
          </w:p>
        </w:tc>
      </w:tr>
      <w:tr w:rsidR="00302CC6" w14:paraId="0C186202" w14:textId="77777777" w:rsidTr="00303642">
        <w:tblPrEx>
          <w:tblCellMar>
            <w:top w:w="0" w:type="dxa"/>
            <w:bottom w:w="0" w:type="dxa"/>
          </w:tblCellMar>
        </w:tblPrEx>
        <w:tc>
          <w:tcPr>
            <w:tcW w:w="2027" w:type="dxa"/>
            <w:tcBorders>
              <w:top w:val="nil"/>
              <w:left w:val="nil"/>
              <w:bottom w:val="nil"/>
              <w:right w:val="nil"/>
            </w:tcBorders>
            <w:vAlign w:val="center"/>
          </w:tcPr>
          <w:p w14:paraId="1BF142B9" w14:textId="318384D4" w:rsidR="00302CC6" w:rsidRDefault="00302CC6" w:rsidP="00302CC6">
            <w:pPr>
              <w:widowControl w:val="0"/>
              <w:autoSpaceDE w:val="0"/>
              <w:autoSpaceDN w:val="0"/>
              <w:adjustRightInd w:val="0"/>
              <w:jc w:val="right"/>
              <w:rPr>
                <w:sz w:val="24"/>
                <w:szCs w:val="24"/>
              </w:rPr>
            </w:pPr>
            <w:r>
              <w:rPr>
                <w:sz w:val="24"/>
                <w:szCs w:val="24"/>
              </w:rPr>
              <w:t>Sleep duration</w:t>
            </w:r>
          </w:p>
        </w:tc>
        <w:tc>
          <w:tcPr>
            <w:tcW w:w="992" w:type="dxa"/>
            <w:tcBorders>
              <w:top w:val="nil"/>
              <w:left w:val="nil"/>
              <w:bottom w:val="nil"/>
              <w:right w:val="nil"/>
            </w:tcBorders>
            <w:vAlign w:val="center"/>
          </w:tcPr>
          <w:p w14:paraId="11996736"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0.27**</w:t>
            </w:r>
          </w:p>
        </w:tc>
        <w:tc>
          <w:tcPr>
            <w:tcW w:w="1563" w:type="dxa"/>
            <w:tcBorders>
              <w:top w:val="nil"/>
              <w:left w:val="nil"/>
              <w:bottom w:val="nil"/>
              <w:right w:val="nil"/>
            </w:tcBorders>
            <w:vAlign w:val="center"/>
          </w:tcPr>
          <w:p w14:paraId="45193857"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[0.19, 0.35]</w:t>
            </w:r>
          </w:p>
        </w:tc>
        <w:tc>
          <w:tcPr>
            <w:tcW w:w="864" w:type="dxa"/>
            <w:tcBorders>
              <w:top w:val="nil"/>
              <w:left w:val="nil"/>
              <w:bottom w:val="nil"/>
              <w:right w:val="nil"/>
            </w:tcBorders>
            <w:vAlign w:val="center"/>
          </w:tcPr>
          <w:p w14:paraId="7AA77039"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04893D50"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001CA41"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.21**</w:t>
            </w:r>
          </w:p>
        </w:tc>
        <w:tc>
          <w:tcPr>
            <w:tcW w:w="1779" w:type="dxa"/>
            <w:tcBorders>
              <w:top w:val="nil"/>
              <w:left w:val="nil"/>
              <w:bottom w:val="nil"/>
              <w:right w:val="nil"/>
            </w:tcBorders>
            <w:vAlign w:val="center"/>
          </w:tcPr>
          <w:p w14:paraId="7FB8EF2F"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4BCDA87"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20883ACC" w14:textId="77777777" w:rsidTr="00303642">
        <w:tblPrEx>
          <w:tblCellMar>
            <w:top w:w="0" w:type="dxa"/>
            <w:bottom w:w="0" w:type="dxa"/>
          </w:tblCellMar>
        </w:tblPrEx>
        <w:tc>
          <w:tcPr>
            <w:tcW w:w="2027" w:type="dxa"/>
            <w:tcBorders>
              <w:top w:val="nil"/>
              <w:left w:val="nil"/>
              <w:bottom w:val="nil"/>
              <w:right w:val="nil"/>
            </w:tcBorders>
            <w:vAlign w:val="center"/>
          </w:tcPr>
          <w:p w14:paraId="1E74AF09" w14:textId="34A45627" w:rsidR="00302CC6" w:rsidRDefault="00302CC6" w:rsidP="00302CC6">
            <w:pPr>
              <w:widowControl w:val="0"/>
              <w:autoSpaceDE w:val="0"/>
              <w:autoSpaceDN w:val="0"/>
              <w:adjustRightInd w:val="0"/>
              <w:jc w:val="right"/>
              <w:rPr>
                <w:sz w:val="24"/>
                <w:szCs w:val="24"/>
              </w:rPr>
            </w:pPr>
            <w:r>
              <w:rPr>
                <w:sz w:val="24"/>
                <w:szCs w:val="24"/>
              </w:rPr>
              <w:t>Age</w:t>
            </w:r>
          </w:p>
        </w:tc>
        <w:tc>
          <w:tcPr>
            <w:tcW w:w="992" w:type="dxa"/>
            <w:tcBorders>
              <w:top w:val="nil"/>
              <w:left w:val="nil"/>
              <w:bottom w:val="nil"/>
              <w:right w:val="nil"/>
            </w:tcBorders>
            <w:vAlign w:val="center"/>
          </w:tcPr>
          <w:p w14:paraId="7D6BAA9B"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0.00**</w:t>
            </w:r>
          </w:p>
        </w:tc>
        <w:tc>
          <w:tcPr>
            <w:tcW w:w="1563" w:type="dxa"/>
            <w:tcBorders>
              <w:top w:val="nil"/>
              <w:left w:val="nil"/>
              <w:bottom w:val="nil"/>
              <w:right w:val="nil"/>
            </w:tcBorders>
            <w:vAlign w:val="center"/>
          </w:tcPr>
          <w:p w14:paraId="267D014F"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4137F907"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1B595278"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4CBD7FA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.28**</w:t>
            </w:r>
          </w:p>
        </w:tc>
        <w:tc>
          <w:tcPr>
            <w:tcW w:w="1779" w:type="dxa"/>
            <w:tcBorders>
              <w:top w:val="nil"/>
              <w:left w:val="nil"/>
              <w:bottom w:val="nil"/>
              <w:right w:val="nil"/>
            </w:tcBorders>
            <w:vAlign w:val="center"/>
          </w:tcPr>
          <w:p w14:paraId="1CD76DD5"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F9D4C63"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4021A74F" w14:textId="77777777" w:rsidTr="00303642">
        <w:tblPrEx>
          <w:tblCellMar>
            <w:top w:w="0" w:type="dxa"/>
            <w:bottom w:w="0" w:type="dxa"/>
          </w:tblCellMar>
        </w:tblPrEx>
        <w:tc>
          <w:tcPr>
            <w:tcW w:w="2027" w:type="dxa"/>
            <w:tcBorders>
              <w:top w:val="nil"/>
              <w:left w:val="nil"/>
              <w:bottom w:val="nil"/>
              <w:right w:val="nil"/>
            </w:tcBorders>
            <w:vAlign w:val="center"/>
          </w:tcPr>
          <w:p w14:paraId="25446CDE" w14:textId="434ADEEE" w:rsidR="00302CC6" w:rsidRDefault="00302CC6" w:rsidP="00302CC6">
            <w:pPr>
              <w:widowControl w:val="0"/>
              <w:autoSpaceDE w:val="0"/>
              <w:autoSpaceDN w:val="0"/>
              <w:adjustRightInd w:val="0"/>
              <w:jc w:val="right"/>
              <w:rPr>
                <w:sz w:val="24"/>
                <w:szCs w:val="24"/>
              </w:rPr>
            </w:pPr>
            <w:r>
              <w:rPr>
                <w:sz w:val="24"/>
                <w:szCs w:val="24"/>
              </w:rPr>
              <w:t>Household Size</w:t>
            </w:r>
          </w:p>
        </w:tc>
        <w:tc>
          <w:tcPr>
            <w:tcW w:w="992" w:type="dxa"/>
            <w:tcBorders>
              <w:top w:val="nil"/>
              <w:left w:val="nil"/>
              <w:bottom w:val="nil"/>
              <w:right w:val="nil"/>
            </w:tcBorders>
            <w:vAlign w:val="center"/>
          </w:tcPr>
          <w:p w14:paraId="4D11426F"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-0.20**</w:t>
            </w:r>
          </w:p>
        </w:tc>
        <w:tc>
          <w:tcPr>
            <w:tcW w:w="1563" w:type="dxa"/>
            <w:tcBorders>
              <w:top w:val="nil"/>
              <w:left w:val="nil"/>
              <w:bottom w:val="nil"/>
              <w:right w:val="nil"/>
            </w:tcBorders>
            <w:vAlign w:val="center"/>
          </w:tcPr>
          <w:p w14:paraId="2A2E8899"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[-0.28, -0.12]</w:t>
            </w:r>
          </w:p>
        </w:tc>
        <w:tc>
          <w:tcPr>
            <w:tcW w:w="864" w:type="dxa"/>
            <w:tcBorders>
              <w:top w:val="nil"/>
              <w:left w:val="nil"/>
              <w:bottom w:val="nil"/>
              <w:right w:val="nil"/>
            </w:tcBorders>
            <w:vAlign w:val="center"/>
          </w:tcPr>
          <w:p w14:paraId="7D596C4C"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6A9CA1C2"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[.00, .03]</w:t>
            </w:r>
          </w:p>
        </w:tc>
        <w:tc>
          <w:tcPr>
            <w:tcW w:w="864" w:type="dxa"/>
            <w:tcBorders>
              <w:top w:val="nil"/>
              <w:left w:val="nil"/>
              <w:bottom w:val="nil"/>
              <w:right w:val="nil"/>
            </w:tcBorders>
            <w:vAlign w:val="center"/>
          </w:tcPr>
          <w:p w14:paraId="15F67CF3"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C243837"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48D69D4"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58B09B5F" w14:textId="77777777" w:rsidTr="00303642">
        <w:tblPrEx>
          <w:tblCellMar>
            <w:top w:w="0" w:type="dxa"/>
            <w:bottom w:w="0" w:type="dxa"/>
          </w:tblCellMar>
        </w:tblPrEx>
        <w:tc>
          <w:tcPr>
            <w:tcW w:w="2027" w:type="dxa"/>
            <w:tcBorders>
              <w:top w:val="nil"/>
              <w:left w:val="nil"/>
              <w:bottom w:val="nil"/>
              <w:right w:val="nil"/>
            </w:tcBorders>
            <w:vAlign w:val="center"/>
          </w:tcPr>
          <w:p w14:paraId="661C4B80" w14:textId="3360976A" w:rsidR="00302CC6" w:rsidRDefault="00302CC6" w:rsidP="00302CC6">
            <w:pPr>
              <w:widowControl w:val="0"/>
              <w:autoSpaceDE w:val="0"/>
              <w:autoSpaceDN w:val="0"/>
              <w:adjustRightInd w:val="0"/>
              <w:jc w:val="right"/>
              <w:rPr>
                <w:sz w:val="24"/>
                <w:szCs w:val="24"/>
              </w:rPr>
            </w:pPr>
            <w:r>
              <w:rPr>
                <w:sz w:val="24"/>
                <w:szCs w:val="24"/>
              </w:rPr>
              <w:t>Number of night wakes</w:t>
            </w:r>
          </w:p>
        </w:tc>
        <w:tc>
          <w:tcPr>
            <w:tcW w:w="992" w:type="dxa"/>
            <w:tcBorders>
              <w:top w:val="nil"/>
              <w:left w:val="nil"/>
              <w:bottom w:val="nil"/>
              <w:right w:val="nil"/>
            </w:tcBorders>
            <w:vAlign w:val="center"/>
          </w:tcPr>
          <w:p w14:paraId="66896A7A"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0.36**</w:t>
            </w:r>
          </w:p>
        </w:tc>
        <w:tc>
          <w:tcPr>
            <w:tcW w:w="1563" w:type="dxa"/>
            <w:tcBorders>
              <w:top w:val="nil"/>
              <w:left w:val="nil"/>
              <w:bottom w:val="nil"/>
              <w:right w:val="nil"/>
            </w:tcBorders>
            <w:vAlign w:val="center"/>
          </w:tcPr>
          <w:p w14:paraId="40C6C9A0"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[0.25, 0.48]</w:t>
            </w:r>
          </w:p>
        </w:tc>
        <w:tc>
          <w:tcPr>
            <w:tcW w:w="864" w:type="dxa"/>
            <w:tcBorders>
              <w:top w:val="nil"/>
              <w:left w:val="nil"/>
              <w:bottom w:val="nil"/>
              <w:right w:val="nil"/>
            </w:tcBorders>
            <w:vAlign w:val="center"/>
          </w:tcPr>
          <w:p w14:paraId="75261DC8"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25177AB"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1A68CF30"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.12**</w:t>
            </w:r>
          </w:p>
        </w:tc>
        <w:tc>
          <w:tcPr>
            <w:tcW w:w="1779" w:type="dxa"/>
            <w:tcBorders>
              <w:top w:val="nil"/>
              <w:left w:val="nil"/>
              <w:bottom w:val="nil"/>
              <w:right w:val="nil"/>
            </w:tcBorders>
            <w:vAlign w:val="center"/>
          </w:tcPr>
          <w:p w14:paraId="41E125C6"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57305C0"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1F27C3FF" w14:textId="77777777" w:rsidTr="00303642">
        <w:tblPrEx>
          <w:tblCellMar>
            <w:top w:w="0" w:type="dxa"/>
            <w:bottom w:w="0" w:type="dxa"/>
          </w:tblCellMar>
        </w:tblPrEx>
        <w:tc>
          <w:tcPr>
            <w:tcW w:w="2027" w:type="dxa"/>
            <w:tcBorders>
              <w:top w:val="nil"/>
              <w:left w:val="nil"/>
              <w:bottom w:val="nil"/>
              <w:right w:val="nil"/>
            </w:tcBorders>
            <w:vAlign w:val="center"/>
          </w:tcPr>
          <w:p w14:paraId="0A4578D6" w14:textId="215B1655" w:rsidR="00302CC6" w:rsidRDefault="00302CC6" w:rsidP="00302CC6">
            <w:pPr>
              <w:widowControl w:val="0"/>
              <w:autoSpaceDE w:val="0"/>
              <w:autoSpaceDN w:val="0"/>
              <w:adjustRightInd w:val="0"/>
              <w:jc w:val="right"/>
              <w:rPr>
                <w:sz w:val="24"/>
                <w:szCs w:val="24"/>
              </w:rPr>
            </w:pPr>
            <w:r>
              <w:rPr>
                <w:sz w:val="24"/>
                <w:szCs w:val="24"/>
              </w:rPr>
              <w:t>Nightfeed</w:t>
            </w:r>
            <w:r w:rsidR="00303642">
              <w:rPr>
                <w:sz w:val="24"/>
                <w:szCs w:val="24"/>
              </w:rPr>
              <w:t xml:space="preserve"> (yes/no)</w:t>
            </w:r>
          </w:p>
        </w:tc>
        <w:tc>
          <w:tcPr>
            <w:tcW w:w="992" w:type="dxa"/>
            <w:tcBorders>
              <w:top w:val="nil"/>
              <w:left w:val="nil"/>
              <w:bottom w:val="nil"/>
              <w:right w:val="nil"/>
            </w:tcBorders>
            <w:vAlign w:val="center"/>
          </w:tcPr>
          <w:p w14:paraId="26395DBF"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0.95**</w:t>
            </w:r>
          </w:p>
        </w:tc>
        <w:tc>
          <w:tcPr>
            <w:tcW w:w="1563" w:type="dxa"/>
            <w:tcBorders>
              <w:top w:val="nil"/>
              <w:left w:val="nil"/>
              <w:bottom w:val="nil"/>
              <w:right w:val="nil"/>
            </w:tcBorders>
            <w:vAlign w:val="center"/>
          </w:tcPr>
          <w:p w14:paraId="01CE1E1D"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[0.65, 1.25]</w:t>
            </w:r>
          </w:p>
        </w:tc>
        <w:tc>
          <w:tcPr>
            <w:tcW w:w="864" w:type="dxa"/>
            <w:tcBorders>
              <w:top w:val="nil"/>
              <w:left w:val="nil"/>
              <w:bottom w:val="nil"/>
              <w:right w:val="nil"/>
            </w:tcBorders>
            <w:vAlign w:val="center"/>
          </w:tcPr>
          <w:p w14:paraId="1B10EC01"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733AAE90"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D47C01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.23**</w:t>
            </w:r>
          </w:p>
        </w:tc>
        <w:tc>
          <w:tcPr>
            <w:tcW w:w="1779" w:type="dxa"/>
            <w:tcBorders>
              <w:top w:val="nil"/>
              <w:left w:val="nil"/>
              <w:bottom w:val="nil"/>
              <w:right w:val="nil"/>
            </w:tcBorders>
            <w:vAlign w:val="center"/>
          </w:tcPr>
          <w:p w14:paraId="34A16D9A"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F683B7" w14:textId="77777777" w:rsidR="00302CC6" w:rsidRDefault="00302CC6" w:rsidP="00302CC6">
            <w:pPr>
              <w:widowControl w:val="0"/>
              <w:tabs>
                <w:tab w:val="decimal" w:leader="dot" w:pos="287"/>
              </w:tabs>
              <w:autoSpaceDE w:val="0"/>
              <w:autoSpaceDN w:val="0"/>
              <w:adjustRightInd w:val="0"/>
              <w:rPr>
                <w:sz w:val="24"/>
                <w:szCs w:val="24"/>
              </w:rPr>
            </w:pPr>
          </w:p>
        </w:tc>
      </w:tr>
      <w:tr w:rsidR="00302CC6" w14:paraId="68B0F952" w14:textId="77777777" w:rsidTr="00303642">
        <w:tblPrEx>
          <w:tblCellMar>
            <w:top w:w="0" w:type="dxa"/>
            <w:bottom w:w="0" w:type="dxa"/>
          </w:tblCellMar>
        </w:tblPrEx>
        <w:tc>
          <w:tcPr>
            <w:tcW w:w="2027" w:type="dxa"/>
            <w:tcBorders>
              <w:top w:val="nil"/>
              <w:left w:val="nil"/>
              <w:bottom w:val="nil"/>
              <w:right w:val="nil"/>
            </w:tcBorders>
            <w:vAlign w:val="center"/>
          </w:tcPr>
          <w:p w14:paraId="5396D02C" w14:textId="5F048C02" w:rsidR="00302CC6" w:rsidRDefault="00302CC6" w:rsidP="00302CC6">
            <w:pPr>
              <w:widowControl w:val="0"/>
              <w:autoSpaceDE w:val="0"/>
              <w:autoSpaceDN w:val="0"/>
              <w:adjustRightInd w:val="0"/>
              <w:jc w:val="right"/>
              <w:rPr>
                <w:sz w:val="24"/>
                <w:szCs w:val="24"/>
              </w:rPr>
            </w:pPr>
            <w:r>
              <w:rPr>
                <w:sz w:val="24"/>
                <w:szCs w:val="24"/>
              </w:rPr>
              <w:t>Sleep location</w:t>
            </w:r>
          </w:p>
        </w:tc>
        <w:tc>
          <w:tcPr>
            <w:tcW w:w="992" w:type="dxa"/>
            <w:tcBorders>
              <w:top w:val="nil"/>
              <w:left w:val="nil"/>
              <w:bottom w:val="nil"/>
              <w:right w:val="nil"/>
            </w:tcBorders>
            <w:vAlign w:val="center"/>
          </w:tcPr>
          <w:p w14:paraId="5BBD0D36" w14:textId="77777777" w:rsidR="00302CC6" w:rsidRDefault="00302CC6" w:rsidP="00302CC6">
            <w:pPr>
              <w:widowControl w:val="0"/>
              <w:tabs>
                <w:tab w:val="decimal" w:leader="dot" w:pos="547"/>
              </w:tabs>
              <w:autoSpaceDE w:val="0"/>
              <w:autoSpaceDN w:val="0"/>
              <w:adjustRightInd w:val="0"/>
              <w:rPr>
                <w:sz w:val="24"/>
                <w:szCs w:val="24"/>
              </w:rPr>
            </w:pPr>
            <w:r>
              <w:rPr>
                <w:sz w:val="24"/>
                <w:szCs w:val="24"/>
              </w:rPr>
              <w:t>0.73**</w:t>
            </w:r>
          </w:p>
        </w:tc>
        <w:tc>
          <w:tcPr>
            <w:tcW w:w="1563" w:type="dxa"/>
            <w:tcBorders>
              <w:top w:val="nil"/>
              <w:left w:val="nil"/>
              <w:bottom w:val="nil"/>
              <w:right w:val="nil"/>
            </w:tcBorders>
            <w:vAlign w:val="center"/>
          </w:tcPr>
          <w:p w14:paraId="7EB0B9AA" w14:textId="77777777" w:rsidR="00302CC6" w:rsidRDefault="00302CC6" w:rsidP="00302CC6">
            <w:pPr>
              <w:widowControl w:val="0"/>
              <w:tabs>
                <w:tab w:val="decimal" w:leader="dot" w:pos="277"/>
              </w:tabs>
              <w:autoSpaceDE w:val="0"/>
              <w:autoSpaceDN w:val="0"/>
              <w:adjustRightInd w:val="0"/>
              <w:rPr>
                <w:sz w:val="24"/>
                <w:szCs w:val="24"/>
              </w:rPr>
            </w:pPr>
            <w:r>
              <w:rPr>
                <w:sz w:val="24"/>
                <w:szCs w:val="24"/>
              </w:rPr>
              <w:t>[0.59, 0.86]</w:t>
            </w:r>
          </w:p>
        </w:tc>
        <w:tc>
          <w:tcPr>
            <w:tcW w:w="864" w:type="dxa"/>
            <w:tcBorders>
              <w:top w:val="nil"/>
              <w:left w:val="nil"/>
              <w:bottom w:val="nil"/>
              <w:right w:val="nil"/>
            </w:tcBorders>
            <w:vAlign w:val="center"/>
          </w:tcPr>
          <w:p w14:paraId="6CC170EA"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.07</w:t>
            </w:r>
          </w:p>
        </w:tc>
        <w:tc>
          <w:tcPr>
            <w:tcW w:w="1368" w:type="dxa"/>
            <w:tcBorders>
              <w:top w:val="nil"/>
              <w:left w:val="nil"/>
              <w:bottom w:val="nil"/>
              <w:right w:val="nil"/>
            </w:tcBorders>
            <w:vAlign w:val="center"/>
          </w:tcPr>
          <w:p w14:paraId="5415BD03" w14:textId="77777777" w:rsidR="00302CC6" w:rsidRDefault="00302CC6" w:rsidP="00302CC6">
            <w:pPr>
              <w:widowControl w:val="0"/>
              <w:tabs>
                <w:tab w:val="decimal" w:leader="dot" w:pos="205"/>
              </w:tabs>
              <w:autoSpaceDE w:val="0"/>
              <w:autoSpaceDN w:val="0"/>
              <w:adjustRightInd w:val="0"/>
              <w:rPr>
                <w:sz w:val="24"/>
                <w:szCs w:val="24"/>
              </w:rPr>
            </w:pPr>
            <w:r>
              <w:rPr>
                <w:sz w:val="24"/>
                <w:szCs w:val="24"/>
              </w:rPr>
              <w:t>[.04, .09]</w:t>
            </w:r>
          </w:p>
        </w:tc>
        <w:tc>
          <w:tcPr>
            <w:tcW w:w="864" w:type="dxa"/>
            <w:tcBorders>
              <w:top w:val="nil"/>
              <w:left w:val="nil"/>
              <w:bottom w:val="nil"/>
              <w:right w:val="nil"/>
            </w:tcBorders>
            <w:vAlign w:val="center"/>
          </w:tcPr>
          <w:p w14:paraId="61010D9B" w14:textId="77777777" w:rsidR="00302CC6" w:rsidRDefault="00302CC6" w:rsidP="00302CC6">
            <w:pPr>
              <w:widowControl w:val="0"/>
              <w:tabs>
                <w:tab w:val="decimal" w:leader="dot" w:pos="130"/>
              </w:tabs>
              <w:autoSpaceDE w:val="0"/>
              <w:autoSpaceDN w:val="0"/>
              <w:adjustRightInd w:val="0"/>
              <w:rPr>
                <w:sz w:val="24"/>
                <w:szCs w:val="24"/>
              </w:rPr>
            </w:pPr>
            <w:r>
              <w:rPr>
                <w:sz w:val="24"/>
                <w:szCs w:val="24"/>
              </w:rPr>
              <w:t>.35**</w:t>
            </w:r>
          </w:p>
        </w:tc>
        <w:tc>
          <w:tcPr>
            <w:tcW w:w="1779" w:type="dxa"/>
            <w:tcBorders>
              <w:top w:val="nil"/>
              <w:left w:val="nil"/>
              <w:bottom w:val="nil"/>
              <w:right w:val="nil"/>
            </w:tcBorders>
            <w:vAlign w:val="center"/>
          </w:tcPr>
          <w:p w14:paraId="0073D445" w14:textId="77777777" w:rsidR="00302CC6" w:rsidRDefault="00302CC6" w:rsidP="00302CC6">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6A31030" w14:textId="77777777" w:rsidR="00302CC6" w:rsidRDefault="00302CC6" w:rsidP="00302CC6">
            <w:pPr>
              <w:widowControl w:val="0"/>
              <w:tabs>
                <w:tab w:val="decimal" w:leader="dot" w:pos="287"/>
              </w:tabs>
              <w:autoSpaceDE w:val="0"/>
              <w:autoSpaceDN w:val="0"/>
              <w:adjustRightInd w:val="0"/>
              <w:rPr>
                <w:sz w:val="24"/>
                <w:szCs w:val="24"/>
              </w:rPr>
            </w:pPr>
          </w:p>
        </w:tc>
      </w:tr>
      <w:tr w:rsidR="00753A82" w14:paraId="043AD4FD" w14:textId="77777777" w:rsidTr="00303642">
        <w:tblPrEx>
          <w:tblCellMar>
            <w:top w:w="0" w:type="dxa"/>
            <w:bottom w:w="0" w:type="dxa"/>
          </w:tblCellMar>
        </w:tblPrEx>
        <w:tc>
          <w:tcPr>
            <w:tcW w:w="2027" w:type="dxa"/>
            <w:tcBorders>
              <w:top w:val="nil"/>
              <w:left w:val="nil"/>
              <w:bottom w:val="nil"/>
              <w:right w:val="nil"/>
            </w:tcBorders>
            <w:vAlign w:val="center"/>
          </w:tcPr>
          <w:p w14:paraId="6859BC24" w14:textId="0BF3E50D" w:rsidR="00753A82" w:rsidRDefault="00753A82" w:rsidP="00753A82">
            <w:pPr>
              <w:widowControl w:val="0"/>
              <w:autoSpaceDE w:val="0"/>
              <w:autoSpaceDN w:val="0"/>
              <w:adjustRightInd w:val="0"/>
              <w:jc w:val="right"/>
              <w:rPr>
                <w:sz w:val="24"/>
                <w:szCs w:val="24"/>
              </w:rPr>
            </w:pPr>
            <w:r>
              <w:rPr>
                <w:sz w:val="24"/>
                <w:szCs w:val="24"/>
              </w:rPr>
              <w:t>D</w:t>
            </w:r>
            <w:r w:rsidR="00D47A20">
              <w:rPr>
                <w:sz w:val="24"/>
                <w:szCs w:val="24"/>
              </w:rPr>
              <w:t>iaper quality</w:t>
            </w:r>
          </w:p>
        </w:tc>
        <w:tc>
          <w:tcPr>
            <w:tcW w:w="992" w:type="dxa"/>
            <w:tcBorders>
              <w:top w:val="nil"/>
              <w:left w:val="nil"/>
              <w:bottom w:val="nil"/>
              <w:right w:val="nil"/>
            </w:tcBorders>
            <w:vAlign w:val="center"/>
          </w:tcPr>
          <w:p w14:paraId="5593ACDC"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0.87**</w:t>
            </w:r>
          </w:p>
        </w:tc>
        <w:tc>
          <w:tcPr>
            <w:tcW w:w="1563" w:type="dxa"/>
            <w:tcBorders>
              <w:top w:val="nil"/>
              <w:left w:val="nil"/>
              <w:bottom w:val="nil"/>
              <w:right w:val="nil"/>
            </w:tcBorders>
            <w:vAlign w:val="center"/>
          </w:tcPr>
          <w:p w14:paraId="1D5B5076"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[0.61, 1.13]</w:t>
            </w:r>
          </w:p>
        </w:tc>
        <w:tc>
          <w:tcPr>
            <w:tcW w:w="864" w:type="dxa"/>
            <w:tcBorders>
              <w:top w:val="nil"/>
              <w:left w:val="nil"/>
              <w:bottom w:val="nil"/>
              <w:right w:val="nil"/>
            </w:tcBorders>
            <w:vAlign w:val="center"/>
          </w:tcPr>
          <w:p w14:paraId="702A5FB5"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.03</w:t>
            </w:r>
          </w:p>
        </w:tc>
        <w:tc>
          <w:tcPr>
            <w:tcW w:w="1368" w:type="dxa"/>
            <w:tcBorders>
              <w:top w:val="nil"/>
              <w:left w:val="nil"/>
              <w:bottom w:val="nil"/>
              <w:right w:val="nil"/>
            </w:tcBorders>
            <w:vAlign w:val="center"/>
          </w:tcPr>
          <w:p w14:paraId="24A6892F"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[.01, .04]</w:t>
            </w:r>
          </w:p>
        </w:tc>
        <w:tc>
          <w:tcPr>
            <w:tcW w:w="864" w:type="dxa"/>
            <w:tcBorders>
              <w:top w:val="nil"/>
              <w:left w:val="nil"/>
              <w:bottom w:val="nil"/>
              <w:right w:val="nil"/>
            </w:tcBorders>
            <w:vAlign w:val="center"/>
          </w:tcPr>
          <w:p w14:paraId="23E98F3E"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228F5B8"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8677687"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47B6C359" w14:textId="77777777" w:rsidTr="00303642">
        <w:tblPrEx>
          <w:tblCellMar>
            <w:top w:w="0" w:type="dxa"/>
            <w:bottom w:w="0" w:type="dxa"/>
          </w:tblCellMar>
        </w:tblPrEx>
        <w:trPr>
          <w:trHeight w:val="87"/>
        </w:trPr>
        <w:tc>
          <w:tcPr>
            <w:tcW w:w="2027" w:type="dxa"/>
            <w:tcBorders>
              <w:top w:val="nil"/>
              <w:left w:val="nil"/>
              <w:bottom w:val="nil"/>
              <w:right w:val="nil"/>
            </w:tcBorders>
            <w:vAlign w:val="center"/>
          </w:tcPr>
          <w:p w14:paraId="6009AD5F" w14:textId="6ADBCACB" w:rsidR="00753A82" w:rsidRDefault="00753A82" w:rsidP="00753A82">
            <w:pPr>
              <w:widowControl w:val="0"/>
              <w:autoSpaceDE w:val="0"/>
              <w:autoSpaceDN w:val="0"/>
              <w:adjustRightInd w:val="0"/>
              <w:jc w:val="right"/>
              <w:rPr>
                <w:sz w:val="24"/>
                <w:szCs w:val="24"/>
              </w:rPr>
            </w:pPr>
            <w:r>
              <w:rPr>
                <w:sz w:val="24"/>
                <w:szCs w:val="24"/>
              </w:rPr>
              <w:t>Diaper state</w:t>
            </w:r>
          </w:p>
        </w:tc>
        <w:tc>
          <w:tcPr>
            <w:tcW w:w="992" w:type="dxa"/>
            <w:tcBorders>
              <w:top w:val="nil"/>
              <w:left w:val="nil"/>
              <w:bottom w:val="nil"/>
              <w:right w:val="nil"/>
            </w:tcBorders>
            <w:vAlign w:val="center"/>
          </w:tcPr>
          <w:p w14:paraId="6E4D0FF1"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0.60**</w:t>
            </w:r>
          </w:p>
        </w:tc>
        <w:tc>
          <w:tcPr>
            <w:tcW w:w="1563" w:type="dxa"/>
            <w:tcBorders>
              <w:top w:val="nil"/>
              <w:left w:val="nil"/>
              <w:bottom w:val="nil"/>
              <w:right w:val="nil"/>
            </w:tcBorders>
            <w:vAlign w:val="center"/>
          </w:tcPr>
          <w:p w14:paraId="1D69891D"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[0.38, 0.81]</w:t>
            </w:r>
          </w:p>
        </w:tc>
        <w:tc>
          <w:tcPr>
            <w:tcW w:w="864" w:type="dxa"/>
            <w:tcBorders>
              <w:top w:val="nil"/>
              <w:left w:val="nil"/>
              <w:bottom w:val="nil"/>
              <w:right w:val="nil"/>
            </w:tcBorders>
            <w:vAlign w:val="center"/>
          </w:tcPr>
          <w:p w14:paraId="5B454C94"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0C97A3D5"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3074E298"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.28**</w:t>
            </w:r>
          </w:p>
        </w:tc>
        <w:tc>
          <w:tcPr>
            <w:tcW w:w="1779" w:type="dxa"/>
            <w:tcBorders>
              <w:top w:val="nil"/>
              <w:left w:val="nil"/>
              <w:bottom w:val="nil"/>
              <w:right w:val="nil"/>
            </w:tcBorders>
            <w:vAlign w:val="center"/>
          </w:tcPr>
          <w:p w14:paraId="0F25AE40"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39A763D"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20BFBDD8" w14:textId="77777777" w:rsidTr="0025177B">
        <w:tblPrEx>
          <w:tblCellMar>
            <w:top w:w="0" w:type="dxa"/>
            <w:bottom w:w="0" w:type="dxa"/>
          </w:tblCellMar>
        </w:tblPrEx>
        <w:trPr>
          <w:trHeight w:val="458"/>
        </w:trPr>
        <w:tc>
          <w:tcPr>
            <w:tcW w:w="2027" w:type="dxa"/>
            <w:tcBorders>
              <w:top w:val="nil"/>
              <w:left w:val="nil"/>
              <w:bottom w:val="nil"/>
              <w:right w:val="nil"/>
            </w:tcBorders>
            <w:vAlign w:val="center"/>
          </w:tcPr>
          <w:p w14:paraId="49710838" w14:textId="13FFDF7C" w:rsidR="00753A82" w:rsidRDefault="00753A82" w:rsidP="00753A82">
            <w:pPr>
              <w:widowControl w:val="0"/>
              <w:autoSpaceDE w:val="0"/>
              <w:autoSpaceDN w:val="0"/>
              <w:adjustRightInd w:val="0"/>
              <w:jc w:val="right"/>
              <w:rPr>
                <w:sz w:val="24"/>
                <w:szCs w:val="24"/>
              </w:rPr>
            </w:pPr>
            <w:r>
              <w:rPr>
                <w:sz w:val="24"/>
                <w:szCs w:val="24"/>
              </w:rPr>
              <w:t xml:space="preserve">Diaper </w:t>
            </w:r>
            <w:r>
              <w:rPr>
                <w:sz w:val="24"/>
                <w:szCs w:val="24"/>
              </w:rPr>
              <w:t>changed</w:t>
            </w:r>
          </w:p>
        </w:tc>
        <w:tc>
          <w:tcPr>
            <w:tcW w:w="992" w:type="dxa"/>
            <w:tcBorders>
              <w:top w:val="nil"/>
              <w:left w:val="nil"/>
              <w:bottom w:val="nil"/>
              <w:right w:val="nil"/>
            </w:tcBorders>
            <w:vAlign w:val="center"/>
          </w:tcPr>
          <w:p w14:paraId="105532D9" w14:textId="77777777" w:rsidR="00753A82" w:rsidRDefault="00753A82" w:rsidP="00753A82">
            <w:pPr>
              <w:widowControl w:val="0"/>
              <w:tabs>
                <w:tab w:val="decimal" w:leader="dot" w:pos="547"/>
              </w:tabs>
              <w:autoSpaceDE w:val="0"/>
              <w:autoSpaceDN w:val="0"/>
              <w:adjustRightInd w:val="0"/>
              <w:rPr>
                <w:sz w:val="24"/>
                <w:szCs w:val="24"/>
              </w:rPr>
            </w:pPr>
            <w:r>
              <w:rPr>
                <w:sz w:val="24"/>
                <w:szCs w:val="24"/>
              </w:rPr>
              <w:t>0.67**</w:t>
            </w:r>
          </w:p>
        </w:tc>
        <w:tc>
          <w:tcPr>
            <w:tcW w:w="1563" w:type="dxa"/>
            <w:tcBorders>
              <w:top w:val="nil"/>
              <w:left w:val="nil"/>
              <w:bottom w:val="nil"/>
              <w:right w:val="nil"/>
            </w:tcBorders>
            <w:vAlign w:val="center"/>
          </w:tcPr>
          <w:p w14:paraId="2F8C74E4" w14:textId="77777777" w:rsidR="00753A82" w:rsidRDefault="00753A82" w:rsidP="00753A82">
            <w:pPr>
              <w:widowControl w:val="0"/>
              <w:tabs>
                <w:tab w:val="decimal" w:leader="dot" w:pos="277"/>
              </w:tabs>
              <w:autoSpaceDE w:val="0"/>
              <w:autoSpaceDN w:val="0"/>
              <w:adjustRightInd w:val="0"/>
              <w:rPr>
                <w:sz w:val="24"/>
                <w:szCs w:val="24"/>
              </w:rPr>
            </w:pPr>
            <w:r>
              <w:rPr>
                <w:sz w:val="24"/>
                <w:szCs w:val="24"/>
              </w:rPr>
              <w:t>[0.39, 0.95]</w:t>
            </w:r>
          </w:p>
        </w:tc>
        <w:tc>
          <w:tcPr>
            <w:tcW w:w="864" w:type="dxa"/>
            <w:tcBorders>
              <w:top w:val="nil"/>
              <w:left w:val="nil"/>
              <w:bottom w:val="nil"/>
              <w:right w:val="nil"/>
            </w:tcBorders>
            <w:vAlign w:val="center"/>
          </w:tcPr>
          <w:p w14:paraId="5DC3916D"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2AEFDB5" w14:textId="77777777" w:rsidR="00753A82" w:rsidRDefault="00753A82" w:rsidP="00753A82">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7E47CCEF" w14:textId="77777777" w:rsidR="00753A82" w:rsidRDefault="00753A82" w:rsidP="00753A82">
            <w:pPr>
              <w:widowControl w:val="0"/>
              <w:tabs>
                <w:tab w:val="decimal" w:leader="dot" w:pos="130"/>
              </w:tabs>
              <w:autoSpaceDE w:val="0"/>
              <w:autoSpaceDN w:val="0"/>
              <w:adjustRightInd w:val="0"/>
              <w:rPr>
                <w:sz w:val="24"/>
                <w:szCs w:val="24"/>
              </w:rPr>
            </w:pPr>
            <w:r>
              <w:rPr>
                <w:sz w:val="24"/>
                <w:szCs w:val="24"/>
              </w:rPr>
              <w:t>.30**</w:t>
            </w:r>
          </w:p>
        </w:tc>
        <w:tc>
          <w:tcPr>
            <w:tcW w:w="1779" w:type="dxa"/>
            <w:tcBorders>
              <w:top w:val="nil"/>
              <w:left w:val="nil"/>
              <w:bottom w:val="nil"/>
              <w:right w:val="nil"/>
            </w:tcBorders>
            <w:vAlign w:val="center"/>
          </w:tcPr>
          <w:p w14:paraId="238DF845"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87A23E5" w14:textId="77777777" w:rsidR="00753A82" w:rsidRDefault="00753A82" w:rsidP="00753A82">
            <w:pPr>
              <w:widowControl w:val="0"/>
              <w:tabs>
                <w:tab w:val="decimal" w:leader="dot" w:pos="287"/>
              </w:tabs>
              <w:autoSpaceDE w:val="0"/>
              <w:autoSpaceDN w:val="0"/>
              <w:adjustRightInd w:val="0"/>
              <w:rPr>
                <w:sz w:val="24"/>
                <w:szCs w:val="24"/>
              </w:rPr>
            </w:pPr>
          </w:p>
        </w:tc>
      </w:tr>
      <w:tr w:rsidR="00753A82" w14:paraId="08734CAE" w14:textId="77777777" w:rsidTr="00303642">
        <w:tblPrEx>
          <w:tblCellMar>
            <w:top w:w="0" w:type="dxa"/>
            <w:bottom w:w="0" w:type="dxa"/>
          </w:tblCellMar>
        </w:tblPrEx>
        <w:tc>
          <w:tcPr>
            <w:tcW w:w="2027" w:type="dxa"/>
            <w:tcBorders>
              <w:top w:val="nil"/>
              <w:left w:val="nil"/>
              <w:bottom w:val="nil"/>
              <w:right w:val="nil"/>
            </w:tcBorders>
            <w:vAlign w:val="center"/>
          </w:tcPr>
          <w:p w14:paraId="76E2BD0A"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737B23F6"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561F93F8"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1171AB8"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E68ED24"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A5E784A"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5396C40" w14:textId="77777777" w:rsidR="00753A82" w:rsidRDefault="00753A82" w:rsidP="00753A82">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.327**</w:t>
            </w:r>
          </w:p>
        </w:tc>
        <w:tc>
          <w:tcPr>
            <w:tcW w:w="1915" w:type="dxa"/>
            <w:tcBorders>
              <w:top w:val="nil"/>
              <w:left w:val="nil"/>
              <w:bottom w:val="nil"/>
              <w:right w:val="nil"/>
            </w:tcBorders>
            <w:vAlign w:val="center"/>
          </w:tcPr>
          <w:p w14:paraId="76FAA405" w14:textId="77777777" w:rsidR="00753A82" w:rsidRDefault="00753A82" w:rsidP="00753A82">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.284**</w:t>
            </w:r>
          </w:p>
        </w:tc>
      </w:tr>
      <w:tr w:rsidR="00753A82" w14:paraId="4ACD29FF" w14:textId="77777777" w:rsidTr="00303642">
        <w:tblPrEx>
          <w:tblCellMar>
            <w:top w:w="0" w:type="dxa"/>
            <w:bottom w:w="0" w:type="dxa"/>
          </w:tblCellMar>
        </w:tblPrEx>
        <w:tc>
          <w:tcPr>
            <w:tcW w:w="2027" w:type="dxa"/>
            <w:tcBorders>
              <w:top w:val="nil"/>
              <w:left w:val="nil"/>
              <w:bottom w:val="nil"/>
              <w:right w:val="nil"/>
            </w:tcBorders>
            <w:vAlign w:val="center"/>
          </w:tcPr>
          <w:p w14:paraId="4A51623D"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nil"/>
              <w:right w:val="nil"/>
            </w:tcBorders>
            <w:vAlign w:val="center"/>
          </w:tcPr>
          <w:p w14:paraId="2F328C63"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nil"/>
              <w:right w:val="nil"/>
            </w:tcBorders>
            <w:vAlign w:val="center"/>
          </w:tcPr>
          <w:p w14:paraId="41407DB8"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0680082"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30E82A82"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55B3884E"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638100B6" w14:textId="77777777" w:rsidR="00753A82" w:rsidRDefault="00753A82" w:rsidP="00753A82">
            <w:pPr>
              <w:widowControl w:val="0"/>
              <w:tabs>
                <w:tab w:val="decimal" w:leader="dot" w:pos="267"/>
              </w:tabs>
              <w:autoSpaceDE w:val="0"/>
              <w:autoSpaceDN w:val="0"/>
              <w:adjustRightInd w:val="0"/>
              <w:rPr>
                <w:sz w:val="24"/>
                <w:szCs w:val="24"/>
              </w:rPr>
            </w:pPr>
            <w:r>
              <w:rPr>
                <w:sz w:val="24"/>
                <w:szCs w:val="24"/>
              </w:rPr>
              <w:t>95% CI[.28,.36]</w:t>
            </w:r>
          </w:p>
        </w:tc>
        <w:tc>
          <w:tcPr>
            <w:tcW w:w="1915" w:type="dxa"/>
            <w:tcBorders>
              <w:top w:val="nil"/>
              <w:left w:val="nil"/>
              <w:bottom w:val="nil"/>
              <w:right w:val="nil"/>
            </w:tcBorders>
            <w:vAlign w:val="center"/>
          </w:tcPr>
          <w:p w14:paraId="670520EE" w14:textId="77777777" w:rsidR="00753A82" w:rsidRDefault="00753A82" w:rsidP="00753A82">
            <w:pPr>
              <w:widowControl w:val="0"/>
              <w:tabs>
                <w:tab w:val="decimal" w:leader="dot" w:pos="287"/>
              </w:tabs>
              <w:autoSpaceDE w:val="0"/>
              <w:autoSpaceDN w:val="0"/>
              <w:adjustRightInd w:val="0"/>
              <w:rPr>
                <w:sz w:val="24"/>
                <w:szCs w:val="24"/>
              </w:rPr>
            </w:pPr>
            <w:r>
              <w:rPr>
                <w:sz w:val="24"/>
                <w:szCs w:val="24"/>
              </w:rPr>
              <w:t>95% CI[.24, .33]</w:t>
            </w:r>
          </w:p>
        </w:tc>
      </w:tr>
      <w:tr w:rsidR="00753A82" w14:paraId="3A7FF4F6" w14:textId="77777777" w:rsidTr="00303642">
        <w:tblPrEx>
          <w:tblCellMar>
            <w:top w:w="0" w:type="dxa"/>
            <w:bottom w:w="0" w:type="dxa"/>
          </w:tblCellMar>
        </w:tblPrEx>
        <w:tc>
          <w:tcPr>
            <w:tcW w:w="2027" w:type="dxa"/>
            <w:tcBorders>
              <w:top w:val="nil"/>
              <w:left w:val="nil"/>
              <w:bottom w:val="single" w:sz="6" w:space="0" w:color="auto"/>
              <w:right w:val="nil"/>
            </w:tcBorders>
            <w:vAlign w:val="center"/>
          </w:tcPr>
          <w:p w14:paraId="3BD0E5D1" w14:textId="77777777" w:rsidR="00753A82" w:rsidRDefault="00753A82" w:rsidP="00753A82">
            <w:pPr>
              <w:widowControl w:val="0"/>
              <w:autoSpaceDE w:val="0"/>
              <w:autoSpaceDN w:val="0"/>
              <w:adjustRightInd w:val="0"/>
              <w:jc w:val="right"/>
              <w:rPr>
                <w:sz w:val="24"/>
                <w:szCs w:val="24"/>
              </w:rPr>
            </w:pPr>
          </w:p>
        </w:tc>
        <w:tc>
          <w:tcPr>
            <w:tcW w:w="992" w:type="dxa"/>
            <w:tcBorders>
              <w:top w:val="nil"/>
              <w:left w:val="nil"/>
              <w:bottom w:val="single" w:sz="6" w:space="0" w:color="auto"/>
              <w:right w:val="nil"/>
            </w:tcBorders>
            <w:vAlign w:val="center"/>
          </w:tcPr>
          <w:p w14:paraId="580D5605" w14:textId="77777777" w:rsidR="00753A82" w:rsidRDefault="00753A82" w:rsidP="00753A82">
            <w:pPr>
              <w:widowControl w:val="0"/>
              <w:tabs>
                <w:tab w:val="decimal" w:leader="dot" w:pos="547"/>
              </w:tabs>
              <w:autoSpaceDE w:val="0"/>
              <w:autoSpaceDN w:val="0"/>
              <w:adjustRightInd w:val="0"/>
              <w:rPr>
                <w:sz w:val="24"/>
                <w:szCs w:val="24"/>
              </w:rPr>
            </w:pPr>
          </w:p>
        </w:tc>
        <w:tc>
          <w:tcPr>
            <w:tcW w:w="1563" w:type="dxa"/>
            <w:tcBorders>
              <w:top w:val="nil"/>
              <w:left w:val="nil"/>
              <w:bottom w:val="single" w:sz="6" w:space="0" w:color="auto"/>
              <w:right w:val="nil"/>
            </w:tcBorders>
            <w:vAlign w:val="center"/>
          </w:tcPr>
          <w:p w14:paraId="12A9E884" w14:textId="77777777" w:rsidR="00753A82" w:rsidRDefault="00753A82" w:rsidP="00753A82">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69842F80" w14:textId="77777777" w:rsidR="00753A82" w:rsidRDefault="00753A82" w:rsidP="00753A82">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0F1F40F5" w14:textId="77777777" w:rsidR="00753A82" w:rsidRDefault="00753A82" w:rsidP="00753A82">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3D0BA95B" w14:textId="77777777" w:rsidR="00753A82" w:rsidRDefault="00753A82" w:rsidP="00753A82">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036CE44D" w14:textId="77777777" w:rsidR="00753A82" w:rsidRDefault="00753A82" w:rsidP="00753A82">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037F0218" w14:textId="77777777" w:rsidR="00753A82" w:rsidRDefault="00753A82" w:rsidP="00753A82">
            <w:pPr>
              <w:widowControl w:val="0"/>
              <w:tabs>
                <w:tab w:val="decimal" w:leader="dot" w:pos="287"/>
              </w:tabs>
              <w:autoSpaceDE w:val="0"/>
              <w:autoSpaceDN w:val="0"/>
              <w:adjustRightInd w:val="0"/>
              <w:rPr>
                <w:sz w:val="24"/>
                <w:szCs w:val="24"/>
              </w:rPr>
            </w:pPr>
          </w:p>
        </w:tc>
      </w:tr>
    </w:tbl>
    <w:p w14:paraId="6ED1D31B" w14:textId="7C2A5BF0" w:rsidR="00446C19" w:rsidRDefault="00446C19" w:rsidP="00446C19">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4F287204" w14:textId="77777777" w:rsidR="005D7A99" w:rsidRDefault="005D7A99" w:rsidP="006F6452">
      <w:pPr>
        <w:spacing w:before="29" w:line="360" w:lineRule="auto"/>
        <w:ind w:right="64"/>
        <w:rPr>
          <w:b/>
          <w:bCs/>
          <w:sz w:val="24"/>
          <w:szCs w:val="24"/>
        </w:rPr>
      </w:pPr>
    </w:p>
    <w:p w14:paraId="7F6E329D" w14:textId="77777777" w:rsidR="005D7A99" w:rsidRDefault="005D7A99" w:rsidP="006F6452">
      <w:pPr>
        <w:spacing w:before="29" w:line="360" w:lineRule="auto"/>
        <w:ind w:right="64"/>
        <w:rPr>
          <w:b/>
          <w:bCs/>
          <w:sz w:val="24"/>
          <w:szCs w:val="24"/>
        </w:rPr>
      </w:pPr>
    </w:p>
    <w:p w14:paraId="0A006FC3" w14:textId="77777777" w:rsidR="005C2CFD" w:rsidRDefault="005C2CFD" w:rsidP="006F6452">
      <w:pPr>
        <w:spacing w:before="29" w:line="360" w:lineRule="auto"/>
        <w:ind w:right="64"/>
        <w:rPr>
          <w:b/>
          <w:bCs/>
          <w:sz w:val="24"/>
          <w:szCs w:val="24"/>
        </w:rPr>
      </w:pPr>
    </w:p>
    <w:p w14:paraId="32B974AA" w14:textId="77777777" w:rsidR="005C2CFD" w:rsidRDefault="005C2CFD" w:rsidP="006F6452">
      <w:pPr>
        <w:spacing w:before="29" w:line="360" w:lineRule="auto"/>
        <w:ind w:right="64"/>
        <w:rPr>
          <w:b/>
          <w:bCs/>
          <w:sz w:val="24"/>
          <w:szCs w:val="24"/>
        </w:rPr>
      </w:pPr>
    </w:p>
    <w:p w14:paraId="701297BD" w14:textId="77777777" w:rsidR="005C2CFD" w:rsidRDefault="005C2CFD" w:rsidP="006F6452">
      <w:pPr>
        <w:spacing w:before="29" w:line="360" w:lineRule="auto"/>
        <w:ind w:right="64"/>
        <w:rPr>
          <w:b/>
          <w:bCs/>
          <w:sz w:val="24"/>
          <w:szCs w:val="24"/>
        </w:rPr>
      </w:pPr>
    </w:p>
    <w:p w14:paraId="6093AF4C" w14:textId="6EFF4A26" w:rsidR="005D7A99" w:rsidRDefault="005D7A99" w:rsidP="005D7A99">
      <w:pPr>
        <w:widowControl w:val="0"/>
        <w:autoSpaceDE w:val="0"/>
        <w:autoSpaceDN w:val="0"/>
        <w:adjustRightInd w:val="0"/>
        <w:rPr>
          <w:sz w:val="24"/>
          <w:szCs w:val="24"/>
        </w:rPr>
      </w:pPr>
      <w:r>
        <w:rPr>
          <w:sz w:val="24"/>
          <w:szCs w:val="24"/>
        </w:rPr>
        <w:t xml:space="preserve">Table </w:t>
      </w:r>
      <w:r w:rsidR="006803D6">
        <w:rPr>
          <w:sz w:val="24"/>
          <w:szCs w:val="24"/>
        </w:rPr>
        <w:t>6</w:t>
      </w:r>
    </w:p>
    <w:p w14:paraId="1CB8EB20" w14:textId="77777777" w:rsidR="005D7A99" w:rsidRDefault="005D7A99" w:rsidP="005D7A99">
      <w:pPr>
        <w:widowControl w:val="0"/>
        <w:autoSpaceDE w:val="0"/>
        <w:autoSpaceDN w:val="0"/>
        <w:adjustRightInd w:val="0"/>
        <w:rPr>
          <w:sz w:val="24"/>
          <w:szCs w:val="24"/>
        </w:rPr>
      </w:pPr>
      <w:r>
        <w:rPr>
          <w:sz w:val="24"/>
          <w:szCs w:val="24"/>
        </w:rPr>
        <w:t xml:space="preserve"> </w:t>
      </w:r>
    </w:p>
    <w:p w14:paraId="7D20EF68" w14:textId="00EED128" w:rsidR="005D7A99" w:rsidRDefault="005D7A99" w:rsidP="005D7A99">
      <w:pPr>
        <w:widowControl w:val="0"/>
        <w:autoSpaceDE w:val="0"/>
        <w:autoSpaceDN w:val="0"/>
        <w:adjustRightInd w:val="0"/>
        <w:rPr>
          <w:i/>
          <w:iCs/>
          <w:sz w:val="24"/>
          <w:szCs w:val="24"/>
        </w:rPr>
      </w:pPr>
      <w:r>
        <w:rPr>
          <w:i/>
          <w:iCs/>
          <w:sz w:val="24"/>
          <w:szCs w:val="24"/>
        </w:rPr>
        <w:t xml:space="preserve">Regression results </w:t>
      </w:r>
      <w:r w:rsidR="006803D6">
        <w:rPr>
          <w:i/>
          <w:iCs/>
          <w:sz w:val="24"/>
          <w:szCs w:val="24"/>
        </w:rPr>
        <w:t xml:space="preserve">for UK sleep diaries </w:t>
      </w:r>
      <w:r>
        <w:rPr>
          <w:i/>
          <w:iCs/>
          <w:sz w:val="24"/>
          <w:szCs w:val="24"/>
        </w:rPr>
        <w:t xml:space="preserve">using </w:t>
      </w:r>
      <w:r w:rsidR="00052467">
        <w:rPr>
          <w:i/>
          <w:iCs/>
          <w:sz w:val="24"/>
          <w:szCs w:val="24"/>
        </w:rPr>
        <w:t>sleep duration</w:t>
      </w:r>
      <w:r>
        <w:rPr>
          <w:i/>
          <w:iCs/>
          <w:sz w:val="24"/>
          <w:szCs w:val="24"/>
        </w:rPr>
        <w:t xml:space="preserve"> as the criterion</w:t>
      </w:r>
    </w:p>
    <w:p w14:paraId="738D5F3D" w14:textId="77777777" w:rsidR="005D7A99" w:rsidRDefault="005D7A99" w:rsidP="005D7A99">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4A0" w:firstRow="1" w:lastRow="0" w:firstColumn="1" w:lastColumn="0" w:noHBand="0" w:noVBand="1"/>
      </w:tblPr>
      <w:tblGrid>
        <w:gridCol w:w="2073"/>
        <w:gridCol w:w="1368"/>
        <w:gridCol w:w="1846"/>
        <w:gridCol w:w="864"/>
        <w:gridCol w:w="1368"/>
        <w:gridCol w:w="864"/>
        <w:gridCol w:w="1779"/>
        <w:gridCol w:w="1915"/>
      </w:tblGrid>
      <w:tr w:rsidR="005D7A99" w14:paraId="170357EC" w14:textId="77777777" w:rsidTr="00BB126A">
        <w:tc>
          <w:tcPr>
            <w:tcW w:w="2073" w:type="dxa"/>
            <w:tcBorders>
              <w:top w:val="single" w:sz="6" w:space="0" w:color="auto"/>
              <w:left w:val="nil"/>
              <w:bottom w:val="nil"/>
              <w:right w:val="nil"/>
            </w:tcBorders>
            <w:vAlign w:val="center"/>
            <w:hideMark/>
          </w:tcPr>
          <w:p w14:paraId="118BAE1C" w14:textId="77777777" w:rsidR="005D7A99" w:rsidRDefault="005D7A99">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hideMark/>
          </w:tcPr>
          <w:p w14:paraId="36A320E5" w14:textId="77777777" w:rsidR="005D7A99" w:rsidRDefault="005D7A99">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hideMark/>
          </w:tcPr>
          <w:p w14:paraId="2B31B7ED" w14:textId="77777777" w:rsidR="005D7A99" w:rsidRDefault="005D7A99">
            <w:pPr>
              <w:widowControl w:val="0"/>
              <w:autoSpaceDE w:val="0"/>
              <w:autoSpaceDN w:val="0"/>
              <w:adjustRightInd w:val="0"/>
              <w:jc w:val="center"/>
              <w:rPr>
                <w:sz w:val="24"/>
                <w:szCs w:val="24"/>
              </w:rPr>
            </w:pPr>
            <w:r>
              <w:rPr>
                <w:i/>
                <w:iCs/>
                <w:sz w:val="24"/>
                <w:szCs w:val="24"/>
              </w:rPr>
              <w:t>b</w:t>
            </w:r>
          </w:p>
          <w:p w14:paraId="4DA66409" w14:textId="38185A25" w:rsidR="005D7A99" w:rsidRDefault="005D7A99"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hideMark/>
          </w:tcPr>
          <w:p w14:paraId="03588F0E" w14:textId="77777777" w:rsidR="005D7A99" w:rsidRDefault="005D7A99">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hideMark/>
          </w:tcPr>
          <w:p w14:paraId="7774C122" w14:textId="77777777" w:rsidR="005D7A99" w:rsidRDefault="005D7A99">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A22F4B8" w14:textId="229481AA" w:rsidR="005D7A99" w:rsidRDefault="005D7A99" w:rsidP="00D35CF5">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hideMark/>
          </w:tcPr>
          <w:p w14:paraId="4A12ED8B" w14:textId="77777777" w:rsidR="005D7A99" w:rsidRDefault="005D7A99">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hideMark/>
          </w:tcPr>
          <w:p w14:paraId="532FB7E6" w14:textId="77777777" w:rsidR="005D7A99" w:rsidRDefault="005D7A99">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hideMark/>
          </w:tcPr>
          <w:p w14:paraId="68AEDA8E" w14:textId="77777777" w:rsidR="005D7A99" w:rsidRDefault="005D7A99">
            <w:pPr>
              <w:widowControl w:val="0"/>
              <w:autoSpaceDE w:val="0"/>
              <w:autoSpaceDN w:val="0"/>
              <w:adjustRightInd w:val="0"/>
              <w:jc w:val="center"/>
              <w:rPr>
                <w:sz w:val="24"/>
                <w:szCs w:val="24"/>
              </w:rPr>
            </w:pPr>
            <w:r>
              <w:rPr>
                <w:sz w:val="24"/>
                <w:szCs w:val="24"/>
              </w:rPr>
              <w:t>Difference</w:t>
            </w:r>
          </w:p>
        </w:tc>
      </w:tr>
      <w:tr w:rsidR="005D7A99" w14:paraId="334E7594" w14:textId="77777777" w:rsidTr="00BB126A">
        <w:tc>
          <w:tcPr>
            <w:tcW w:w="2073" w:type="dxa"/>
            <w:tcBorders>
              <w:top w:val="single" w:sz="6" w:space="0" w:color="auto"/>
              <w:left w:val="nil"/>
              <w:bottom w:val="nil"/>
              <w:right w:val="nil"/>
            </w:tcBorders>
            <w:vAlign w:val="center"/>
            <w:hideMark/>
          </w:tcPr>
          <w:p w14:paraId="7650C682" w14:textId="77777777" w:rsidR="005D7A99" w:rsidRDefault="005D7A99">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hideMark/>
          </w:tcPr>
          <w:p w14:paraId="13DC57E6" w14:textId="77777777" w:rsidR="005D7A99" w:rsidRDefault="005D7A99">
            <w:pPr>
              <w:widowControl w:val="0"/>
              <w:tabs>
                <w:tab w:val="decimal" w:leader="dot" w:pos="547"/>
              </w:tabs>
              <w:autoSpaceDE w:val="0"/>
              <w:autoSpaceDN w:val="0"/>
              <w:adjustRightInd w:val="0"/>
              <w:rPr>
                <w:sz w:val="24"/>
                <w:szCs w:val="24"/>
              </w:rPr>
            </w:pPr>
            <w:r>
              <w:rPr>
                <w:sz w:val="24"/>
                <w:szCs w:val="24"/>
              </w:rPr>
              <w:t>16.71**</w:t>
            </w:r>
          </w:p>
        </w:tc>
        <w:tc>
          <w:tcPr>
            <w:tcW w:w="1846" w:type="dxa"/>
            <w:tcBorders>
              <w:top w:val="single" w:sz="6" w:space="0" w:color="auto"/>
              <w:left w:val="nil"/>
              <w:bottom w:val="nil"/>
              <w:right w:val="nil"/>
            </w:tcBorders>
            <w:vAlign w:val="center"/>
            <w:hideMark/>
          </w:tcPr>
          <w:p w14:paraId="0724D0F9" w14:textId="77777777" w:rsidR="005D7A99" w:rsidRDefault="005D7A99">
            <w:pPr>
              <w:widowControl w:val="0"/>
              <w:tabs>
                <w:tab w:val="decimal" w:leader="dot" w:pos="277"/>
              </w:tabs>
              <w:autoSpaceDE w:val="0"/>
              <w:autoSpaceDN w:val="0"/>
              <w:adjustRightInd w:val="0"/>
              <w:rPr>
                <w:sz w:val="24"/>
                <w:szCs w:val="24"/>
              </w:rPr>
            </w:pPr>
            <w:r>
              <w:rPr>
                <w:sz w:val="24"/>
                <w:szCs w:val="24"/>
              </w:rPr>
              <w:t>[16.48, 16.94]</w:t>
            </w:r>
          </w:p>
        </w:tc>
        <w:tc>
          <w:tcPr>
            <w:tcW w:w="864" w:type="dxa"/>
            <w:tcBorders>
              <w:top w:val="single" w:sz="6" w:space="0" w:color="auto"/>
              <w:left w:val="nil"/>
              <w:bottom w:val="nil"/>
              <w:right w:val="nil"/>
            </w:tcBorders>
            <w:vAlign w:val="center"/>
          </w:tcPr>
          <w:p w14:paraId="2A719FB3" w14:textId="77777777" w:rsidR="005D7A99" w:rsidRDefault="005D7A99">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64085531" w14:textId="77777777" w:rsidR="005D7A99" w:rsidRDefault="005D7A99">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2EB9175D" w14:textId="77777777" w:rsidR="005D7A99" w:rsidRDefault="005D7A99">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0DC2071B" w14:textId="77777777" w:rsidR="005D7A99" w:rsidRDefault="005D7A99">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679752C0" w14:textId="77777777" w:rsidR="005D7A99" w:rsidRDefault="005D7A99">
            <w:pPr>
              <w:widowControl w:val="0"/>
              <w:tabs>
                <w:tab w:val="decimal" w:leader="dot" w:pos="287"/>
              </w:tabs>
              <w:autoSpaceDE w:val="0"/>
              <w:autoSpaceDN w:val="0"/>
              <w:adjustRightInd w:val="0"/>
              <w:rPr>
                <w:sz w:val="24"/>
                <w:szCs w:val="24"/>
              </w:rPr>
            </w:pPr>
          </w:p>
        </w:tc>
      </w:tr>
      <w:tr w:rsidR="005D7A99" w14:paraId="0D3662FA" w14:textId="77777777" w:rsidTr="00BB126A">
        <w:tc>
          <w:tcPr>
            <w:tcW w:w="2073" w:type="dxa"/>
            <w:vAlign w:val="center"/>
            <w:hideMark/>
          </w:tcPr>
          <w:p w14:paraId="640182D5" w14:textId="130F5ECB" w:rsidR="005D7A99" w:rsidRDefault="00BB126A">
            <w:pPr>
              <w:widowControl w:val="0"/>
              <w:autoSpaceDE w:val="0"/>
              <w:autoSpaceDN w:val="0"/>
              <w:adjustRightInd w:val="0"/>
              <w:jc w:val="right"/>
              <w:rPr>
                <w:sz w:val="24"/>
                <w:szCs w:val="24"/>
              </w:rPr>
            </w:pPr>
            <w:r>
              <w:rPr>
                <w:sz w:val="24"/>
                <w:szCs w:val="24"/>
              </w:rPr>
              <w:t>Bedtime</w:t>
            </w:r>
          </w:p>
        </w:tc>
        <w:tc>
          <w:tcPr>
            <w:tcW w:w="1368" w:type="dxa"/>
            <w:vAlign w:val="center"/>
            <w:hideMark/>
          </w:tcPr>
          <w:p w14:paraId="29051DF1" w14:textId="77777777" w:rsidR="005D7A99" w:rsidRDefault="005D7A99">
            <w:pPr>
              <w:widowControl w:val="0"/>
              <w:tabs>
                <w:tab w:val="decimal" w:leader="dot" w:pos="547"/>
              </w:tabs>
              <w:autoSpaceDE w:val="0"/>
              <w:autoSpaceDN w:val="0"/>
              <w:adjustRightInd w:val="0"/>
              <w:rPr>
                <w:sz w:val="24"/>
                <w:szCs w:val="24"/>
              </w:rPr>
            </w:pPr>
            <w:r>
              <w:rPr>
                <w:sz w:val="24"/>
                <w:szCs w:val="24"/>
              </w:rPr>
              <w:t>-0.74**</w:t>
            </w:r>
          </w:p>
        </w:tc>
        <w:tc>
          <w:tcPr>
            <w:tcW w:w="1846" w:type="dxa"/>
            <w:vAlign w:val="center"/>
            <w:hideMark/>
          </w:tcPr>
          <w:p w14:paraId="445A63FE" w14:textId="77777777" w:rsidR="005D7A99" w:rsidRDefault="005D7A99">
            <w:pPr>
              <w:widowControl w:val="0"/>
              <w:tabs>
                <w:tab w:val="decimal" w:leader="dot" w:pos="277"/>
              </w:tabs>
              <w:autoSpaceDE w:val="0"/>
              <w:autoSpaceDN w:val="0"/>
              <w:adjustRightInd w:val="0"/>
              <w:rPr>
                <w:sz w:val="24"/>
                <w:szCs w:val="24"/>
              </w:rPr>
            </w:pPr>
            <w:r>
              <w:rPr>
                <w:sz w:val="24"/>
                <w:szCs w:val="24"/>
              </w:rPr>
              <w:t>[-0.77, -0.71]</w:t>
            </w:r>
          </w:p>
        </w:tc>
        <w:tc>
          <w:tcPr>
            <w:tcW w:w="864" w:type="dxa"/>
            <w:vAlign w:val="center"/>
            <w:hideMark/>
          </w:tcPr>
          <w:p w14:paraId="5ABADF03" w14:textId="77777777" w:rsidR="005D7A99" w:rsidRDefault="005D7A99">
            <w:pPr>
              <w:widowControl w:val="0"/>
              <w:tabs>
                <w:tab w:val="decimal" w:leader="dot" w:pos="130"/>
              </w:tabs>
              <w:autoSpaceDE w:val="0"/>
              <w:autoSpaceDN w:val="0"/>
              <w:adjustRightInd w:val="0"/>
              <w:rPr>
                <w:sz w:val="24"/>
                <w:szCs w:val="24"/>
              </w:rPr>
            </w:pPr>
            <w:r>
              <w:rPr>
                <w:sz w:val="24"/>
                <w:szCs w:val="24"/>
              </w:rPr>
              <w:t>.43</w:t>
            </w:r>
          </w:p>
        </w:tc>
        <w:tc>
          <w:tcPr>
            <w:tcW w:w="1368" w:type="dxa"/>
            <w:vAlign w:val="center"/>
            <w:hideMark/>
          </w:tcPr>
          <w:p w14:paraId="4E0A6AD4" w14:textId="77777777" w:rsidR="005D7A99" w:rsidRDefault="005D7A99">
            <w:pPr>
              <w:widowControl w:val="0"/>
              <w:tabs>
                <w:tab w:val="decimal" w:leader="dot" w:pos="205"/>
              </w:tabs>
              <w:autoSpaceDE w:val="0"/>
              <w:autoSpaceDN w:val="0"/>
              <w:adjustRightInd w:val="0"/>
              <w:rPr>
                <w:sz w:val="24"/>
                <w:szCs w:val="24"/>
              </w:rPr>
            </w:pPr>
            <w:r>
              <w:rPr>
                <w:sz w:val="24"/>
                <w:szCs w:val="24"/>
              </w:rPr>
              <w:t>[.41, .46]</w:t>
            </w:r>
          </w:p>
        </w:tc>
        <w:tc>
          <w:tcPr>
            <w:tcW w:w="864" w:type="dxa"/>
            <w:vAlign w:val="center"/>
            <w:hideMark/>
          </w:tcPr>
          <w:p w14:paraId="00B120B5" w14:textId="77777777" w:rsidR="005D7A99" w:rsidRDefault="005D7A99">
            <w:pPr>
              <w:widowControl w:val="0"/>
              <w:tabs>
                <w:tab w:val="decimal" w:leader="dot" w:pos="130"/>
              </w:tabs>
              <w:autoSpaceDE w:val="0"/>
              <w:autoSpaceDN w:val="0"/>
              <w:adjustRightInd w:val="0"/>
              <w:rPr>
                <w:sz w:val="24"/>
                <w:szCs w:val="24"/>
              </w:rPr>
            </w:pPr>
            <w:r>
              <w:rPr>
                <w:sz w:val="24"/>
                <w:szCs w:val="24"/>
              </w:rPr>
              <w:t>-.66**</w:t>
            </w:r>
          </w:p>
        </w:tc>
        <w:tc>
          <w:tcPr>
            <w:tcW w:w="1779" w:type="dxa"/>
            <w:vAlign w:val="center"/>
          </w:tcPr>
          <w:p w14:paraId="2640837E"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1401340C" w14:textId="77777777" w:rsidR="005D7A99" w:rsidRDefault="005D7A99">
            <w:pPr>
              <w:widowControl w:val="0"/>
              <w:tabs>
                <w:tab w:val="decimal" w:leader="dot" w:pos="287"/>
              </w:tabs>
              <w:autoSpaceDE w:val="0"/>
              <w:autoSpaceDN w:val="0"/>
              <w:adjustRightInd w:val="0"/>
              <w:rPr>
                <w:sz w:val="24"/>
                <w:szCs w:val="24"/>
              </w:rPr>
            </w:pPr>
          </w:p>
        </w:tc>
      </w:tr>
      <w:tr w:rsidR="005D7A99" w14:paraId="13550308" w14:textId="77777777" w:rsidTr="00BB126A">
        <w:tc>
          <w:tcPr>
            <w:tcW w:w="2073" w:type="dxa"/>
            <w:vAlign w:val="center"/>
          </w:tcPr>
          <w:p w14:paraId="7A7FCBE6" w14:textId="77777777" w:rsidR="005D7A99" w:rsidRDefault="005D7A99">
            <w:pPr>
              <w:widowControl w:val="0"/>
              <w:autoSpaceDE w:val="0"/>
              <w:autoSpaceDN w:val="0"/>
              <w:adjustRightInd w:val="0"/>
              <w:jc w:val="right"/>
              <w:rPr>
                <w:sz w:val="24"/>
                <w:szCs w:val="24"/>
              </w:rPr>
            </w:pPr>
          </w:p>
        </w:tc>
        <w:tc>
          <w:tcPr>
            <w:tcW w:w="1368" w:type="dxa"/>
            <w:vAlign w:val="center"/>
          </w:tcPr>
          <w:p w14:paraId="13BE2C28"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01B0C47D"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756EAD99"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3206BDA6"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47A64579"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hideMark/>
          </w:tcPr>
          <w:p w14:paraId="50C40753" w14:textId="77777777" w:rsidR="005D7A99" w:rsidRDefault="005D7A99">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.434**</w:t>
            </w:r>
          </w:p>
        </w:tc>
        <w:tc>
          <w:tcPr>
            <w:tcW w:w="1915" w:type="dxa"/>
            <w:vAlign w:val="center"/>
          </w:tcPr>
          <w:p w14:paraId="0B59E93A" w14:textId="77777777" w:rsidR="005D7A99" w:rsidRDefault="005D7A99">
            <w:pPr>
              <w:widowControl w:val="0"/>
              <w:tabs>
                <w:tab w:val="decimal" w:leader="dot" w:pos="287"/>
              </w:tabs>
              <w:autoSpaceDE w:val="0"/>
              <w:autoSpaceDN w:val="0"/>
              <w:adjustRightInd w:val="0"/>
              <w:rPr>
                <w:sz w:val="24"/>
                <w:szCs w:val="24"/>
              </w:rPr>
            </w:pPr>
          </w:p>
        </w:tc>
      </w:tr>
      <w:tr w:rsidR="005D7A99" w14:paraId="2DECF0E1" w14:textId="77777777" w:rsidTr="00BB126A">
        <w:tc>
          <w:tcPr>
            <w:tcW w:w="2073" w:type="dxa"/>
            <w:vAlign w:val="center"/>
          </w:tcPr>
          <w:p w14:paraId="3F61FCC8" w14:textId="77777777" w:rsidR="005D7A99" w:rsidRDefault="005D7A99">
            <w:pPr>
              <w:widowControl w:val="0"/>
              <w:autoSpaceDE w:val="0"/>
              <w:autoSpaceDN w:val="0"/>
              <w:adjustRightInd w:val="0"/>
              <w:jc w:val="right"/>
              <w:rPr>
                <w:sz w:val="24"/>
                <w:szCs w:val="24"/>
              </w:rPr>
            </w:pPr>
          </w:p>
        </w:tc>
        <w:tc>
          <w:tcPr>
            <w:tcW w:w="1368" w:type="dxa"/>
            <w:vAlign w:val="center"/>
          </w:tcPr>
          <w:p w14:paraId="2D2B6B4F"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75C089B1"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766F3CE4"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247FDEC1"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5891698E"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hideMark/>
          </w:tcPr>
          <w:p w14:paraId="5D8B4573" w14:textId="77777777" w:rsidR="005D7A99" w:rsidRDefault="005D7A99">
            <w:pPr>
              <w:widowControl w:val="0"/>
              <w:tabs>
                <w:tab w:val="decimal" w:leader="dot" w:pos="267"/>
              </w:tabs>
              <w:autoSpaceDE w:val="0"/>
              <w:autoSpaceDN w:val="0"/>
              <w:adjustRightInd w:val="0"/>
              <w:rPr>
                <w:sz w:val="24"/>
                <w:szCs w:val="24"/>
              </w:rPr>
            </w:pPr>
            <w:r>
              <w:rPr>
                <w:sz w:val="24"/>
                <w:szCs w:val="24"/>
              </w:rPr>
              <w:t>95% CI[.41,.46]</w:t>
            </w:r>
          </w:p>
        </w:tc>
        <w:tc>
          <w:tcPr>
            <w:tcW w:w="1915" w:type="dxa"/>
            <w:vAlign w:val="center"/>
          </w:tcPr>
          <w:p w14:paraId="42F436F3" w14:textId="77777777" w:rsidR="005D7A99" w:rsidRDefault="005D7A99">
            <w:pPr>
              <w:widowControl w:val="0"/>
              <w:tabs>
                <w:tab w:val="decimal" w:leader="dot" w:pos="287"/>
              </w:tabs>
              <w:autoSpaceDE w:val="0"/>
              <w:autoSpaceDN w:val="0"/>
              <w:adjustRightInd w:val="0"/>
              <w:rPr>
                <w:sz w:val="24"/>
                <w:szCs w:val="24"/>
              </w:rPr>
            </w:pPr>
          </w:p>
        </w:tc>
      </w:tr>
      <w:tr w:rsidR="005D7A99" w14:paraId="1388AA33" w14:textId="77777777" w:rsidTr="00BB126A">
        <w:tc>
          <w:tcPr>
            <w:tcW w:w="2073" w:type="dxa"/>
            <w:vAlign w:val="center"/>
          </w:tcPr>
          <w:p w14:paraId="75E1B117" w14:textId="77777777" w:rsidR="005D7A99" w:rsidRDefault="005D7A99">
            <w:pPr>
              <w:widowControl w:val="0"/>
              <w:autoSpaceDE w:val="0"/>
              <w:autoSpaceDN w:val="0"/>
              <w:adjustRightInd w:val="0"/>
              <w:jc w:val="right"/>
              <w:rPr>
                <w:sz w:val="24"/>
                <w:szCs w:val="24"/>
              </w:rPr>
            </w:pPr>
          </w:p>
        </w:tc>
        <w:tc>
          <w:tcPr>
            <w:tcW w:w="1368" w:type="dxa"/>
            <w:vAlign w:val="center"/>
          </w:tcPr>
          <w:p w14:paraId="6E53B8E3" w14:textId="77777777" w:rsidR="005D7A99" w:rsidRDefault="005D7A99">
            <w:pPr>
              <w:widowControl w:val="0"/>
              <w:tabs>
                <w:tab w:val="decimal" w:leader="dot" w:pos="547"/>
              </w:tabs>
              <w:autoSpaceDE w:val="0"/>
              <w:autoSpaceDN w:val="0"/>
              <w:adjustRightInd w:val="0"/>
              <w:rPr>
                <w:sz w:val="24"/>
                <w:szCs w:val="24"/>
              </w:rPr>
            </w:pPr>
          </w:p>
        </w:tc>
        <w:tc>
          <w:tcPr>
            <w:tcW w:w="1846" w:type="dxa"/>
            <w:vAlign w:val="center"/>
          </w:tcPr>
          <w:p w14:paraId="1CE8CE49" w14:textId="77777777" w:rsidR="005D7A99" w:rsidRDefault="005D7A99">
            <w:pPr>
              <w:widowControl w:val="0"/>
              <w:tabs>
                <w:tab w:val="decimal" w:leader="dot" w:pos="277"/>
              </w:tabs>
              <w:autoSpaceDE w:val="0"/>
              <w:autoSpaceDN w:val="0"/>
              <w:adjustRightInd w:val="0"/>
              <w:rPr>
                <w:sz w:val="24"/>
                <w:szCs w:val="24"/>
              </w:rPr>
            </w:pPr>
          </w:p>
        </w:tc>
        <w:tc>
          <w:tcPr>
            <w:tcW w:w="864" w:type="dxa"/>
            <w:vAlign w:val="center"/>
          </w:tcPr>
          <w:p w14:paraId="2A3E76B3"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395C8300"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2D1A65E7"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tcPr>
          <w:p w14:paraId="68C40CA8"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44267CA5" w14:textId="77777777" w:rsidR="005D7A99" w:rsidRDefault="005D7A99">
            <w:pPr>
              <w:widowControl w:val="0"/>
              <w:tabs>
                <w:tab w:val="decimal" w:leader="dot" w:pos="287"/>
              </w:tabs>
              <w:autoSpaceDE w:val="0"/>
              <w:autoSpaceDN w:val="0"/>
              <w:adjustRightInd w:val="0"/>
              <w:rPr>
                <w:sz w:val="24"/>
                <w:szCs w:val="24"/>
              </w:rPr>
            </w:pPr>
          </w:p>
        </w:tc>
      </w:tr>
      <w:tr w:rsidR="005D7A99" w14:paraId="0AA31F6B" w14:textId="77777777" w:rsidTr="00BB126A">
        <w:tc>
          <w:tcPr>
            <w:tcW w:w="2073" w:type="dxa"/>
            <w:vAlign w:val="center"/>
            <w:hideMark/>
          </w:tcPr>
          <w:p w14:paraId="7CF61B59" w14:textId="77777777" w:rsidR="005D7A99" w:rsidRDefault="005D7A99">
            <w:pPr>
              <w:widowControl w:val="0"/>
              <w:autoSpaceDE w:val="0"/>
              <w:autoSpaceDN w:val="0"/>
              <w:adjustRightInd w:val="0"/>
              <w:jc w:val="right"/>
              <w:rPr>
                <w:sz w:val="24"/>
                <w:szCs w:val="24"/>
              </w:rPr>
            </w:pPr>
            <w:r>
              <w:rPr>
                <w:sz w:val="24"/>
                <w:szCs w:val="24"/>
              </w:rPr>
              <w:t>(Intercept)</w:t>
            </w:r>
          </w:p>
        </w:tc>
        <w:tc>
          <w:tcPr>
            <w:tcW w:w="1368" w:type="dxa"/>
            <w:vAlign w:val="center"/>
            <w:hideMark/>
          </w:tcPr>
          <w:p w14:paraId="088427B6" w14:textId="77777777" w:rsidR="005D7A99" w:rsidRDefault="005D7A99">
            <w:pPr>
              <w:widowControl w:val="0"/>
              <w:tabs>
                <w:tab w:val="decimal" w:leader="dot" w:pos="547"/>
              </w:tabs>
              <w:autoSpaceDE w:val="0"/>
              <w:autoSpaceDN w:val="0"/>
              <w:adjustRightInd w:val="0"/>
              <w:rPr>
                <w:sz w:val="24"/>
                <w:szCs w:val="24"/>
              </w:rPr>
            </w:pPr>
            <w:r>
              <w:rPr>
                <w:sz w:val="24"/>
                <w:szCs w:val="24"/>
              </w:rPr>
              <w:t>15.85**</w:t>
            </w:r>
          </w:p>
        </w:tc>
        <w:tc>
          <w:tcPr>
            <w:tcW w:w="1846" w:type="dxa"/>
            <w:vAlign w:val="center"/>
            <w:hideMark/>
          </w:tcPr>
          <w:p w14:paraId="50F426B1" w14:textId="77777777" w:rsidR="005D7A99" w:rsidRDefault="005D7A99">
            <w:pPr>
              <w:widowControl w:val="0"/>
              <w:tabs>
                <w:tab w:val="decimal" w:leader="dot" w:pos="277"/>
              </w:tabs>
              <w:autoSpaceDE w:val="0"/>
              <w:autoSpaceDN w:val="0"/>
              <w:adjustRightInd w:val="0"/>
              <w:rPr>
                <w:sz w:val="24"/>
                <w:szCs w:val="24"/>
              </w:rPr>
            </w:pPr>
            <w:r>
              <w:rPr>
                <w:sz w:val="24"/>
                <w:szCs w:val="24"/>
              </w:rPr>
              <w:t>[15.50, 16.21]</w:t>
            </w:r>
          </w:p>
        </w:tc>
        <w:tc>
          <w:tcPr>
            <w:tcW w:w="864" w:type="dxa"/>
            <w:vAlign w:val="center"/>
          </w:tcPr>
          <w:p w14:paraId="417D2945" w14:textId="77777777" w:rsidR="005D7A99" w:rsidRDefault="005D7A99">
            <w:pPr>
              <w:widowControl w:val="0"/>
              <w:tabs>
                <w:tab w:val="decimal" w:leader="dot" w:pos="130"/>
              </w:tabs>
              <w:autoSpaceDE w:val="0"/>
              <w:autoSpaceDN w:val="0"/>
              <w:adjustRightInd w:val="0"/>
              <w:rPr>
                <w:sz w:val="24"/>
                <w:szCs w:val="24"/>
              </w:rPr>
            </w:pPr>
          </w:p>
        </w:tc>
        <w:tc>
          <w:tcPr>
            <w:tcW w:w="1368" w:type="dxa"/>
            <w:vAlign w:val="center"/>
          </w:tcPr>
          <w:p w14:paraId="79A51527" w14:textId="77777777" w:rsidR="005D7A99" w:rsidRDefault="005D7A99">
            <w:pPr>
              <w:widowControl w:val="0"/>
              <w:tabs>
                <w:tab w:val="decimal" w:leader="dot" w:pos="205"/>
              </w:tabs>
              <w:autoSpaceDE w:val="0"/>
              <w:autoSpaceDN w:val="0"/>
              <w:adjustRightInd w:val="0"/>
              <w:rPr>
                <w:sz w:val="24"/>
                <w:szCs w:val="24"/>
              </w:rPr>
            </w:pPr>
          </w:p>
        </w:tc>
        <w:tc>
          <w:tcPr>
            <w:tcW w:w="864" w:type="dxa"/>
            <w:vAlign w:val="center"/>
          </w:tcPr>
          <w:p w14:paraId="4D29783F" w14:textId="77777777" w:rsidR="005D7A99" w:rsidRDefault="005D7A99">
            <w:pPr>
              <w:widowControl w:val="0"/>
              <w:tabs>
                <w:tab w:val="decimal" w:leader="dot" w:pos="130"/>
              </w:tabs>
              <w:autoSpaceDE w:val="0"/>
              <w:autoSpaceDN w:val="0"/>
              <w:adjustRightInd w:val="0"/>
              <w:rPr>
                <w:sz w:val="24"/>
                <w:szCs w:val="24"/>
              </w:rPr>
            </w:pPr>
          </w:p>
        </w:tc>
        <w:tc>
          <w:tcPr>
            <w:tcW w:w="1779" w:type="dxa"/>
            <w:vAlign w:val="center"/>
          </w:tcPr>
          <w:p w14:paraId="4AF6E520"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7CC0C71A" w14:textId="77777777" w:rsidR="005D7A99" w:rsidRDefault="005D7A99">
            <w:pPr>
              <w:widowControl w:val="0"/>
              <w:tabs>
                <w:tab w:val="decimal" w:leader="dot" w:pos="287"/>
              </w:tabs>
              <w:autoSpaceDE w:val="0"/>
              <w:autoSpaceDN w:val="0"/>
              <w:adjustRightInd w:val="0"/>
              <w:rPr>
                <w:sz w:val="24"/>
                <w:szCs w:val="24"/>
              </w:rPr>
            </w:pPr>
          </w:p>
        </w:tc>
      </w:tr>
      <w:tr w:rsidR="005D7A99" w14:paraId="32812663" w14:textId="77777777" w:rsidTr="00BB126A">
        <w:tc>
          <w:tcPr>
            <w:tcW w:w="2073" w:type="dxa"/>
            <w:vAlign w:val="center"/>
            <w:hideMark/>
          </w:tcPr>
          <w:p w14:paraId="2EF8FFCC" w14:textId="7EA70E51" w:rsidR="005D7A99" w:rsidRDefault="00BB126A">
            <w:pPr>
              <w:widowControl w:val="0"/>
              <w:autoSpaceDE w:val="0"/>
              <w:autoSpaceDN w:val="0"/>
              <w:adjustRightInd w:val="0"/>
              <w:jc w:val="right"/>
              <w:rPr>
                <w:sz w:val="24"/>
                <w:szCs w:val="24"/>
              </w:rPr>
            </w:pPr>
            <w:r>
              <w:rPr>
                <w:sz w:val="24"/>
                <w:szCs w:val="24"/>
              </w:rPr>
              <w:t>Bedtime</w:t>
            </w:r>
          </w:p>
        </w:tc>
        <w:tc>
          <w:tcPr>
            <w:tcW w:w="1368" w:type="dxa"/>
            <w:vAlign w:val="center"/>
            <w:hideMark/>
          </w:tcPr>
          <w:p w14:paraId="217A0A3B" w14:textId="77777777" w:rsidR="005D7A99" w:rsidRDefault="005D7A99">
            <w:pPr>
              <w:widowControl w:val="0"/>
              <w:tabs>
                <w:tab w:val="decimal" w:leader="dot" w:pos="547"/>
              </w:tabs>
              <w:autoSpaceDE w:val="0"/>
              <w:autoSpaceDN w:val="0"/>
              <w:adjustRightInd w:val="0"/>
              <w:rPr>
                <w:sz w:val="24"/>
                <w:szCs w:val="24"/>
              </w:rPr>
            </w:pPr>
            <w:r>
              <w:rPr>
                <w:sz w:val="24"/>
                <w:szCs w:val="24"/>
              </w:rPr>
              <w:t>-0.72**</w:t>
            </w:r>
          </w:p>
        </w:tc>
        <w:tc>
          <w:tcPr>
            <w:tcW w:w="1846" w:type="dxa"/>
            <w:vAlign w:val="center"/>
            <w:hideMark/>
          </w:tcPr>
          <w:p w14:paraId="61E73A18" w14:textId="77777777" w:rsidR="005D7A99" w:rsidRDefault="005D7A99">
            <w:pPr>
              <w:widowControl w:val="0"/>
              <w:tabs>
                <w:tab w:val="decimal" w:leader="dot" w:pos="277"/>
              </w:tabs>
              <w:autoSpaceDE w:val="0"/>
              <w:autoSpaceDN w:val="0"/>
              <w:adjustRightInd w:val="0"/>
              <w:rPr>
                <w:sz w:val="24"/>
                <w:szCs w:val="24"/>
              </w:rPr>
            </w:pPr>
            <w:r>
              <w:rPr>
                <w:sz w:val="24"/>
                <w:szCs w:val="24"/>
              </w:rPr>
              <w:t>[-0.75, -0.69]</w:t>
            </w:r>
          </w:p>
        </w:tc>
        <w:tc>
          <w:tcPr>
            <w:tcW w:w="864" w:type="dxa"/>
            <w:vAlign w:val="center"/>
            <w:hideMark/>
          </w:tcPr>
          <w:p w14:paraId="7EACA18D" w14:textId="77777777" w:rsidR="005D7A99" w:rsidRDefault="005D7A99">
            <w:pPr>
              <w:widowControl w:val="0"/>
              <w:tabs>
                <w:tab w:val="decimal" w:leader="dot" w:pos="130"/>
              </w:tabs>
              <w:autoSpaceDE w:val="0"/>
              <w:autoSpaceDN w:val="0"/>
              <w:adjustRightInd w:val="0"/>
              <w:rPr>
                <w:sz w:val="24"/>
                <w:szCs w:val="24"/>
              </w:rPr>
            </w:pPr>
            <w:r>
              <w:rPr>
                <w:sz w:val="24"/>
                <w:szCs w:val="24"/>
              </w:rPr>
              <w:t>.39</w:t>
            </w:r>
          </w:p>
        </w:tc>
        <w:tc>
          <w:tcPr>
            <w:tcW w:w="1368" w:type="dxa"/>
            <w:vAlign w:val="center"/>
            <w:hideMark/>
          </w:tcPr>
          <w:p w14:paraId="3FBEA193" w14:textId="77777777" w:rsidR="005D7A99" w:rsidRDefault="005D7A99">
            <w:pPr>
              <w:widowControl w:val="0"/>
              <w:tabs>
                <w:tab w:val="decimal" w:leader="dot" w:pos="205"/>
              </w:tabs>
              <w:autoSpaceDE w:val="0"/>
              <w:autoSpaceDN w:val="0"/>
              <w:adjustRightInd w:val="0"/>
              <w:rPr>
                <w:sz w:val="24"/>
                <w:szCs w:val="24"/>
              </w:rPr>
            </w:pPr>
            <w:r>
              <w:rPr>
                <w:sz w:val="24"/>
                <w:szCs w:val="24"/>
              </w:rPr>
              <w:t>[.36, .41]</w:t>
            </w:r>
          </w:p>
        </w:tc>
        <w:tc>
          <w:tcPr>
            <w:tcW w:w="864" w:type="dxa"/>
            <w:vAlign w:val="center"/>
            <w:hideMark/>
          </w:tcPr>
          <w:p w14:paraId="0F4947EB" w14:textId="77777777" w:rsidR="005D7A99" w:rsidRDefault="005D7A99">
            <w:pPr>
              <w:widowControl w:val="0"/>
              <w:tabs>
                <w:tab w:val="decimal" w:leader="dot" w:pos="130"/>
              </w:tabs>
              <w:autoSpaceDE w:val="0"/>
              <w:autoSpaceDN w:val="0"/>
              <w:adjustRightInd w:val="0"/>
              <w:rPr>
                <w:sz w:val="24"/>
                <w:szCs w:val="24"/>
              </w:rPr>
            </w:pPr>
            <w:r>
              <w:rPr>
                <w:sz w:val="24"/>
                <w:szCs w:val="24"/>
              </w:rPr>
              <w:t>-.66**</w:t>
            </w:r>
          </w:p>
        </w:tc>
        <w:tc>
          <w:tcPr>
            <w:tcW w:w="1779" w:type="dxa"/>
            <w:vAlign w:val="center"/>
          </w:tcPr>
          <w:p w14:paraId="0958A8BD"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294E0E23" w14:textId="77777777" w:rsidR="005D7A99" w:rsidRDefault="005D7A99">
            <w:pPr>
              <w:widowControl w:val="0"/>
              <w:tabs>
                <w:tab w:val="decimal" w:leader="dot" w:pos="287"/>
              </w:tabs>
              <w:autoSpaceDE w:val="0"/>
              <w:autoSpaceDN w:val="0"/>
              <w:adjustRightInd w:val="0"/>
              <w:rPr>
                <w:sz w:val="24"/>
                <w:szCs w:val="24"/>
              </w:rPr>
            </w:pPr>
          </w:p>
        </w:tc>
      </w:tr>
      <w:tr w:rsidR="005D7A99" w14:paraId="5226AEDB" w14:textId="77777777" w:rsidTr="00BB126A">
        <w:tc>
          <w:tcPr>
            <w:tcW w:w="2073" w:type="dxa"/>
            <w:vAlign w:val="center"/>
            <w:hideMark/>
          </w:tcPr>
          <w:p w14:paraId="1FAA7D5B" w14:textId="30460DAD" w:rsidR="005D7A99" w:rsidRDefault="00BB126A">
            <w:pPr>
              <w:widowControl w:val="0"/>
              <w:autoSpaceDE w:val="0"/>
              <w:autoSpaceDN w:val="0"/>
              <w:adjustRightInd w:val="0"/>
              <w:jc w:val="right"/>
              <w:rPr>
                <w:sz w:val="24"/>
                <w:szCs w:val="24"/>
              </w:rPr>
            </w:pPr>
            <w:r>
              <w:rPr>
                <w:sz w:val="24"/>
                <w:szCs w:val="24"/>
              </w:rPr>
              <w:t>Age</w:t>
            </w:r>
          </w:p>
        </w:tc>
        <w:tc>
          <w:tcPr>
            <w:tcW w:w="1368" w:type="dxa"/>
            <w:vAlign w:val="center"/>
            <w:hideMark/>
          </w:tcPr>
          <w:p w14:paraId="6A97DA48" w14:textId="77777777" w:rsidR="005D7A99" w:rsidRDefault="005D7A99">
            <w:pPr>
              <w:widowControl w:val="0"/>
              <w:tabs>
                <w:tab w:val="decimal" w:leader="dot" w:pos="547"/>
              </w:tabs>
              <w:autoSpaceDE w:val="0"/>
              <w:autoSpaceDN w:val="0"/>
              <w:adjustRightInd w:val="0"/>
              <w:rPr>
                <w:sz w:val="24"/>
                <w:szCs w:val="24"/>
              </w:rPr>
            </w:pPr>
            <w:r>
              <w:rPr>
                <w:sz w:val="24"/>
                <w:szCs w:val="24"/>
              </w:rPr>
              <w:t>0.00**</w:t>
            </w:r>
          </w:p>
        </w:tc>
        <w:tc>
          <w:tcPr>
            <w:tcW w:w="1846" w:type="dxa"/>
            <w:vAlign w:val="center"/>
            <w:hideMark/>
          </w:tcPr>
          <w:p w14:paraId="5E9DEE45" w14:textId="77777777" w:rsidR="005D7A99" w:rsidRDefault="005D7A99">
            <w:pPr>
              <w:widowControl w:val="0"/>
              <w:tabs>
                <w:tab w:val="decimal" w:leader="dot" w:pos="277"/>
              </w:tabs>
              <w:autoSpaceDE w:val="0"/>
              <w:autoSpaceDN w:val="0"/>
              <w:adjustRightInd w:val="0"/>
              <w:rPr>
                <w:sz w:val="24"/>
                <w:szCs w:val="24"/>
              </w:rPr>
            </w:pPr>
            <w:r>
              <w:rPr>
                <w:sz w:val="24"/>
                <w:szCs w:val="24"/>
              </w:rPr>
              <w:t>[0.00, 0.00]</w:t>
            </w:r>
          </w:p>
        </w:tc>
        <w:tc>
          <w:tcPr>
            <w:tcW w:w="864" w:type="dxa"/>
            <w:vAlign w:val="center"/>
            <w:hideMark/>
          </w:tcPr>
          <w:p w14:paraId="6BCABF68"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5C1DD9AA"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0034235B" w14:textId="77777777" w:rsidR="005D7A99" w:rsidRDefault="005D7A99">
            <w:pPr>
              <w:widowControl w:val="0"/>
              <w:tabs>
                <w:tab w:val="decimal" w:leader="dot" w:pos="130"/>
              </w:tabs>
              <w:autoSpaceDE w:val="0"/>
              <w:autoSpaceDN w:val="0"/>
              <w:adjustRightInd w:val="0"/>
              <w:rPr>
                <w:sz w:val="24"/>
                <w:szCs w:val="24"/>
              </w:rPr>
            </w:pPr>
            <w:r>
              <w:rPr>
                <w:sz w:val="24"/>
                <w:szCs w:val="24"/>
              </w:rPr>
              <w:t>.13**</w:t>
            </w:r>
          </w:p>
        </w:tc>
        <w:tc>
          <w:tcPr>
            <w:tcW w:w="1779" w:type="dxa"/>
            <w:vAlign w:val="center"/>
          </w:tcPr>
          <w:p w14:paraId="6B3D104E"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20A76DA9" w14:textId="77777777" w:rsidR="005D7A99" w:rsidRDefault="005D7A99">
            <w:pPr>
              <w:widowControl w:val="0"/>
              <w:tabs>
                <w:tab w:val="decimal" w:leader="dot" w:pos="287"/>
              </w:tabs>
              <w:autoSpaceDE w:val="0"/>
              <w:autoSpaceDN w:val="0"/>
              <w:adjustRightInd w:val="0"/>
              <w:rPr>
                <w:sz w:val="24"/>
                <w:szCs w:val="24"/>
              </w:rPr>
            </w:pPr>
          </w:p>
        </w:tc>
      </w:tr>
      <w:tr w:rsidR="005D7A99" w14:paraId="2A738BA5" w14:textId="77777777" w:rsidTr="00BB126A">
        <w:tc>
          <w:tcPr>
            <w:tcW w:w="2073" w:type="dxa"/>
            <w:vAlign w:val="center"/>
            <w:hideMark/>
          </w:tcPr>
          <w:p w14:paraId="310EE5D2" w14:textId="6A0DA537" w:rsidR="005D7A99" w:rsidRDefault="00BB126A">
            <w:pPr>
              <w:widowControl w:val="0"/>
              <w:autoSpaceDE w:val="0"/>
              <w:autoSpaceDN w:val="0"/>
              <w:adjustRightInd w:val="0"/>
              <w:jc w:val="right"/>
              <w:rPr>
                <w:sz w:val="24"/>
                <w:szCs w:val="24"/>
              </w:rPr>
            </w:pPr>
            <w:r>
              <w:rPr>
                <w:sz w:val="24"/>
                <w:szCs w:val="24"/>
              </w:rPr>
              <w:t>Household Size</w:t>
            </w:r>
          </w:p>
        </w:tc>
        <w:tc>
          <w:tcPr>
            <w:tcW w:w="1368" w:type="dxa"/>
            <w:vAlign w:val="center"/>
            <w:hideMark/>
          </w:tcPr>
          <w:p w14:paraId="23937019" w14:textId="77777777" w:rsidR="005D7A99" w:rsidRDefault="005D7A99">
            <w:pPr>
              <w:widowControl w:val="0"/>
              <w:tabs>
                <w:tab w:val="decimal" w:leader="dot" w:pos="547"/>
              </w:tabs>
              <w:autoSpaceDE w:val="0"/>
              <w:autoSpaceDN w:val="0"/>
              <w:adjustRightInd w:val="0"/>
              <w:rPr>
                <w:sz w:val="24"/>
                <w:szCs w:val="24"/>
              </w:rPr>
            </w:pPr>
            <w:r>
              <w:rPr>
                <w:sz w:val="24"/>
                <w:szCs w:val="24"/>
              </w:rPr>
              <w:t>0.06**</w:t>
            </w:r>
          </w:p>
        </w:tc>
        <w:tc>
          <w:tcPr>
            <w:tcW w:w="1846" w:type="dxa"/>
            <w:vAlign w:val="center"/>
            <w:hideMark/>
          </w:tcPr>
          <w:p w14:paraId="6A403B82" w14:textId="77777777" w:rsidR="005D7A99" w:rsidRDefault="005D7A99">
            <w:pPr>
              <w:widowControl w:val="0"/>
              <w:tabs>
                <w:tab w:val="decimal" w:leader="dot" w:pos="277"/>
              </w:tabs>
              <w:autoSpaceDE w:val="0"/>
              <w:autoSpaceDN w:val="0"/>
              <w:adjustRightInd w:val="0"/>
              <w:rPr>
                <w:sz w:val="24"/>
                <w:szCs w:val="24"/>
              </w:rPr>
            </w:pPr>
            <w:r>
              <w:rPr>
                <w:sz w:val="24"/>
                <w:szCs w:val="24"/>
              </w:rPr>
              <w:t>[0.03, 0.09]</w:t>
            </w:r>
          </w:p>
        </w:tc>
        <w:tc>
          <w:tcPr>
            <w:tcW w:w="864" w:type="dxa"/>
            <w:vAlign w:val="center"/>
            <w:hideMark/>
          </w:tcPr>
          <w:p w14:paraId="3D37CE8E"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20FBFFBF"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7E8EF3E9" w14:textId="77777777" w:rsidR="005D7A99" w:rsidRDefault="005D7A99">
            <w:pPr>
              <w:widowControl w:val="0"/>
              <w:tabs>
                <w:tab w:val="decimal" w:leader="dot" w:pos="130"/>
              </w:tabs>
              <w:autoSpaceDE w:val="0"/>
              <w:autoSpaceDN w:val="0"/>
              <w:adjustRightInd w:val="0"/>
              <w:rPr>
                <w:sz w:val="24"/>
                <w:szCs w:val="24"/>
              </w:rPr>
            </w:pPr>
            <w:r>
              <w:rPr>
                <w:sz w:val="24"/>
                <w:szCs w:val="24"/>
              </w:rPr>
              <w:t>-.01</w:t>
            </w:r>
          </w:p>
        </w:tc>
        <w:tc>
          <w:tcPr>
            <w:tcW w:w="1779" w:type="dxa"/>
            <w:vAlign w:val="center"/>
          </w:tcPr>
          <w:p w14:paraId="4D303452"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4D53FF3C" w14:textId="77777777" w:rsidR="005D7A99" w:rsidRDefault="005D7A99">
            <w:pPr>
              <w:widowControl w:val="0"/>
              <w:tabs>
                <w:tab w:val="decimal" w:leader="dot" w:pos="287"/>
              </w:tabs>
              <w:autoSpaceDE w:val="0"/>
              <w:autoSpaceDN w:val="0"/>
              <w:adjustRightInd w:val="0"/>
              <w:rPr>
                <w:sz w:val="24"/>
                <w:szCs w:val="24"/>
              </w:rPr>
            </w:pPr>
          </w:p>
        </w:tc>
      </w:tr>
      <w:tr w:rsidR="005D7A99" w14:paraId="4F794E55" w14:textId="77777777" w:rsidTr="00BB126A">
        <w:tc>
          <w:tcPr>
            <w:tcW w:w="2073" w:type="dxa"/>
            <w:vAlign w:val="center"/>
            <w:hideMark/>
          </w:tcPr>
          <w:p w14:paraId="2DC11388" w14:textId="6A7508EA" w:rsidR="005D7A99" w:rsidRDefault="00457FF5">
            <w:pPr>
              <w:widowControl w:val="0"/>
              <w:autoSpaceDE w:val="0"/>
              <w:autoSpaceDN w:val="0"/>
              <w:adjustRightInd w:val="0"/>
              <w:jc w:val="right"/>
              <w:rPr>
                <w:sz w:val="24"/>
                <w:szCs w:val="24"/>
              </w:rPr>
            </w:pPr>
            <w:r>
              <w:rPr>
                <w:sz w:val="24"/>
                <w:szCs w:val="24"/>
              </w:rPr>
              <w:t>Sleep routine</w:t>
            </w:r>
          </w:p>
        </w:tc>
        <w:tc>
          <w:tcPr>
            <w:tcW w:w="1368" w:type="dxa"/>
            <w:vAlign w:val="center"/>
            <w:hideMark/>
          </w:tcPr>
          <w:p w14:paraId="63171308" w14:textId="77777777" w:rsidR="005D7A99" w:rsidRDefault="005D7A99">
            <w:pPr>
              <w:widowControl w:val="0"/>
              <w:tabs>
                <w:tab w:val="decimal" w:leader="dot" w:pos="547"/>
              </w:tabs>
              <w:autoSpaceDE w:val="0"/>
              <w:autoSpaceDN w:val="0"/>
              <w:adjustRightInd w:val="0"/>
              <w:rPr>
                <w:sz w:val="24"/>
                <w:szCs w:val="24"/>
              </w:rPr>
            </w:pPr>
            <w:r>
              <w:rPr>
                <w:sz w:val="24"/>
                <w:szCs w:val="24"/>
              </w:rPr>
              <w:t>-0.13**</w:t>
            </w:r>
          </w:p>
        </w:tc>
        <w:tc>
          <w:tcPr>
            <w:tcW w:w="1846" w:type="dxa"/>
            <w:vAlign w:val="center"/>
            <w:hideMark/>
          </w:tcPr>
          <w:p w14:paraId="074216D1" w14:textId="77777777" w:rsidR="005D7A99" w:rsidRDefault="005D7A99">
            <w:pPr>
              <w:widowControl w:val="0"/>
              <w:tabs>
                <w:tab w:val="decimal" w:leader="dot" w:pos="277"/>
              </w:tabs>
              <w:autoSpaceDE w:val="0"/>
              <w:autoSpaceDN w:val="0"/>
              <w:adjustRightInd w:val="0"/>
              <w:rPr>
                <w:sz w:val="24"/>
                <w:szCs w:val="24"/>
              </w:rPr>
            </w:pPr>
            <w:r>
              <w:rPr>
                <w:sz w:val="24"/>
                <w:szCs w:val="24"/>
              </w:rPr>
              <w:t>[-0.19, -0.08]</w:t>
            </w:r>
          </w:p>
        </w:tc>
        <w:tc>
          <w:tcPr>
            <w:tcW w:w="864" w:type="dxa"/>
            <w:vAlign w:val="center"/>
            <w:hideMark/>
          </w:tcPr>
          <w:p w14:paraId="0D71FB8A" w14:textId="77777777" w:rsidR="005D7A99" w:rsidRDefault="005D7A99">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68CB85AB" w14:textId="77777777" w:rsidR="005D7A99" w:rsidRDefault="005D7A99">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62D3D539" w14:textId="77777777" w:rsidR="005D7A99" w:rsidRDefault="005D7A99">
            <w:pPr>
              <w:widowControl w:val="0"/>
              <w:tabs>
                <w:tab w:val="decimal" w:leader="dot" w:pos="130"/>
              </w:tabs>
              <w:autoSpaceDE w:val="0"/>
              <w:autoSpaceDN w:val="0"/>
              <w:adjustRightInd w:val="0"/>
              <w:rPr>
                <w:sz w:val="24"/>
                <w:szCs w:val="24"/>
              </w:rPr>
            </w:pPr>
            <w:r>
              <w:rPr>
                <w:sz w:val="24"/>
                <w:szCs w:val="24"/>
              </w:rPr>
              <w:t>-.24**</w:t>
            </w:r>
          </w:p>
        </w:tc>
        <w:tc>
          <w:tcPr>
            <w:tcW w:w="1779" w:type="dxa"/>
            <w:vAlign w:val="center"/>
          </w:tcPr>
          <w:p w14:paraId="73A7DF52" w14:textId="77777777" w:rsidR="005D7A99" w:rsidRDefault="005D7A99">
            <w:pPr>
              <w:widowControl w:val="0"/>
              <w:tabs>
                <w:tab w:val="decimal" w:leader="dot" w:pos="267"/>
              </w:tabs>
              <w:autoSpaceDE w:val="0"/>
              <w:autoSpaceDN w:val="0"/>
              <w:adjustRightInd w:val="0"/>
              <w:rPr>
                <w:sz w:val="24"/>
                <w:szCs w:val="24"/>
              </w:rPr>
            </w:pPr>
          </w:p>
        </w:tc>
        <w:tc>
          <w:tcPr>
            <w:tcW w:w="1915" w:type="dxa"/>
            <w:vAlign w:val="center"/>
          </w:tcPr>
          <w:p w14:paraId="0A2F310C" w14:textId="77777777" w:rsidR="005D7A99" w:rsidRDefault="005D7A99">
            <w:pPr>
              <w:widowControl w:val="0"/>
              <w:tabs>
                <w:tab w:val="decimal" w:leader="dot" w:pos="287"/>
              </w:tabs>
              <w:autoSpaceDE w:val="0"/>
              <w:autoSpaceDN w:val="0"/>
              <w:adjustRightInd w:val="0"/>
              <w:rPr>
                <w:sz w:val="24"/>
                <w:szCs w:val="24"/>
              </w:rPr>
            </w:pPr>
          </w:p>
        </w:tc>
      </w:tr>
      <w:tr w:rsidR="00457FF5" w14:paraId="5DEAA2D4" w14:textId="77777777" w:rsidTr="00BB126A">
        <w:tc>
          <w:tcPr>
            <w:tcW w:w="2073" w:type="dxa"/>
            <w:vAlign w:val="center"/>
            <w:hideMark/>
          </w:tcPr>
          <w:p w14:paraId="7BBEFCD3" w14:textId="6E228F01" w:rsidR="00457FF5" w:rsidRDefault="00457FF5" w:rsidP="00457FF5">
            <w:pPr>
              <w:widowControl w:val="0"/>
              <w:autoSpaceDE w:val="0"/>
              <w:autoSpaceDN w:val="0"/>
              <w:adjustRightInd w:val="0"/>
              <w:jc w:val="right"/>
              <w:rPr>
                <w:sz w:val="24"/>
                <w:szCs w:val="24"/>
              </w:rPr>
            </w:pPr>
            <w:r>
              <w:rPr>
                <w:sz w:val="24"/>
                <w:szCs w:val="24"/>
              </w:rPr>
              <w:t xml:space="preserve">Daytime sleep </w:t>
            </w:r>
          </w:p>
        </w:tc>
        <w:tc>
          <w:tcPr>
            <w:tcW w:w="1368" w:type="dxa"/>
            <w:vAlign w:val="center"/>
            <w:hideMark/>
          </w:tcPr>
          <w:p w14:paraId="68F624B5"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0.10**</w:t>
            </w:r>
          </w:p>
        </w:tc>
        <w:tc>
          <w:tcPr>
            <w:tcW w:w="1846" w:type="dxa"/>
            <w:vAlign w:val="center"/>
            <w:hideMark/>
          </w:tcPr>
          <w:p w14:paraId="45EB2FE9"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[0.06, 0.13]</w:t>
            </w:r>
          </w:p>
        </w:tc>
        <w:tc>
          <w:tcPr>
            <w:tcW w:w="864" w:type="dxa"/>
            <w:vAlign w:val="center"/>
            <w:hideMark/>
          </w:tcPr>
          <w:p w14:paraId="6A99D6A8"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.01</w:t>
            </w:r>
          </w:p>
        </w:tc>
        <w:tc>
          <w:tcPr>
            <w:tcW w:w="1368" w:type="dxa"/>
            <w:vAlign w:val="center"/>
            <w:hideMark/>
          </w:tcPr>
          <w:p w14:paraId="2ACCE325"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1132BC70"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.06**</w:t>
            </w:r>
          </w:p>
        </w:tc>
        <w:tc>
          <w:tcPr>
            <w:tcW w:w="1779" w:type="dxa"/>
            <w:vAlign w:val="center"/>
          </w:tcPr>
          <w:p w14:paraId="6273DECA"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1236DDE0"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0C24AD3D" w14:textId="77777777" w:rsidTr="00BB126A">
        <w:tc>
          <w:tcPr>
            <w:tcW w:w="2073" w:type="dxa"/>
            <w:vAlign w:val="center"/>
            <w:hideMark/>
          </w:tcPr>
          <w:p w14:paraId="0D7591A9" w14:textId="76D9AE28" w:rsidR="00457FF5" w:rsidRDefault="00457FF5" w:rsidP="00457FF5">
            <w:pPr>
              <w:widowControl w:val="0"/>
              <w:autoSpaceDE w:val="0"/>
              <w:autoSpaceDN w:val="0"/>
              <w:adjustRightInd w:val="0"/>
              <w:jc w:val="right"/>
              <w:rPr>
                <w:sz w:val="24"/>
                <w:szCs w:val="24"/>
              </w:rPr>
            </w:pPr>
            <w:r>
              <w:rPr>
                <w:sz w:val="24"/>
                <w:szCs w:val="24"/>
              </w:rPr>
              <w:t>Number of wakes</w:t>
            </w:r>
          </w:p>
        </w:tc>
        <w:tc>
          <w:tcPr>
            <w:tcW w:w="1368" w:type="dxa"/>
            <w:vAlign w:val="center"/>
            <w:hideMark/>
          </w:tcPr>
          <w:p w14:paraId="7261B06C"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-0.07**</w:t>
            </w:r>
          </w:p>
        </w:tc>
        <w:tc>
          <w:tcPr>
            <w:tcW w:w="1846" w:type="dxa"/>
            <w:vAlign w:val="center"/>
            <w:hideMark/>
          </w:tcPr>
          <w:p w14:paraId="28BA09A2"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[-0.09, -0.05]</w:t>
            </w:r>
          </w:p>
        </w:tc>
        <w:tc>
          <w:tcPr>
            <w:tcW w:w="864" w:type="dxa"/>
            <w:vAlign w:val="center"/>
            <w:hideMark/>
          </w:tcPr>
          <w:p w14:paraId="041062FF"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.01</w:t>
            </w:r>
          </w:p>
        </w:tc>
        <w:tc>
          <w:tcPr>
            <w:tcW w:w="1368" w:type="dxa"/>
            <w:vAlign w:val="center"/>
            <w:hideMark/>
          </w:tcPr>
          <w:p w14:paraId="03B28DA2"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.01]</w:t>
            </w:r>
          </w:p>
        </w:tc>
        <w:tc>
          <w:tcPr>
            <w:tcW w:w="864" w:type="dxa"/>
            <w:vAlign w:val="center"/>
            <w:hideMark/>
          </w:tcPr>
          <w:p w14:paraId="73F02DC8"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-.10**</w:t>
            </w:r>
          </w:p>
        </w:tc>
        <w:tc>
          <w:tcPr>
            <w:tcW w:w="1779" w:type="dxa"/>
            <w:vAlign w:val="center"/>
          </w:tcPr>
          <w:p w14:paraId="601938C2"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42A341EB"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3C22F2BC" w14:textId="77777777" w:rsidTr="00BB126A">
        <w:tc>
          <w:tcPr>
            <w:tcW w:w="2073" w:type="dxa"/>
            <w:vAlign w:val="center"/>
            <w:hideMark/>
          </w:tcPr>
          <w:p w14:paraId="7616C0F8" w14:textId="371FE06F" w:rsidR="00457FF5" w:rsidRDefault="00457FF5" w:rsidP="00457FF5">
            <w:pPr>
              <w:widowControl w:val="0"/>
              <w:autoSpaceDE w:val="0"/>
              <w:autoSpaceDN w:val="0"/>
              <w:adjustRightInd w:val="0"/>
              <w:jc w:val="right"/>
              <w:rPr>
                <w:sz w:val="24"/>
                <w:szCs w:val="24"/>
              </w:rPr>
            </w:pPr>
            <w:r>
              <w:rPr>
                <w:sz w:val="24"/>
                <w:szCs w:val="24"/>
              </w:rPr>
              <w:t xml:space="preserve">Diaper </w:t>
            </w:r>
            <w:r w:rsidR="009B43C4">
              <w:rPr>
                <w:sz w:val="24"/>
                <w:szCs w:val="24"/>
              </w:rPr>
              <w:t>c</w:t>
            </w:r>
            <w:r>
              <w:rPr>
                <w:sz w:val="24"/>
                <w:szCs w:val="24"/>
              </w:rPr>
              <w:t>hanged</w:t>
            </w:r>
          </w:p>
        </w:tc>
        <w:tc>
          <w:tcPr>
            <w:tcW w:w="1368" w:type="dxa"/>
            <w:vAlign w:val="center"/>
            <w:hideMark/>
          </w:tcPr>
          <w:p w14:paraId="61F5D2B1" w14:textId="77777777" w:rsidR="00457FF5" w:rsidRDefault="00457FF5" w:rsidP="00457FF5">
            <w:pPr>
              <w:widowControl w:val="0"/>
              <w:tabs>
                <w:tab w:val="decimal" w:leader="dot" w:pos="547"/>
              </w:tabs>
              <w:autoSpaceDE w:val="0"/>
              <w:autoSpaceDN w:val="0"/>
              <w:adjustRightInd w:val="0"/>
              <w:rPr>
                <w:sz w:val="24"/>
                <w:szCs w:val="24"/>
              </w:rPr>
            </w:pPr>
            <w:r>
              <w:rPr>
                <w:sz w:val="24"/>
                <w:szCs w:val="24"/>
              </w:rPr>
              <w:t>0.06</w:t>
            </w:r>
          </w:p>
        </w:tc>
        <w:tc>
          <w:tcPr>
            <w:tcW w:w="1846" w:type="dxa"/>
            <w:vAlign w:val="center"/>
            <w:hideMark/>
          </w:tcPr>
          <w:p w14:paraId="2EA0C005" w14:textId="77777777" w:rsidR="00457FF5" w:rsidRDefault="00457FF5" w:rsidP="00457FF5">
            <w:pPr>
              <w:widowControl w:val="0"/>
              <w:tabs>
                <w:tab w:val="decimal" w:leader="dot" w:pos="277"/>
              </w:tabs>
              <w:autoSpaceDE w:val="0"/>
              <w:autoSpaceDN w:val="0"/>
              <w:adjustRightInd w:val="0"/>
              <w:rPr>
                <w:sz w:val="24"/>
                <w:szCs w:val="24"/>
              </w:rPr>
            </w:pPr>
            <w:r>
              <w:rPr>
                <w:sz w:val="24"/>
                <w:szCs w:val="24"/>
              </w:rPr>
              <w:t>[-0.01, 0.13]</w:t>
            </w:r>
          </w:p>
        </w:tc>
        <w:tc>
          <w:tcPr>
            <w:tcW w:w="864" w:type="dxa"/>
            <w:vAlign w:val="center"/>
            <w:hideMark/>
          </w:tcPr>
          <w:p w14:paraId="67F352FC"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.00</w:t>
            </w:r>
          </w:p>
        </w:tc>
        <w:tc>
          <w:tcPr>
            <w:tcW w:w="1368" w:type="dxa"/>
            <w:vAlign w:val="center"/>
            <w:hideMark/>
          </w:tcPr>
          <w:p w14:paraId="7CC37F36" w14:textId="77777777" w:rsidR="00457FF5" w:rsidRDefault="00457FF5" w:rsidP="00457FF5">
            <w:pPr>
              <w:widowControl w:val="0"/>
              <w:tabs>
                <w:tab w:val="decimal" w:leader="dot" w:pos="205"/>
              </w:tabs>
              <w:autoSpaceDE w:val="0"/>
              <w:autoSpaceDN w:val="0"/>
              <w:adjustRightInd w:val="0"/>
              <w:rPr>
                <w:sz w:val="24"/>
                <w:szCs w:val="24"/>
              </w:rPr>
            </w:pPr>
            <w:r>
              <w:rPr>
                <w:sz w:val="24"/>
                <w:szCs w:val="24"/>
              </w:rPr>
              <w:t>[-.00, .00]</w:t>
            </w:r>
          </w:p>
        </w:tc>
        <w:tc>
          <w:tcPr>
            <w:tcW w:w="864" w:type="dxa"/>
            <w:vAlign w:val="center"/>
            <w:hideMark/>
          </w:tcPr>
          <w:p w14:paraId="72F42982" w14:textId="77777777" w:rsidR="00457FF5" w:rsidRDefault="00457FF5" w:rsidP="00457FF5">
            <w:pPr>
              <w:widowControl w:val="0"/>
              <w:tabs>
                <w:tab w:val="decimal" w:leader="dot" w:pos="130"/>
              </w:tabs>
              <w:autoSpaceDE w:val="0"/>
              <w:autoSpaceDN w:val="0"/>
              <w:adjustRightInd w:val="0"/>
              <w:rPr>
                <w:sz w:val="24"/>
                <w:szCs w:val="24"/>
              </w:rPr>
            </w:pPr>
            <w:r>
              <w:rPr>
                <w:sz w:val="24"/>
                <w:szCs w:val="24"/>
              </w:rPr>
              <w:t>-.05**</w:t>
            </w:r>
          </w:p>
        </w:tc>
        <w:tc>
          <w:tcPr>
            <w:tcW w:w="1779" w:type="dxa"/>
            <w:vAlign w:val="center"/>
          </w:tcPr>
          <w:p w14:paraId="1BE959D6"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vAlign w:val="center"/>
          </w:tcPr>
          <w:p w14:paraId="62283916" w14:textId="77777777" w:rsidR="00457FF5" w:rsidRDefault="00457FF5" w:rsidP="00457FF5">
            <w:pPr>
              <w:widowControl w:val="0"/>
              <w:tabs>
                <w:tab w:val="decimal" w:leader="dot" w:pos="287"/>
              </w:tabs>
              <w:autoSpaceDE w:val="0"/>
              <w:autoSpaceDN w:val="0"/>
              <w:adjustRightInd w:val="0"/>
              <w:rPr>
                <w:sz w:val="24"/>
                <w:szCs w:val="24"/>
              </w:rPr>
            </w:pPr>
          </w:p>
        </w:tc>
      </w:tr>
      <w:tr w:rsidR="00457FF5" w14:paraId="5FDC7256" w14:textId="77777777" w:rsidTr="00BB126A">
        <w:tc>
          <w:tcPr>
            <w:tcW w:w="2073" w:type="dxa"/>
            <w:vAlign w:val="center"/>
          </w:tcPr>
          <w:p w14:paraId="23C6E5CC" w14:textId="77777777" w:rsidR="00457FF5" w:rsidRDefault="00457FF5" w:rsidP="00457FF5">
            <w:pPr>
              <w:widowControl w:val="0"/>
              <w:autoSpaceDE w:val="0"/>
              <w:autoSpaceDN w:val="0"/>
              <w:adjustRightInd w:val="0"/>
              <w:jc w:val="right"/>
              <w:rPr>
                <w:sz w:val="24"/>
                <w:szCs w:val="24"/>
              </w:rPr>
            </w:pPr>
          </w:p>
        </w:tc>
        <w:tc>
          <w:tcPr>
            <w:tcW w:w="1368" w:type="dxa"/>
            <w:vAlign w:val="center"/>
          </w:tcPr>
          <w:p w14:paraId="206A923C"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vAlign w:val="center"/>
          </w:tcPr>
          <w:p w14:paraId="3378DA72"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vAlign w:val="center"/>
          </w:tcPr>
          <w:p w14:paraId="3E61084D"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vAlign w:val="center"/>
          </w:tcPr>
          <w:p w14:paraId="2B88575A"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vAlign w:val="center"/>
          </w:tcPr>
          <w:p w14:paraId="288BE852"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vAlign w:val="center"/>
            <w:hideMark/>
          </w:tcPr>
          <w:p w14:paraId="1A5C565A" w14:textId="77777777" w:rsidR="00457FF5" w:rsidRDefault="00457FF5" w:rsidP="00457F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.462**</w:t>
            </w:r>
          </w:p>
        </w:tc>
        <w:tc>
          <w:tcPr>
            <w:tcW w:w="1915" w:type="dxa"/>
            <w:vAlign w:val="center"/>
            <w:hideMark/>
          </w:tcPr>
          <w:p w14:paraId="636975E3" w14:textId="77777777" w:rsidR="00457FF5" w:rsidRDefault="00457FF5" w:rsidP="00457FF5">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.028**</w:t>
            </w:r>
          </w:p>
        </w:tc>
      </w:tr>
      <w:tr w:rsidR="00457FF5" w14:paraId="18AF0AF4" w14:textId="77777777" w:rsidTr="00BB126A">
        <w:tc>
          <w:tcPr>
            <w:tcW w:w="2073" w:type="dxa"/>
            <w:vAlign w:val="center"/>
          </w:tcPr>
          <w:p w14:paraId="271B2429" w14:textId="77777777" w:rsidR="00457FF5" w:rsidRDefault="00457FF5" w:rsidP="00457FF5">
            <w:pPr>
              <w:widowControl w:val="0"/>
              <w:autoSpaceDE w:val="0"/>
              <w:autoSpaceDN w:val="0"/>
              <w:adjustRightInd w:val="0"/>
              <w:jc w:val="right"/>
              <w:rPr>
                <w:sz w:val="24"/>
                <w:szCs w:val="24"/>
              </w:rPr>
            </w:pPr>
          </w:p>
        </w:tc>
        <w:tc>
          <w:tcPr>
            <w:tcW w:w="1368" w:type="dxa"/>
            <w:vAlign w:val="center"/>
          </w:tcPr>
          <w:p w14:paraId="57470758"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vAlign w:val="center"/>
          </w:tcPr>
          <w:p w14:paraId="5AF19BA0"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vAlign w:val="center"/>
          </w:tcPr>
          <w:p w14:paraId="01EC2F1B"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vAlign w:val="center"/>
          </w:tcPr>
          <w:p w14:paraId="5CD7DA73"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vAlign w:val="center"/>
          </w:tcPr>
          <w:p w14:paraId="5FE45E18"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vAlign w:val="center"/>
            <w:hideMark/>
          </w:tcPr>
          <w:p w14:paraId="56FABA46" w14:textId="77777777" w:rsidR="00457FF5" w:rsidRDefault="00457FF5" w:rsidP="00457FF5">
            <w:pPr>
              <w:widowControl w:val="0"/>
              <w:tabs>
                <w:tab w:val="decimal" w:leader="dot" w:pos="267"/>
              </w:tabs>
              <w:autoSpaceDE w:val="0"/>
              <w:autoSpaceDN w:val="0"/>
              <w:adjustRightInd w:val="0"/>
              <w:rPr>
                <w:sz w:val="24"/>
                <w:szCs w:val="24"/>
              </w:rPr>
            </w:pPr>
            <w:r>
              <w:rPr>
                <w:sz w:val="24"/>
                <w:szCs w:val="24"/>
              </w:rPr>
              <w:t>95% CI[.44,.48]</w:t>
            </w:r>
          </w:p>
        </w:tc>
        <w:tc>
          <w:tcPr>
            <w:tcW w:w="1915" w:type="dxa"/>
            <w:vAlign w:val="center"/>
            <w:hideMark/>
          </w:tcPr>
          <w:p w14:paraId="6BC8FD6C" w14:textId="77777777" w:rsidR="00457FF5" w:rsidRDefault="00457FF5" w:rsidP="00457FF5">
            <w:pPr>
              <w:widowControl w:val="0"/>
              <w:tabs>
                <w:tab w:val="decimal" w:leader="dot" w:pos="287"/>
              </w:tabs>
              <w:autoSpaceDE w:val="0"/>
              <w:autoSpaceDN w:val="0"/>
              <w:adjustRightInd w:val="0"/>
              <w:rPr>
                <w:sz w:val="24"/>
                <w:szCs w:val="24"/>
              </w:rPr>
            </w:pPr>
            <w:r>
              <w:rPr>
                <w:sz w:val="24"/>
                <w:szCs w:val="24"/>
              </w:rPr>
              <w:t>95% CI[.02, .04]</w:t>
            </w:r>
          </w:p>
        </w:tc>
      </w:tr>
      <w:tr w:rsidR="00457FF5" w14:paraId="414DB75E" w14:textId="77777777" w:rsidTr="00BB126A">
        <w:tc>
          <w:tcPr>
            <w:tcW w:w="2073" w:type="dxa"/>
            <w:tcBorders>
              <w:top w:val="nil"/>
              <w:left w:val="nil"/>
              <w:bottom w:val="single" w:sz="6" w:space="0" w:color="auto"/>
              <w:right w:val="nil"/>
            </w:tcBorders>
            <w:vAlign w:val="center"/>
          </w:tcPr>
          <w:p w14:paraId="0E43E9B7" w14:textId="77777777" w:rsidR="00457FF5" w:rsidRDefault="00457FF5" w:rsidP="00457FF5">
            <w:pPr>
              <w:widowControl w:val="0"/>
              <w:autoSpaceDE w:val="0"/>
              <w:autoSpaceDN w:val="0"/>
              <w:adjustRightInd w:val="0"/>
              <w:jc w:val="right"/>
              <w:rPr>
                <w:sz w:val="24"/>
                <w:szCs w:val="24"/>
              </w:rPr>
            </w:pPr>
          </w:p>
        </w:tc>
        <w:tc>
          <w:tcPr>
            <w:tcW w:w="1368" w:type="dxa"/>
            <w:tcBorders>
              <w:top w:val="nil"/>
              <w:left w:val="nil"/>
              <w:bottom w:val="single" w:sz="6" w:space="0" w:color="auto"/>
              <w:right w:val="nil"/>
            </w:tcBorders>
            <w:vAlign w:val="center"/>
          </w:tcPr>
          <w:p w14:paraId="5E69D85C" w14:textId="77777777" w:rsidR="00457FF5" w:rsidRDefault="00457FF5" w:rsidP="00457FF5">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1D9E3B2F" w14:textId="77777777" w:rsidR="00457FF5" w:rsidRDefault="00457FF5" w:rsidP="00457FF5">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A5133EB" w14:textId="77777777" w:rsidR="00457FF5" w:rsidRDefault="00457FF5" w:rsidP="00457FF5">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7841A0E6" w14:textId="77777777" w:rsidR="00457FF5" w:rsidRDefault="00457FF5" w:rsidP="00457FF5">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08C6924A" w14:textId="77777777" w:rsidR="00457FF5" w:rsidRDefault="00457FF5" w:rsidP="00457FF5">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4E6E8BD" w14:textId="77777777" w:rsidR="00457FF5" w:rsidRDefault="00457FF5" w:rsidP="00457FF5">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697B7BEA" w14:textId="77777777" w:rsidR="00457FF5" w:rsidRDefault="00457FF5" w:rsidP="00457FF5">
            <w:pPr>
              <w:widowControl w:val="0"/>
              <w:tabs>
                <w:tab w:val="decimal" w:leader="dot" w:pos="287"/>
              </w:tabs>
              <w:autoSpaceDE w:val="0"/>
              <w:autoSpaceDN w:val="0"/>
              <w:adjustRightInd w:val="0"/>
              <w:rPr>
                <w:sz w:val="24"/>
                <w:szCs w:val="24"/>
              </w:rPr>
            </w:pPr>
          </w:p>
        </w:tc>
      </w:tr>
    </w:tbl>
    <w:p w14:paraId="5D80788C" w14:textId="12696377" w:rsidR="005D7A99" w:rsidRDefault="005D7A99" w:rsidP="005D7A99">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21E04F5A" w14:textId="77777777" w:rsidR="006660E2" w:rsidRDefault="006660E2" w:rsidP="006F6452">
      <w:pPr>
        <w:spacing w:before="29" w:line="360" w:lineRule="auto"/>
        <w:ind w:right="64"/>
        <w:rPr>
          <w:b/>
          <w:bCs/>
          <w:sz w:val="24"/>
          <w:szCs w:val="24"/>
        </w:rPr>
      </w:pPr>
    </w:p>
    <w:p w14:paraId="7DA8E3D0" w14:textId="77777777" w:rsidR="006660E2" w:rsidRDefault="006660E2" w:rsidP="006F6452">
      <w:pPr>
        <w:spacing w:before="29" w:line="360" w:lineRule="auto"/>
        <w:ind w:right="64"/>
        <w:rPr>
          <w:b/>
          <w:bCs/>
          <w:sz w:val="24"/>
          <w:szCs w:val="24"/>
        </w:rPr>
      </w:pPr>
    </w:p>
    <w:p w14:paraId="7973AB6E" w14:textId="77777777" w:rsidR="005C2CFD" w:rsidRDefault="005C2CFD" w:rsidP="006F6452">
      <w:pPr>
        <w:spacing w:before="29" w:line="360" w:lineRule="auto"/>
        <w:ind w:right="64"/>
        <w:rPr>
          <w:b/>
          <w:bCs/>
          <w:sz w:val="24"/>
          <w:szCs w:val="24"/>
        </w:rPr>
      </w:pPr>
    </w:p>
    <w:p w14:paraId="29C8DCDF" w14:textId="77777777" w:rsidR="005C2CFD" w:rsidRDefault="005C2CFD" w:rsidP="006F6452">
      <w:pPr>
        <w:spacing w:before="29" w:line="360" w:lineRule="auto"/>
        <w:ind w:right="64"/>
        <w:rPr>
          <w:b/>
          <w:bCs/>
          <w:sz w:val="24"/>
          <w:szCs w:val="24"/>
        </w:rPr>
      </w:pPr>
    </w:p>
    <w:p w14:paraId="168E08DC" w14:textId="77777777" w:rsidR="005C2CFD" w:rsidRDefault="005C2CFD" w:rsidP="006F6452">
      <w:pPr>
        <w:spacing w:before="29" w:line="360" w:lineRule="auto"/>
        <w:ind w:right="64"/>
        <w:rPr>
          <w:b/>
          <w:bCs/>
          <w:sz w:val="24"/>
          <w:szCs w:val="24"/>
        </w:rPr>
      </w:pPr>
    </w:p>
    <w:p w14:paraId="4F4A3625" w14:textId="77777777" w:rsidR="005C2CFD" w:rsidRDefault="005C2CFD" w:rsidP="006F6452">
      <w:pPr>
        <w:spacing w:before="29" w:line="360" w:lineRule="auto"/>
        <w:ind w:right="64"/>
        <w:rPr>
          <w:b/>
          <w:bCs/>
          <w:sz w:val="24"/>
          <w:szCs w:val="24"/>
        </w:rPr>
      </w:pPr>
    </w:p>
    <w:p w14:paraId="7FAD60EC" w14:textId="77777777" w:rsidR="005C2CFD" w:rsidRDefault="005C2CFD" w:rsidP="006F6452">
      <w:pPr>
        <w:spacing w:before="29" w:line="360" w:lineRule="auto"/>
        <w:ind w:right="64"/>
        <w:rPr>
          <w:b/>
          <w:bCs/>
          <w:sz w:val="24"/>
          <w:szCs w:val="24"/>
        </w:rPr>
      </w:pPr>
    </w:p>
    <w:p w14:paraId="5338A40A" w14:textId="2A6609E0" w:rsidR="006660E2" w:rsidRDefault="006660E2" w:rsidP="006660E2">
      <w:pPr>
        <w:widowControl w:val="0"/>
        <w:autoSpaceDE w:val="0"/>
        <w:autoSpaceDN w:val="0"/>
        <w:adjustRightInd w:val="0"/>
        <w:rPr>
          <w:sz w:val="24"/>
          <w:szCs w:val="24"/>
        </w:rPr>
      </w:pPr>
      <w:r>
        <w:rPr>
          <w:sz w:val="24"/>
          <w:szCs w:val="24"/>
        </w:rPr>
        <w:t>Table</w:t>
      </w:r>
      <w:r w:rsidR="00754ABE">
        <w:rPr>
          <w:sz w:val="24"/>
          <w:szCs w:val="24"/>
        </w:rPr>
        <w:t>7</w:t>
      </w:r>
      <w:r>
        <w:rPr>
          <w:sz w:val="24"/>
          <w:szCs w:val="24"/>
        </w:rPr>
        <w:t xml:space="preserve"> </w:t>
      </w:r>
    </w:p>
    <w:p w14:paraId="0C6ED17E" w14:textId="37EA6F92" w:rsidR="006660E2" w:rsidRDefault="006660E2" w:rsidP="006660E2">
      <w:pPr>
        <w:widowControl w:val="0"/>
        <w:autoSpaceDE w:val="0"/>
        <w:autoSpaceDN w:val="0"/>
        <w:adjustRightInd w:val="0"/>
        <w:rPr>
          <w:i/>
          <w:iCs/>
          <w:sz w:val="24"/>
          <w:szCs w:val="24"/>
        </w:rPr>
      </w:pPr>
      <w:r>
        <w:rPr>
          <w:i/>
          <w:iCs/>
          <w:sz w:val="24"/>
          <w:szCs w:val="24"/>
        </w:rPr>
        <w:t xml:space="preserve">Regression results for UK sleep diaries using sleep </w:t>
      </w:r>
      <w:r w:rsidR="0039411E">
        <w:rPr>
          <w:i/>
          <w:iCs/>
          <w:sz w:val="24"/>
          <w:szCs w:val="24"/>
        </w:rPr>
        <w:t>morning happiness</w:t>
      </w:r>
      <w:r>
        <w:rPr>
          <w:i/>
          <w:iCs/>
          <w:sz w:val="24"/>
          <w:szCs w:val="24"/>
        </w:rPr>
        <w:t xml:space="preserve"> as the criterion</w:t>
      </w:r>
    </w:p>
    <w:p w14:paraId="450EDCE0" w14:textId="104399C5" w:rsidR="006660E2" w:rsidRDefault="006660E2" w:rsidP="006660E2">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043"/>
        <w:gridCol w:w="1368"/>
        <w:gridCol w:w="1846"/>
        <w:gridCol w:w="864"/>
        <w:gridCol w:w="1368"/>
        <w:gridCol w:w="864"/>
        <w:gridCol w:w="1779"/>
        <w:gridCol w:w="1915"/>
      </w:tblGrid>
      <w:tr w:rsidR="006660E2" w14:paraId="558B5B4D" w14:textId="77777777" w:rsidTr="0050314F">
        <w:tblPrEx>
          <w:tblCellMar>
            <w:top w:w="0" w:type="dxa"/>
            <w:bottom w:w="0" w:type="dxa"/>
          </w:tblCellMar>
        </w:tblPrEx>
        <w:tc>
          <w:tcPr>
            <w:tcW w:w="2043" w:type="dxa"/>
            <w:tcBorders>
              <w:top w:val="single" w:sz="6" w:space="0" w:color="auto"/>
              <w:left w:val="nil"/>
              <w:bottom w:val="nil"/>
              <w:right w:val="nil"/>
            </w:tcBorders>
            <w:vAlign w:val="center"/>
          </w:tcPr>
          <w:p w14:paraId="663C59FC" w14:textId="77777777" w:rsidR="006660E2" w:rsidRDefault="006660E2" w:rsidP="0050314F">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tcPr>
          <w:p w14:paraId="345505DE" w14:textId="77777777" w:rsidR="006660E2" w:rsidRDefault="006660E2"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3CCEF003" w14:textId="77777777" w:rsidR="006660E2" w:rsidRDefault="006660E2" w:rsidP="0050314F">
            <w:pPr>
              <w:widowControl w:val="0"/>
              <w:autoSpaceDE w:val="0"/>
              <w:autoSpaceDN w:val="0"/>
              <w:adjustRightInd w:val="0"/>
              <w:jc w:val="center"/>
              <w:rPr>
                <w:sz w:val="24"/>
                <w:szCs w:val="24"/>
              </w:rPr>
            </w:pPr>
            <w:r>
              <w:rPr>
                <w:i/>
                <w:iCs/>
                <w:sz w:val="24"/>
                <w:szCs w:val="24"/>
              </w:rPr>
              <w:t>b</w:t>
            </w:r>
          </w:p>
          <w:p w14:paraId="7E4DC440" w14:textId="043CEAFD" w:rsidR="006660E2" w:rsidRDefault="006660E2"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86EC277" w14:textId="77777777" w:rsidR="006660E2" w:rsidRDefault="006660E2"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1C270269" w14:textId="77777777" w:rsidR="006660E2" w:rsidRDefault="006660E2"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1266A66D" w14:textId="6EFCC73E" w:rsidR="006660E2" w:rsidRDefault="006660E2"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070B7054" w14:textId="77777777" w:rsidR="006660E2" w:rsidRDefault="006660E2"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5CE0F9FD" w14:textId="77777777" w:rsidR="006660E2" w:rsidRDefault="006660E2"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3DE356F2" w14:textId="77777777" w:rsidR="006660E2" w:rsidRDefault="006660E2" w:rsidP="0050314F">
            <w:pPr>
              <w:widowControl w:val="0"/>
              <w:autoSpaceDE w:val="0"/>
              <w:autoSpaceDN w:val="0"/>
              <w:adjustRightInd w:val="0"/>
              <w:jc w:val="center"/>
              <w:rPr>
                <w:sz w:val="24"/>
                <w:szCs w:val="24"/>
              </w:rPr>
            </w:pPr>
            <w:r>
              <w:rPr>
                <w:sz w:val="24"/>
                <w:szCs w:val="24"/>
              </w:rPr>
              <w:t>Difference</w:t>
            </w:r>
          </w:p>
        </w:tc>
      </w:tr>
      <w:tr w:rsidR="006660E2" w14:paraId="1C29C66F" w14:textId="77777777" w:rsidTr="0050314F">
        <w:tblPrEx>
          <w:tblCellMar>
            <w:top w:w="0" w:type="dxa"/>
            <w:bottom w:w="0" w:type="dxa"/>
          </w:tblCellMar>
        </w:tblPrEx>
        <w:tc>
          <w:tcPr>
            <w:tcW w:w="2043" w:type="dxa"/>
            <w:tcBorders>
              <w:top w:val="single" w:sz="6" w:space="0" w:color="auto"/>
              <w:left w:val="nil"/>
              <w:bottom w:val="nil"/>
              <w:right w:val="nil"/>
            </w:tcBorders>
            <w:vAlign w:val="center"/>
          </w:tcPr>
          <w:p w14:paraId="5E3A8D8F" w14:textId="77777777" w:rsidR="006660E2" w:rsidRDefault="006660E2" w:rsidP="0050314F">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tcPr>
          <w:p w14:paraId="07559912"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5.25**</w:t>
            </w:r>
          </w:p>
        </w:tc>
        <w:tc>
          <w:tcPr>
            <w:tcW w:w="1846" w:type="dxa"/>
            <w:tcBorders>
              <w:top w:val="single" w:sz="6" w:space="0" w:color="auto"/>
              <w:left w:val="nil"/>
              <w:bottom w:val="nil"/>
              <w:right w:val="nil"/>
            </w:tcBorders>
            <w:vAlign w:val="center"/>
          </w:tcPr>
          <w:p w14:paraId="79DDED2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[4.61, 5.88]</w:t>
            </w:r>
          </w:p>
        </w:tc>
        <w:tc>
          <w:tcPr>
            <w:tcW w:w="864" w:type="dxa"/>
            <w:tcBorders>
              <w:top w:val="single" w:sz="6" w:space="0" w:color="auto"/>
              <w:left w:val="nil"/>
              <w:bottom w:val="nil"/>
              <w:right w:val="nil"/>
            </w:tcBorders>
            <w:vAlign w:val="center"/>
          </w:tcPr>
          <w:p w14:paraId="51DFD20D"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128A1152"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55C72D09"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55179F97"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06523E3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7D283C7" w14:textId="77777777" w:rsidTr="0050314F">
        <w:tblPrEx>
          <w:tblCellMar>
            <w:top w:w="0" w:type="dxa"/>
            <w:bottom w:w="0" w:type="dxa"/>
          </w:tblCellMar>
        </w:tblPrEx>
        <w:tc>
          <w:tcPr>
            <w:tcW w:w="2043" w:type="dxa"/>
            <w:tcBorders>
              <w:top w:val="nil"/>
              <w:left w:val="nil"/>
              <w:bottom w:val="nil"/>
              <w:right w:val="nil"/>
            </w:tcBorders>
            <w:vAlign w:val="center"/>
          </w:tcPr>
          <w:p w14:paraId="09AE4CDF" w14:textId="77777777" w:rsidR="006660E2" w:rsidRDefault="006660E2" w:rsidP="0050314F">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7EC7B17E"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0.23**</w:t>
            </w:r>
          </w:p>
        </w:tc>
        <w:tc>
          <w:tcPr>
            <w:tcW w:w="1846" w:type="dxa"/>
            <w:tcBorders>
              <w:top w:val="nil"/>
              <w:left w:val="nil"/>
              <w:bottom w:val="nil"/>
              <w:right w:val="nil"/>
            </w:tcBorders>
            <w:vAlign w:val="center"/>
          </w:tcPr>
          <w:p w14:paraId="4DF12E9A"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[0.17, 0.29]</w:t>
            </w:r>
          </w:p>
        </w:tc>
        <w:tc>
          <w:tcPr>
            <w:tcW w:w="864" w:type="dxa"/>
            <w:tcBorders>
              <w:top w:val="nil"/>
              <w:left w:val="nil"/>
              <w:bottom w:val="nil"/>
              <w:right w:val="nil"/>
            </w:tcBorders>
            <w:vAlign w:val="center"/>
          </w:tcPr>
          <w:p w14:paraId="38959F4A"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F0CAF73"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04B3B941"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7DD6AA5B"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526AA8"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AA2413C" w14:textId="77777777" w:rsidTr="0050314F">
        <w:tblPrEx>
          <w:tblCellMar>
            <w:top w:w="0" w:type="dxa"/>
            <w:bottom w:w="0" w:type="dxa"/>
          </w:tblCellMar>
        </w:tblPrEx>
        <w:tc>
          <w:tcPr>
            <w:tcW w:w="2043" w:type="dxa"/>
            <w:tcBorders>
              <w:top w:val="nil"/>
              <w:left w:val="nil"/>
              <w:bottom w:val="nil"/>
              <w:right w:val="nil"/>
            </w:tcBorders>
            <w:vAlign w:val="center"/>
          </w:tcPr>
          <w:p w14:paraId="32162D7B"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17DB8667"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BBFD22B"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8EE90AA"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330A9D1"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CEF8B8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2CC849EE" w14:textId="77777777" w:rsidR="006660E2" w:rsidRDefault="006660E2"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.019**</w:t>
            </w:r>
          </w:p>
        </w:tc>
        <w:tc>
          <w:tcPr>
            <w:tcW w:w="1915" w:type="dxa"/>
            <w:tcBorders>
              <w:top w:val="nil"/>
              <w:left w:val="nil"/>
              <w:bottom w:val="nil"/>
              <w:right w:val="nil"/>
            </w:tcBorders>
            <w:vAlign w:val="center"/>
          </w:tcPr>
          <w:p w14:paraId="1AC8F66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F7ED7DA" w14:textId="77777777" w:rsidTr="0050314F">
        <w:tblPrEx>
          <w:tblCellMar>
            <w:top w:w="0" w:type="dxa"/>
            <w:bottom w:w="0" w:type="dxa"/>
          </w:tblCellMar>
        </w:tblPrEx>
        <w:tc>
          <w:tcPr>
            <w:tcW w:w="2043" w:type="dxa"/>
            <w:tcBorders>
              <w:top w:val="nil"/>
              <w:left w:val="nil"/>
              <w:bottom w:val="nil"/>
              <w:right w:val="nil"/>
            </w:tcBorders>
            <w:vAlign w:val="center"/>
          </w:tcPr>
          <w:p w14:paraId="2DAD76E3"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2B69F01"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2FEE093"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6FA40F1"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99A39B7"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1CA4E4FE"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CF1B0FF" w14:textId="77777777" w:rsidR="006660E2" w:rsidRDefault="006660E2" w:rsidP="0050314F">
            <w:pPr>
              <w:widowControl w:val="0"/>
              <w:tabs>
                <w:tab w:val="decimal" w:leader="dot" w:pos="267"/>
              </w:tabs>
              <w:autoSpaceDE w:val="0"/>
              <w:autoSpaceDN w:val="0"/>
              <w:adjustRightInd w:val="0"/>
              <w:rPr>
                <w:sz w:val="24"/>
                <w:szCs w:val="24"/>
              </w:rPr>
            </w:pPr>
            <w:r>
              <w:rPr>
                <w:sz w:val="24"/>
                <w:szCs w:val="24"/>
              </w:rPr>
              <w:t>95% CI[.01,.03]</w:t>
            </w:r>
          </w:p>
        </w:tc>
        <w:tc>
          <w:tcPr>
            <w:tcW w:w="1915" w:type="dxa"/>
            <w:tcBorders>
              <w:top w:val="nil"/>
              <w:left w:val="nil"/>
              <w:bottom w:val="nil"/>
              <w:right w:val="nil"/>
            </w:tcBorders>
            <w:vAlign w:val="center"/>
          </w:tcPr>
          <w:p w14:paraId="5F2026D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EB584B3" w14:textId="77777777" w:rsidTr="0050314F">
        <w:tblPrEx>
          <w:tblCellMar>
            <w:top w:w="0" w:type="dxa"/>
            <w:bottom w:w="0" w:type="dxa"/>
          </w:tblCellMar>
        </w:tblPrEx>
        <w:tc>
          <w:tcPr>
            <w:tcW w:w="2043" w:type="dxa"/>
            <w:tcBorders>
              <w:top w:val="nil"/>
              <w:left w:val="nil"/>
              <w:bottom w:val="nil"/>
              <w:right w:val="nil"/>
            </w:tcBorders>
            <w:vAlign w:val="center"/>
          </w:tcPr>
          <w:p w14:paraId="702BA68D"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55A15FD7"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2AE6953F"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6AF85911"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47DD072"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79B2753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4E47839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8910690"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BB2BAEA" w14:textId="77777777" w:rsidTr="0050314F">
        <w:tblPrEx>
          <w:tblCellMar>
            <w:top w:w="0" w:type="dxa"/>
            <w:bottom w:w="0" w:type="dxa"/>
          </w:tblCellMar>
        </w:tblPrEx>
        <w:tc>
          <w:tcPr>
            <w:tcW w:w="2043" w:type="dxa"/>
            <w:tcBorders>
              <w:top w:val="nil"/>
              <w:left w:val="nil"/>
              <w:bottom w:val="nil"/>
              <w:right w:val="nil"/>
            </w:tcBorders>
            <w:vAlign w:val="center"/>
          </w:tcPr>
          <w:p w14:paraId="74B09E51" w14:textId="77777777" w:rsidR="006660E2" w:rsidRDefault="006660E2" w:rsidP="0050314F">
            <w:pPr>
              <w:widowControl w:val="0"/>
              <w:autoSpaceDE w:val="0"/>
              <w:autoSpaceDN w:val="0"/>
              <w:adjustRightInd w:val="0"/>
              <w:jc w:val="right"/>
              <w:rPr>
                <w:sz w:val="24"/>
                <w:szCs w:val="24"/>
              </w:rPr>
            </w:pPr>
            <w:r>
              <w:rPr>
                <w:sz w:val="24"/>
                <w:szCs w:val="24"/>
              </w:rPr>
              <w:t>(Intercept)</w:t>
            </w:r>
          </w:p>
        </w:tc>
        <w:tc>
          <w:tcPr>
            <w:tcW w:w="1368" w:type="dxa"/>
            <w:tcBorders>
              <w:top w:val="nil"/>
              <w:left w:val="nil"/>
              <w:bottom w:val="nil"/>
              <w:right w:val="nil"/>
            </w:tcBorders>
            <w:vAlign w:val="center"/>
          </w:tcPr>
          <w:p w14:paraId="36B67AB8"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5.88**</w:t>
            </w:r>
          </w:p>
        </w:tc>
        <w:tc>
          <w:tcPr>
            <w:tcW w:w="1846" w:type="dxa"/>
            <w:tcBorders>
              <w:top w:val="nil"/>
              <w:left w:val="nil"/>
              <w:bottom w:val="nil"/>
              <w:right w:val="nil"/>
            </w:tcBorders>
            <w:vAlign w:val="center"/>
          </w:tcPr>
          <w:p w14:paraId="118EB0E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[4.70, 7.05]</w:t>
            </w:r>
          </w:p>
        </w:tc>
        <w:tc>
          <w:tcPr>
            <w:tcW w:w="864" w:type="dxa"/>
            <w:tcBorders>
              <w:top w:val="nil"/>
              <w:left w:val="nil"/>
              <w:bottom w:val="nil"/>
              <w:right w:val="nil"/>
            </w:tcBorders>
            <w:vAlign w:val="center"/>
          </w:tcPr>
          <w:p w14:paraId="2A25290B"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EA45B64"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325307B6"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65B98A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2FCEA3A"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A537911" w14:textId="77777777" w:rsidTr="0050314F">
        <w:tblPrEx>
          <w:tblCellMar>
            <w:top w:w="0" w:type="dxa"/>
            <w:bottom w:w="0" w:type="dxa"/>
          </w:tblCellMar>
        </w:tblPrEx>
        <w:tc>
          <w:tcPr>
            <w:tcW w:w="2043" w:type="dxa"/>
            <w:tcBorders>
              <w:top w:val="nil"/>
              <w:left w:val="nil"/>
              <w:bottom w:val="nil"/>
              <w:right w:val="nil"/>
            </w:tcBorders>
            <w:vAlign w:val="center"/>
          </w:tcPr>
          <w:p w14:paraId="42B988FC" w14:textId="77777777" w:rsidR="006660E2" w:rsidRDefault="006660E2" w:rsidP="0050314F">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62C90DA0"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0.19**</w:t>
            </w:r>
          </w:p>
        </w:tc>
        <w:tc>
          <w:tcPr>
            <w:tcW w:w="1846" w:type="dxa"/>
            <w:tcBorders>
              <w:top w:val="nil"/>
              <w:left w:val="nil"/>
              <w:bottom w:val="nil"/>
              <w:right w:val="nil"/>
            </w:tcBorders>
            <w:vAlign w:val="center"/>
          </w:tcPr>
          <w:p w14:paraId="561CAA69"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[0.13, 0.25]</w:t>
            </w:r>
          </w:p>
        </w:tc>
        <w:tc>
          <w:tcPr>
            <w:tcW w:w="864" w:type="dxa"/>
            <w:tcBorders>
              <w:top w:val="nil"/>
              <w:left w:val="nil"/>
              <w:bottom w:val="nil"/>
              <w:right w:val="nil"/>
            </w:tcBorders>
            <w:vAlign w:val="center"/>
          </w:tcPr>
          <w:p w14:paraId="24C25E94"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FB324D6"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[.01, .02]</w:t>
            </w:r>
          </w:p>
        </w:tc>
        <w:tc>
          <w:tcPr>
            <w:tcW w:w="864" w:type="dxa"/>
            <w:tcBorders>
              <w:top w:val="nil"/>
              <w:left w:val="nil"/>
              <w:bottom w:val="nil"/>
              <w:right w:val="nil"/>
            </w:tcBorders>
            <w:vAlign w:val="center"/>
          </w:tcPr>
          <w:p w14:paraId="2699141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59A5655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92E8FE8"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C126622" w14:textId="77777777" w:rsidTr="0050314F">
        <w:tblPrEx>
          <w:tblCellMar>
            <w:top w:w="0" w:type="dxa"/>
            <w:bottom w:w="0" w:type="dxa"/>
          </w:tblCellMar>
        </w:tblPrEx>
        <w:tc>
          <w:tcPr>
            <w:tcW w:w="2043" w:type="dxa"/>
            <w:tcBorders>
              <w:top w:val="nil"/>
              <w:left w:val="nil"/>
              <w:bottom w:val="nil"/>
              <w:right w:val="nil"/>
            </w:tcBorders>
            <w:vAlign w:val="center"/>
          </w:tcPr>
          <w:p w14:paraId="7F586D72" w14:textId="77777777" w:rsidR="006660E2" w:rsidRDefault="006660E2" w:rsidP="0050314F">
            <w:pPr>
              <w:widowControl w:val="0"/>
              <w:autoSpaceDE w:val="0"/>
              <w:autoSpaceDN w:val="0"/>
              <w:adjustRightInd w:val="0"/>
              <w:jc w:val="right"/>
              <w:rPr>
                <w:sz w:val="24"/>
                <w:szCs w:val="24"/>
              </w:rPr>
            </w:pPr>
            <w:r>
              <w:rPr>
                <w:sz w:val="24"/>
                <w:szCs w:val="24"/>
              </w:rPr>
              <w:t>Age</w:t>
            </w:r>
          </w:p>
        </w:tc>
        <w:tc>
          <w:tcPr>
            <w:tcW w:w="1368" w:type="dxa"/>
            <w:tcBorders>
              <w:top w:val="nil"/>
              <w:left w:val="nil"/>
              <w:bottom w:val="nil"/>
              <w:right w:val="nil"/>
            </w:tcBorders>
            <w:vAlign w:val="center"/>
          </w:tcPr>
          <w:p w14:paraId="7E6B9A4F"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010BB81F"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39A334A2"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45270D9C"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0641E80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96FEE0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60C2C75"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727420FA" w14:textId="77777777" w:rsidTr="0050314F">
        <w:tblPrEx>
          <w:tblCellMar>
            <w:top w:w="0" w:type="dxa"/>
            <w:bottom w:w="0" w:type="dxa"/>
          </w:tblCellMar>
        </w:tblPrEx>
        <w:tc>
          <w:tcPr>
            <w:tcW w:w="2043" w:type="dxa"/>
            <w:tcBorders>
              <w:top w:val="nil"/>
              <w:left w:val="nil"/>
              <w:bottom w:val="nil"/>
              <w:right w:val="nil"/>
            </w:tcBorders>
            <w:vAlign w:val="center"/>
          </w:tcPr>
          <w:p w14:paraId="48E51A31" w14:textId="77777777" w:rsidR="006660E2" w:rsidRDefault="006660E2" w:rsidP="0050314F">
            <w:pPr>
              <w:widowControl w:val="0"/>
              <w:autoSpaceDE w:val="0"/>
              <w:autoSpaceDN w:val="0"/>
              <w:adjustRightInd w:val="0"/>
              <w:jc w:val="right"/>
              <w:rPr>
                <w:sz w:val="24"/>
                <w:szCs w:val="24"/>
              </w:rPr>
            </w:pPr>
            <w:r>
              <w:rPr>
                <w:sz w:val="24"/>
                <w:szCs w:val="24"/>
              </w:rPr>
              <w:t>Household size</w:t>
            </w:r>
          </w:p>
        </w:tc>
        <w:tc>
          <w:tcPr>
            <w:tcW w:w="1368" w:type="dxa"/>
            <w:tcBorders>
              <w:top w:val="nil"/>
              <w:left w:val="nil"/>
              <w:bottom w:val="nil"/>
              <w:right w:val="nil"/>
            </w:tcBorders>
            <w:vAlign w:val="center"/>
          </w:tcPr>
          <w:p w14:paraId="182A9C99"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-0.10**</w:t>
            </w:r>
          </w:p>
        </w:tc>
        <w:tc>
          <w:tcPr>
            <w:tcW w:w="1846" w:type="dxa"/>
            <w:tcBorders>
              <w:top w:val="nil"/>
              <w:left w:val="nil"/>
              <w:bottom w:val="nil"/>
              <w:right w:val="nil"/>
            </w:tcBorders>
            <w:vAlign w:val="center"/>
          </w:tcPr>
          <w:p w14:paraId="35C66868"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[-0.15, -0.04]</w:t>
            </w:r>
          </w:p>
        </w:tc>
        <w:tc>
          <w:tcPr>
            <w:tcW w:w="864" w:type="dxa"/>
            <w:tcBorders>
              <w:top w:val="nil"/>
              <w:left w:val="nil"/>
              <w:bottom w:val="nil"/>
              <w:right w:val="nil"/>
            </w:tcBorders>
            <w:vAlign w:val="center"/>
          </w:tcPr>
          <w:p w14:paraId="17A03AE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9011ABD"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3A6BCEE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4ED52B4"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F8A949D"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354E2A3D" w14:textId="77777777" w:rsidTr="0050314F">
        <w:tblPrEx>
          <w:tblCellMar>
            <w:top w:w="0" w:type="dxa"/>
            <w:bottom w:w="0" w:type="dxa"/>
          </w:tblCellMar>
        </w:tblPrEx>
        <w:tc>
          <w:tcPr>
            <w:tcW w:w="2043" w:type="dxa"/>
            <w:tcBorders>
              <w:top w:val="nil"/>
              <w:left w:val="nil"/>
              <w:bottom w:val="nil"/>
              <w:right w:val="nil"/>
            </w:tcBorders>
            <w:vAlign w:val="center"/>
          </w:tcPr>
          <w:p w14:paraId="6C21FDC5" w14:textId="77777777" w:rsidR="006660E2" w:rsidRDefault="006660E2" w:rsidP="0050314F">
            <w:pPr>
              <w:widowControl w:val="0"/>
              <w:autoSpaceDE w:val="0"/>
              <w:autoSpaceDN w:val="0"/>
              <w:adjustRightInd w:val="0"/>
              <w:jc w:val="right"/>
              <w:rPr>
                <w:sz w:val="24"/>
                <w:szCs w:val="24"/>
              </w:rPr>
            </w:pPr>
            <w:r>
              <w:rPr>
                <w:sz w:val="24"/>
                <w:szCs w:val="24"/>
              </w:rPr>
              <w:t>Sleep location</w:t>
            </w:r>
          </w:p>
        </w:tc>
        <w:tc>
          <w:tcPr>
            <w:tcW w:w="1368" w:type="dxa"/>
            <w:tcBorders>
              <w:top w:val="nil"/>
              <w:left w:val="nil"/>
              <w:bottom w:val="nil"/>
              <w:right w:val="nil"/>
            </w:tcBorders>
            <w:vAlign w:val="center"/>
          </w:tcPr>
          <w:p w14:paraId="6F115E95"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0.22**</w:t>
            </w:r>
          </w:p>
        </w:tc>
        <w:tc>
          <w:tcPr>
            <w:tcW w:w="1846" w:type="dxa"/>
            <w:tcBorders>
              <w:top w:val="nil"/>
              <w:left w:val="nil"/>
              <w:bottom w:val="nil"/>
              <w:right w:val="nil"/>
            </w:tcBorders>
            <w:vAlign w:val="center"/>
          </w:tcPr>
          <w:p w14:paraId="08666940"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[0.13, 0.32]</w:t>
            </w:r>
          </w:p>
        </w:tc>
        <w:tc>
          <w:tcPr>
            <w:tcW w:w="864" w:type="dxa"/>
            <w:tcBorders>
              <w:top w:val="nil"/>
              <w:left w:val="nil"/>
              <w:bottom w:val="nil"/>
              <w:right w:val="nil"/>
            </w:tcBorders>
            <w:vAlign w:val="center"/>
          </w:tcPr>
          <w:p w14:paraId="5BE07E1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E52EB6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5E1E02E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4062E12A"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C64E26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F472645" w14:textId="77777777" w:rsidTr="0050314F">
        <w:tblPrEx>
          <w:tblCellMar>
            <w:top w:w="0" w:type="dxa"/>
            <w:bottom w:w="0" w:type="dxa"/>
          </w:tblCellMar>
        </w:tblPrEx>
        <w:tc>
          <w:tcPr>
            <w:tcW w:w="2043" w:type="dxa"/>
            <w:tcBorders>
              <w:top w:val="nil"/>
              <w:left w:val="nil"/>
              <w:bottom w:val="nil"/>
              <w:right w:val="nil"/>
            </w:tcBorders>
            <w:vAlign w:val="center"/>
          </w:tcPr>
          <w:p w14:paraId="12B72F12" w14:textId="77777777" w:rsidR="006660E2" w:rsidRDefault="006660E2" w:rsidP="0050314F">
            <w:pPr>
              <w:widowControl w:val="0"/>
              <w:autoSpaceDE w:val="0"/>
              <w:autoSpaceDN w:val="0"/>
              <w:adjustRightInd w:val="0"/>
              <w:jc w:val="right"/>
              <w:rPr>
                <w:sz w:val="24"/>
                <w:szCs w:val="24"/>
              </w:rPr>
            </w:pPr>
            <w:r>
              <w:rPr>
                <w:sz w:val="24"/>
                <w:szCs w:val="24"/>
              </w:rPr>
              <w:t>Sleep routine</w:t>
            </w:r>
          </w:p>
        </w:tc>
        <w:tc>
          <w:tcPr>
            <w:tcW w:w="1368" w:type="dxa"/>
            <w:tcBorders>
              <w:top w:val="nil"/>
              <w:left w:val="nil"/>
              <w:bottom w:val="nil"/>
              <w:right w:val="nil"/>
            </w:tcBorders>
            <w:vAlign w:val="center"/>
          </w:tcPr>
          <w:p w14:paraId="18956EE7"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-0.26**</w:t>
            </w:r>
          </w:p>
        </w:tc>
        <w:tc>
          <w:tcPr>
            <w:tcW w:w="1846" w:type="dxa"/>
            <w:tcBorders>
              <w:top w:val="nil"/>
              <w:left w:val="nil"/>
              <w:bottom w:val="nil"/>
              <w:right w:val="nil"/>
            </w:tcBorders>
            <w:vAlign w:val="center"/>
          </w:tcPr>
          <w:p w14:paraId="37CC5196"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[-0.38, -0.14]</w:t>
            </w:r>
          </w:p>
        </w:tc>
        <w:tc>
          <w:tcPr>
            <w:tcW w:w="864" w:type="dxa"/>
            <w:tcBorders>
              <w:top w:val="nil"/>
              <w:left w:val="nil"/>
              <w:bottom w:val="nil"/>
              <w:right w:val="nil"/>
            </w:tcBorders>
            <w:vAlign w:val="center"/>
          </w:tcPr>
          <w:p w14:paraId="3462ADC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48B16D4E"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59BB242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7B66A556"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BE1C4C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1679257" w14:textId="77777777" w:rsidTr="0050314F">
        <w:tblPrEx>
          <w:tblCellMar>
            <w:top w:w="0" w:type="dxa"/>
            <w:bottom w:w="0" w:type="dxa"/>
          </w:tblCellMar>
        </w:tblPrEx>
        <w:tc>
          <w:tcPr>
            <w:tcW w:w="2043" w:type="dxa"/>
            <w:tcBorders>
              <w:top w:val="nil"/>
              <w:left w:val="nil"/>
              <w:bottom w:val="nil"/>
              <w:right w:val="nil"/>
            </w:tcBorders>
            <w:vAlign w:val="center"/>
          </w:tcPr>
          <w:p w14:paraId="3793D0FA" w14:textId="77777777" w:rsidR="006660E2" w:rsidRDefault="006660E2" w:rsidP="0050314F">
            <w:pPr>
              <w:widowControl w:val="0"/>
              <w:autoSpaceDE w:val="0"/>
              <w:autoSpaceDN w:val="0"/>
              <w:adjustRightInd w:val="0"/>
              <w:jc w:val="right"/>
              <w:rPr>
                <w:sz w:val="24"/>
                <w:szCs w:val="24"/>
              </w:rPr>
            </w:pPr>
            <w:r>
              <w:rPr>
                <w:sz w:val="24"/>
                <w:szCs w:val="24"/>
              </w:rPr>
              <w:t xml:space="preserve">Sleep during day </w:t>
            </w:r>
          </w:p>
        </w:tc>
        <w:tc>
          <w:tcPr>
            <w:tcW w:w="1368" w:type="dxa"/>
            <w:tcBorders>
              <w:top w:val="nil"/>
              <w:left w:val="nil"/>
              <w:bottom w:val="nil"/>
              <w:right w:val="nil"/>
            </w:tcBorders>
            <w:vAlign w:val="center"/>
          </w:tcPr>
          <w:p w14:paraId="3CC4CB3B"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0.11**</w:t>
            </w:r>
          </w:p>
        </w:tc>
        <w:tc>
          <w:tcPr>
            <w:tcW w:w="1846" w:type="dxa"/>
            <w:tcBorders>
              <w:top w:val="nil"/>
              <w:left w:val="nil"/>
              <w:bottom w:val="nil"/>
              <w:right w:val="nil"/>
            </w:tcBorders>
            <w:vAlign w:val="center"/>
          </w:tcPr>
          <w:p w14:paraId="64B56A0D"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[0.04, 0.18]</w:t>
            </w:r>
          </w:p>
        </w:tc>
        <w:tc>
          <w:tcPr>
            <w:tcW w:w="864" w:type="dxa"/>
            <w:tcBorders>
              <w:top w:val="nil"/>
              <w:left w:val="nil"/>
              <w:bottom w:val="nil"/>
              <w:right w:val="nil"/>
            </w:tcBorders>
            <w:vAlign w:val="center"/>
          </w:tcPr>
          <w:p w14:paraId="1EB269D7"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D930CE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4D631C23"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.07**</w:t>
            </w:r>
          </w:p>
        </w:tc>
        <w:tc>
          <w:tcPr>
            <w:tcW w:w="1779" w:type="dxa"/>
            <w:tcBorders>
              <w:top w:val="nil"/>
              <w:left w:val="nil"/>
              <w:bottom w:val="nil"/>
              <w:right w:val="nil"/>
            </w:tcBorders>
            <w:vAlign w:val="center"/>
          </w:tcPr>
          <w:p w14:paraId="6E3B4E38"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4349C92"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69C0A247" w14:textId="77777777" w:rsidTr="0050314F">
        <w:tblPrEx>
          <w:tblCellMar>
            <w:top w:w="0" w:type="dxa"/>
            <w:bottom w:w="0" w:type="dxa"/>
          </w:tblCellMar>
        </w:tblPrEx>
        <w:tc>
          <w:tcPr>
            <w:tcW w:w="2043" w:type="dxa"/>
            <w:tcBorders>
              <w:top w:val="nil"/>
              <w:left w:val="nil"/>
              <w:bottom w:val="nil"/>
              <w:right w:val="nil"/>
            </w:tcBorders>
            <w:vAlign w:val="center"/>
          </w:tcPr>
          <w:p w14:paraId="1D65CC7A" w14:textId="77777777" w:rsidR="006660E2" w:rsidRDefault="006660E2" w:rsidP="0050314F">
            <w:pPr>
              <w:widowControl w:val="0"/>
              <w:autoSpaceDE w:val="0"/>
              <w:autoSpaceDN w:val="0"/>
              <w:adjustRightInd w:val="0"/>
              <w:jc w:val="right"/>
              <w:rPr>
                <w:sz w:val="24"/>
                <w:szCs w:val="24"/>
              </w:rPr>
            </w:pPr>
            <w:r>
              <w:rPr>
                <w:sz w:val="24"/>
                <w:szCs w:val="24"/>
              </w:rPr>
              <w:t>Number of wakes</w:t>
            </w:r>
          </w:p>
        </w:tc>
        <w:tc>
          <w:tcPr>
            <w:tcW w:w="1368" w:type="dxa"/>
            <w:tcBorders>
              <w:top w:val="nil"/>
              <w:left w:val="nil"/>
              <w:bottom w:val="nil"/>
              <w:right w:val="nil"/>
            </w:tcBorders>
            <w:vAlign w:val="center"/>
          </w:tcPr>
          <w:p w14:paraId="656238FD"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-0.31**</w:t>
            </w:r>
          </w:p>
        </w:tc>
        <w:tc>
          <w:tcPr>
            <w:tcW w:w="1846" w:type="dxa"/>
            <w:tcBorders>
              <w:top w:val="nil"/>
              <w:left w:val="nil"/>
              <w:bottom w:val="nil"/>
              <w:right w:val="nil"/>
            </w:tcBorders>
            <w:vAlign w:val="center"/>
          </w:tcPr>
          <w:p w14:paraId="0431257E"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[-0.35, -0.26]</w:t>
            </w:r>
          </w:p>
        </w:tc>
        <w:tc>
          <w:tcPr>
            <w:tcW w:w="864" w:type="dxa"/>
            <w:tcBorders>
              <w:top w:val="nil"/>
              <w:left w:val="nil"/>
              <w:bottom w:val="nil"/>
              <w:right w:val="nil"/>
            </w:tcBorders>
            <w:vAlign w:val="center"/>
          </w:tcPr>
          <w:p w14:paraId="6C78159B"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368" w:type="dxa"/>
            <w:tcBorders>
              <w:top w:val="nil"/>
              <w:left w:val="nil"/>
              <w:bottom w:val="nil"/>
              <w:right w:val="nil"/>
            </w:tcBorders>
            <w:vAlign w:val="center"/>
          </w:tcPr>
          <w:p w14:paraId="55E1DC69"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[.04, .07]</w:t>
            </w:r>
          </w:p>
        </w:tc>
        <w:tc>
          <w:tcPr>
            <w:tcW w:w="864" w:type="dxa"/>
            <w:tcBorders>
              <w:top w:val="nil"/>
              <w:left w:val="nil"/>
              <w:bottom w:val="nil"/>
              <w:right w:val="nil"/>
            </w:tcBorders>
            <w:vAlign w:val="center"/>
          </w:tcPr>
          <w:p w14:paraId="54D180C9"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-.26**</w:t>
            </w:r>
          </w:p>
        </w:tc>
        <w:tc>
          <w:tcPr>
            <w:tcW w:w="1779" w:type="dxa"/>
            <w:tcBorders>
              <w:top w:val="nil"/>
              <w:left w:val="nil"/>
              <w:bottom w:val="nil"/>
              <w:right w:val="nil"/>
            </w:tcBorders>
            <w:vAlign w:val="center"/>
          </w:tcPr>
          <w:p w14:paraId="0446744B"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DE8097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01441EAB" w14:textId="77777777" w:rsidTr="0050314F">
        <w:tblPrEx>
          <w:tblCellMar>
            <w:top w:w="0" w:type="dxa"/>
            <w:bottom w:w="0" w:type="dxa"/>
          </w:tblCellMar>
        </w:tblPrEx>
        <w:tc>
          <w:tcPr>
            <w:tcW w:w="2043" w:type="dxa"/>
            <w:tcBorders>
              <w:top w:val="nil"/>
              <w:left w:val="nil"/>
              <w:bottom w:val="nil"/>
              <w:right w:val="nil"/>
            </w:tcBorders>
            <w:vAlign w:val="center"/>
          </w:tcPr>
          <w:p w14:paraId="1E1E5B88" w14:textId="77777777" w:rsidR="006660E2" w:rsidRDefault="006660E2" w:rsidP="0050314F">
            <w:pPr>
              <w:widowControl w:val="0"/>
              <w:autoSpaceDE w:val="0"/>
              <w:autoSpaceDN w:val="0"/>
              <w:adjustRightInd w:val="0"/>
              <w:jc w:val="right"/>
              <w:rPr>
                <w:sz w:val="24"/>
                <w:szCs w:val="24"/>
              </w:rPr>
            </w:pPr>
            <w:r>
              <w:rPr>
                <w:sz w:val="24"/>
                <w:szCs w:val="24"/>
              </w:rPr>
              <w:t>Night feed</w:t>
            </w:r>
          </w:p>
        </w:tc>
        <w:tc>
          <w:tcPr>
            <w:tcW w:w="1368" w:type="dxa"/>
            <w:tcBorders>
              <w:top w:val="nil"/>
              <w:left w:val="nil"/>
              <w:bottom w:val="nil"/>
              <w:right w:val="nil"/>
            </w:tcBorders>
            <w:vAlign w:val="center"/>
          </w:tcPr>
          <w:p w14:paraId="0DAA2CCD"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54857762"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[0.05, 0.23]</w:t>
            </w:r>
          </w:p>
        </w:tc>
        <w:tc>
          <w:tcPr>
            <w:tcW w:w="864" w:type="dxa"/>
            <w:tcBorders>
              <w:top w:val="nil"/>
              <w:left w:val="nil"/>
              <w:bottom w:val="nil"/>
              <w:right w:val="nil"/>
            </w:tcBorders>
            <w:vAlign w:val="center"/>
          </w:tcPr>
          <w:p w14:paraId="1F41CC4F"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A47C725"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EAFA51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635E3F19"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1A77BC6"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232019FD" w14:textId="77777777" w:rsidTr="0050314F">
        <w:tblPrEx>
          <w:tblCellMar>
            <w:top w:w="0" w:type="dxa"/>
            <w:bottom w:w="0" w:type="dxa"/>
          </w:tblCellMar>
        </w:tblPrEx>
        <w:tc>
          <w:tcPr>
            <w:tcW w:w="2043" w:type="dxa"/>
            <w:tcBorders>
              <w:top w:val="nil"/>
              <w:left w:val="nil"/>
              <w:bottom w:val="nil"/>
              <w:right w:val="nil"/>
            </w:tcBorders>
            <w:vAlign w:val="center"/>
          </w:tcPr>
          <w:p w14:paraId="2D594164" w14:textId="77777777" w:rsidR="006660E2" w:rsidRDefault="006660E2" w:rsidP="0050314F">
            <w:pPr>
              <w:widowControl w:val="0"/>
              <w:autoSpaceDE w:val="0"/>
              <w:autoSpaceDN w:val="0"/>
              <w:adjustRightInd w:val="0"/>
              <w:jc w:val="right"/>
              <w:rPr>
                <w:sz w:val="24"/>
                <w:szCs w:val="24"/>
              </w:rPr>
            </w:pPr>
            <w:r>
              <w:rPr>
                <w:sz w:val="24"/>
                <w:szCs w:val="24"/>
              </w:rPr>
              <w:t>Diaper type</w:t>
            </w:r>
          </w:p>
        </w:tc>
        <w:tc>
          <w:tcPr>
            <w:tcW w:w="1368" w:type="dxa"/>
            <w:tcBorders>
              <w:top w:val="nil"/>
              <w:left w:val="nil"/>
              <w:bottom w:val="nil"/>
              <w:right w:val="nil"/>
            </w:tcBorders>
            <w:vAlign w:val="center"/>
          </w:tcPr>
          <w:p w14:paraId="542E66CE"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-0.09*</w:t>
            </w:r>
          </w:p>
        </w:tc>
        <w:tc>
          <w:tcPr>
            <w:tcW w:w="1846" w:type="dxa"/>
            <w:tcBorders>
              <w:top w:val="nil"/>
              <w:left w:val="nil"/>
              <w:bottom w:val="nil"/>
              <w:right w:val="nil"/>
            </w:tcBorders>
            <w:vAlign w:val="center"/>
          </w:tcPr>
          <w:p w14:paraId="132ACB23"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[-0.16, -0.02]</w:t>
            </w:r>
          </w:p>
        </w:tc>
        <w:tc>
          <w:tcPr>
            <w:tcW w:w="864" w:type="dxa"/>
            <w:tcBorders>
              <w:top w:val="nil"/>
              <w:left w:val="nil"/>
              <w:bottom w:val="nil"/>
              <w:right w:val="nil"/>
            </w:tcBorders>
            <w:vAlign w:val="center"/>
          </w:tcPr>
          <w:p w14:paraId="6BBFB4D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348A5023"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39311E11"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-.05*</w:t>
            </w:r>
          </w:p>
        </w:tc>
        <w:tc>
          <w:tcPr>
            <w:tcW w:w="1779" w:type="dxa"/>
            <w:tcBorders>
              <w:top w:val="nil"/>
              <w:left w:val="nil"/>
              <w:bottom w:val="nil"/>
              <w:right w:val="nil"/>
            </w:tcBorders>
            <w:vAlign w:val="center"/>
          </w:tcPr>
          <w:p w14:paraId="2C5B335D"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1CE51AC"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CFF5D74" w14:textId="77777777" w:rsidTr="0050314F">
        <w:tblPrEx>
          <w:tblCellMar>
            <w:top w:w="0" w:type="dxa"/>
            <w:bottom w:w="0" w:type="dxa"/>
          </w:tblCellMar>
        </w:tblPrEx>
        <w:tc>
          <w:tcPr>
            <w:tcW w:w="2043" w:type="dxa"/>
            <w:tcBorders>
              <w:top w:val="nil"/>
              <w:left w:val="nil"/>
              <w:bottom w:val="nil"/>
              <w:right w:val="nil"/>
            </w:tcBorders>
            <w:vAlign w:val="center"/>
          </w:tcPr>
          <w:p w14:paraId="2191C4F8" w14:textId="77777777" w:rsidR="006660E2" w:rsidRDefault="006660E2" w:rsidP="0050314F">
            <w:pPr>
              <w:widowControl w:val="0"/>
              <w:autoSpaceDE w:val="0"/>
              <w:autoSpaceDN w:val="0"/>
              <w:adjustRightInd w:val="0"/>
              <w:jc w:val="right"/>
              <w:rPr>
                <w:sz w:val="24"/>
                <w:szCs w:val="24"/>
              </w:rPr>
            </w:pPr>
            <w:r>
              <w:rPr>
                <w:sz w:val="24"/>
                <w:szCs w:val="24"/>
              </w:rPr>
              <w:t>Diaper state</w:t>
            </w:r>
          </w:p>
        </w:tc>
        <w:tc>
          <w:tcPr>
            <w:tcW w:w="1368" w:type="dxa"/>
            <w:tcBorders>
              <w:top w:val="nil"/>
              <w:left w:val="nil"/>
              <w:bottom w:val="nil"/>
              <w:right w:val="nil"/>
            </w:tcBorders>
            <w:vAlign w:val="center"/>
          </w:tcPr>
          <w:p w14:paraId="703E3190"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1D00487E"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[-0.26, -0.02]</w:t>
            </w:r>
          </w:p>
        </w:tc>
        <w:tc>
          <w:tcPr>
            <w:tcW w:w="864" w:type="dxa"/>
            <w:tcBorders>
              <w:top w:val="nil"/>
              <w:left w:val="nil"/>
              <w:bottom w:val="nil"/>
              <w:right w:val="nil"/>
            </w:tcBorders>
            <w:vAlign w:val="center"/>
          </w:tcPr>
          <w:p w14:paraId="2EE9C1E5"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58C049E7"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63E00958"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-.03</w:t>
            </w:r>
          </w:p>
        </w:tc>
        <w:tc>
          <w:tcPr>
            <w:tcW w:w="1779" w:type="dxa"/>
            <w:tcBorders>
              <w:top w:val="nil"/>
              <w:left w:val="nil"/>
              <w:bottom w:val="nil"/>
              <w:right w:val="nil"/>
            </w:tcBorders>
            <w:vAlign w:val="center"/>
          </w:tcPr>
          <w:p w14:paraId="24D35A6C"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B40B8D3"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C06A072" w14:textId="77777777" w:rsidTr="0050314F">
        <w:tblPrEx>
          <w:tblCellMar>
            <w:top w:w="0" w:type="dxa"/>
            <w:bottom w:w="0" w:type="dxa"/>
          </w:tblCellMar>
        </w:tblPrEx>
        <w:tc>
          <w:tcPr>
            <w:tcW w:w="2043" w:type="dxa"/>
            <w:tcBorders>
              <w:top w:val="nil"/>
              <w:left w:val="nil"/>
              <w:bottom w:val="nil"/>
              <w:right w:val="nil"/>
            </w:tcBorders>
            <w:vAlign w:val="center"/>
          </w:tcPr>
          <w:p w14:paraId="4BB10D12" w14:textId="77777777" w:rsidR="006660E2" w:rsidRDefault="006660E2" w:rsidP="0050314F">
            <w:pPr>
              <w:widowControl w:val="0"/>
              <w:autoSpaceDE w:val="0"/>
              <w:autoSpaceDN w:val="0"/>
              <w:adjustRightInd w:val="0"/>
              <w:jc w:val="right"/>
              <w:rPr>
                <w:sz w:val="24"/>
                <w:szCs w:val="24"/>
              </w:rPr>
            </w:pPr>
            <w:r>
              <w:rPr>
                <w:sz w:val="24"/>
                <w:szCs w:val="24"/>
              </w:rPr>
              <w:t>Diaper changed</w:t>
            </w:r>
          </w:p>
        </w:tc>
        <w:tc>
          <w:tcPr>
            <w:tcW w:w="1368" w:type="dxa"/>
            <w:tcBorders>
              <w:top w:val="nil"/>
              <w:left w:val="nil"/>
              <w:bottom w:val="nil"/>
              <w:right w:val="nil"/>
            </w:tcBorders>
            <w:vAlign w:val="center"/>
          </w:tcPr>
          <w:p w14:paraId="624F54E3"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-0.31**</w:t>
            </w:r>
          </w:p>
        </w:tc>
        <w:tc>
          <w:tcPr>
            <w:tcW w:w="1846" w:type="dxa"/>
            <w:tcBorders>
              <w:top w:val="nil"/>
              <w:left w:val="nil"/>
              <w:bottom w:val="nil"/>
              <w:right w:val="nil"/>
            </w:tcBorders>
            <w:vAlign w:val="center"/>
          </w:tcPr>
          <w:p w14:paraId="18787124"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[-0.46, -0.16]</w:t>
            </w:r>
          </w:p>
        </w:tc>
        <w:tc>
          <w:tcPr>
            <w:tcW w:w="864" w:type="dxa"/>
            <w:tcBorders>
              <w:top w:val="nil"/>
              <w:left w:val="nil"/>
              <w:bottom w:val="nil"/>
              <w:right w:val="nil"/>
            </w:tcBorders>
            <w:vAlign w:val="center"/>
          </w:tcPr>
          <w:p w14:paraId="5F99426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5953878"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8A41F46"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-.14**</w:t>
            </w:r>
          </w:p>
        </w:tc>
        <w:tc>
          <w:tcPr>
            <w:tcW w:w="1779" w:type="dxa"/>
            <w:tcBorders>
              <w:top w:val="nil"/>
              <w:left w:val="nil"/>
              <w:bottom w:val="nil"/>
              <w:right w:val="nil"/>
            </w:tcBorders>
            <w:vAlign w:val="center"/>
          </w:tcPr>
          <w:p w14:paraId="6B508570"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B1BFEB2"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5D4E201F" w14:textId="77777777" w:rsidTr="0050314F">
        <w:tblPrEx>
          <w:tblCellMar>
            <w:top w:w="0" w:type="dxa"/>
            <w:bottom w:w="0" w:type="dxa"/>
          </w:tblCellMar>
        </w:tblPrEx>
        <w:tc>
          <w:tcPr>
            <w:tcW w:w="2043" w:type="dxa"/>
            <w:tcBorders>
              <w:top w:val="nil"/>
              <w:left w:val="nil"/>
              <w:bottom w:val="nil"/>
              <w:right w:val="nil"/>
            </w:tcBorders>
            <w:vAlign w:val="center"/>
          </w:tcPr>
          <w:p w14:paraId="35460E94" w14:textId="77777777" w:rsidR="006660E2" w:rsidRDefault="006660E2" w:rsidP="0050314F">
            <w:pPr>
              <w:widowControl w:val="0"/>
              <w:autoSpaceDE w:val="0"/>
              <w:autoSpaceDN w:val="0"/>
              <w:adjustRightInd w:val="0"/>
              <w:jc w:val="right"/>
              <w:rPr>
                <w:sz w:val="24"/>
                <w:szCs w:val="24"/>
              </w:rPr>
            </w:pPr>
            <w:r>
              <w:rPr>
                <w:sz w:val="24"/>
                <w:szCs w:val="24"/>
              </w:rPr>
              <w:t>SURGENCY</w:t>
            </w:r>
          </w:p>
        </w:tc>
        <w:tc>
          <w:tcPr>
            <w:tcW w:w="1368" w:type="dxa"/>
            <w:tcBorders>
              <w:top w:val="nil"/>
              <w:left w:val="nil"/>
              <w:bottom w:val="nil"/>
              <w:right w:val="nil"/>
            </w:tcBorders>
            <w:vAlign w:val="center"/>
          </w:tcPr>
          <w:p w14:paraId="5BAA2373"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0.24**</w:t>
            </w:r>
          </w:p>
        </w:tc>
        <w:tc>
          <w:tcPr>
            <w:tcW w:w="1846" w:type="dxa"/>
            <w:tcBorders>
              <w:top w:val="nil"/>
              <w:left w:val="nil"/>
              <w:bottom w:val="nil"/>
              <w:right w:val="nil"/>
            </w:tcBorders>
            <w:vAlign w:val="center"/>
          </w:tcPr>
          <w:p w14:paraId="291ECAE5"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[0.15, 0.34]</w:t>
            </w:r>
          </w:p>
        </w:tc>
        <w:tc>
          <w:tcPr>
            <w:tcW w:w="864" w:type="dxa"/>
            <w:tcBorders>
              <w:top w:val="nil"/>
              <w:left w:val="nil"/>
              <w:bottom w:val="nil"/>
              <w:right w:val="nil"/>
            </w:tcBorders>
            <w:vAlign w:val="center"/>
          </w:tcPr>
          <w:p w14:paraId="1D5A7E0C"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33A25772"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6017605"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.11**</w:t>
            </w:r>
          </w:p>
        </w:tc>
        <w:tc>
          <w:tcPr>
            <w:tcW w:w="1779" w:type="dxa"/>
            <w:tcBorders>
              <w:top w:val="nil"/>
              <w:left w:val="nil"/>
              <w:bottom w:val="nil"/>
              <w:right w:val="nil"/>
            </w:tcBorders>
            <w:vAlign w:val="center"/>
          </w:tcPr>
          <w:p w14:paraId="31199434"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D57686E"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3D243C75" w14:textId="77777777" w:rsidTr="0050314F">
        <w:tblPrEx>
          <w:tblCellMar>
            <w:top w:w="0" w:type="dxa"/>
            <w:bottom w:w="0" w:type="dxa"/>
          </w:tblCellMar>
        </w:tblPrEx>
        <w:tc>
          <w:tcPr>
            <w:tcW w:w="2043" w:type="dxa"/>
            <w:tcBorders>
              <w:top w:val="nil"/>
              <w:left w:val="nil"/>
              <w:bottom w:val="nil"/>
              <w:right w:val="nil"/>
            </w:tcBorders>
            <w:vAlign w:val="center"/>
          </w:tcPr>
          <w:p w14:paraId="19332F23" w14:textId="77777777" w:rsidR="006660E2" w:rsidRDefault="006660E2" w:rsidP="0050314F">
            <w:pPr>
              <w:widowControl w:val="0"/>
              <w:autoSpaceDE w:val="0"/>
              <w:autoSpaceDN w:val="0"/>
              <w:adjustRightInd w:val="0"/>
              <w:jc w:val="right"/>
              <w:rPr>
                <w:sz w:val="24"/>
                <w:szCs w:val="24"/>
              </w:rPr>
            </w:pPr>
            <w:r>
              <w:rPr>
                <w:sz w:val="24"/>
                <w:szCs w:val="24"/>
              </w:rPr>
              <w:t>EFFORTFUL</w:t>
            </w:r>
          </w:p>
        </w:tc>
        <w:tc>
          <w:tcPr>
            <w:tcW w:w="1368" w:type="dxa"/>
            <w:tcBorders>
              <w:top w:val="nil"/>
              <w:left w:val="nil"/>
              <w:bottom w:val="nil"/>
              <w:right w:val="nil"/>
            </w:tcBorders>
            <w:vAlign w:val="center"/>
          </w:tcPr>
          <w:p w14:paraId="5BA41E71" w14:textId="77777777" w:rsidR="006660E2" w:rsidRDefault="006660E2" w:rsidP="0050314F">
            <w:pPr>
              <w:widowControl w:val="0"/>
              <w:tabs>
                <w:tab w:val="decimal" w:leader="dot" w:pos="547"/>
              </w:tabs>
              <w:autoSpaceDE w:val="0"/>
              <w:autoSpaceDN w:val="0"/>
              <w:adjustRightInd w:val="0"/>
              <w:rPr>
                <w:sz w:val="24"/>
                <w:szCs w:val="24"/>
              </w:rPr>
            </w:pPr>
            <w:r>
              <w:rPr>
                <w:sz w:val="24"/>
                <w:szCs w:val="24"/>
              </w:rPr>
              <w:t>0.14**</w:t>
            </w:r>
          </w:p>
        </w:tc>
        <w:tc>
          <w:tcPr>
            <w:tcW w:w="1846" w:type="dxa"/>
            <w:tcBorders>
              <w:top w:val="nil"/>
              <w:left w:val="nil"/>
              <w:bottom w:val="nil"/>
              <w:right w:val="nil"/>
            </w:tcBorders>
            <w:vAlign w:val="center"/>
          </w:tcPr>
          <w:p w14:paraId="4230AEE4" w14:textId="77777777" w:rsidR="006660E2" w:rsidRDefault="006660E2" w:rsidP="0050314F">
            <w:pPr>
              <w:widowControl w:val="0"/>
              <w:tabs>
                <w:tab w:val="decimal" w:leader="dot" w:pos="277"/>
              </w:tabs>
              <w:autoSpaceDE w:val="0"/>
              <w:autoSpaceDN w:val="0"/>
              <w:adjustRightInd w:val="0"/>
              <w:rPr>
                <w:sz w:val="24"/>
                <w:szCs w:val="24"/>
              </w:rPr>
            </w:pPr>
            <w:r>
              <w:rPr>
                <w:sz w:val="24"/>
                <w:szCs w:val="24"/>
              </w:rPr>
              <w:t>[0.06, 0.22]</w:t>
            </w:r>
          </w:p>
        </w:tc>
        <w:tc>
          <w:tcPr>
            <w:tcW w:w="864" w:type="dxa"/>
            <w:tcBorders>
              <w:top w:val="nil"/>
              <w:left w:val="nil"/>
              <w:bottom w:val="nil"/>
              <w:right w:val="nil"/>
            </w:tcBorders>
            <w:vAlign w:val="center"/>
          </w:tcPr>
          <w:p w14:paraId="60B23280"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F4831E4" w14:textId="77777777" w:rsidR="006660E2" w:rsidRDefault="006660E2" w:rsidP="0050314F">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FAEC60D" w14:textId="77777777" w:rsidR="006660E2" w:rsidRDefault="006660E2" w:rsidP="0050314F">
            <w:pPr>
              <w:widowControl w:val="0"/>
              <w:tabs>
                <w:tab w:val="decimal" w:leader="dot" w:pos="130"/>
              </w:tabs>
              <w:autoSpaceDE w:val="0"/>
              <w:autoSpaceDN w:val="0"/>
              <w:adjustRightInd w:val="0"/>
              <w:rPr>
                <w:sz w:val="24"/>
                <w:szCs w:val="24"/>
              </w:rPr>
            </w:pPr>
            <w:r>
              <w:rPr>
                <w:sz w:val="24"/>
                <w:szCs w:val="24"/>
              </w:rPr>
              <w:t>.12**</w:t>
            </w:r>
          </w:p>
        </w:tc>
        <w:tc>
          <w:tcPr>
            <w:tcW w:w="1779" w:type="dxa"/>
            <w:tcBorders>
              <w:top w:val="nil"/>
              <w:left w:val="nil"/>
              <w:bottom w:val="nil"/>
              <w:right w:val="nil"/>
            </w:tcBorders>
            <w:vAlign w:val="center"/>
          </w:tcPr>
          <w:p w14:paraId="6EF0D2D6"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7D54E29" w14:textId="77777777" w:rsidR="006660E2" w:rsidRDefault="006660E2" w:rsidP="0050314F">
            <w:pPr>
              <w:widowControl w:val="0"/>
              <w:tabs>
                <w:tab w:val="decimal" w:leader="dot" w:pos="287"/>
              </w:tabs>
              <w:autoSpaceDE w:val="0"/>
              <w:autoSpaceDN w:val="0"/>
              <w:adjustRightInd w:val="0"/>
              <w:rPr>
                <w:sz w:val="24"/>
                <w:szCs w:val="24"/>
              </w:rPr>
            </w:pPr>
          </w:p>
        </w:tc>
      </w:tr>
      <w:tr w:rsidR="006660E2" w14:paraId="46108A71" w14:textId="77777777" w:rsidTr="0050314F">
        <w:tblPrEx>
          <w:tblCellMar>
            <w:top w:w="0" w:type="dxa"/>
            <w:bottom w:w="0" w:type="dxa"/>
          </w:tblCellMar>
        </w:tblPrEx>
        <w:tc>
          <w:tcPr>
            <w:tcW w:w="2043" w:type="dxa"/>
            <w:tcBorders>
              <w:top w:val="nil"/>
              <w:left w:val="nil"/>
              <w:bottom w:val="nil"/>
              <w:right w:val="nil"/>
            </w:tcBorders>
            <w:vAlign w:val="center"/>
          </w:tcPr>
          <w:p w14:paraId="32302BDF"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D0FDBE8"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64744193"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5B048CA0"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5893C95D"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38A0DC90"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0E3A49BF" w14:textId="77777777" w:rsidR="006660E2" w:rsidRDefault="006660E2" w:rsidP="0050314F">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.130**</w:t>
            </w:r>
          </w:p>
        </w:tc>
        <w:tc>
          <w:tcPr>
            <w:tcW w:w="1915" w:type="dxa"/>
            <w:tcBorders>
              <w:top w:val="nil"/>
              <w:left w:val="nil"/>
              <w:bottom w:val="nil"/>
              <w:right w:val="nil"/>
            </w:tcBorders>
            <w:vAlign w:val="center"/>
          </w:tcPr>
          <w:p w14:paraId="6D2BD829" w14:textId="77777777" w:rsidR="006660E2" w:rsidRDefault="006660E2" w:rsidP="0050314F">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.110**</w:t>
            </w:r>
          </w:p>
        </w:tc>
      </w:tr>
      <w:tr w:rsidR="006660E2" w14:paraId="3544CB1A" w14:textId="77777777" w:rsidTr="0050314F">
        <w:tblPrEx>
          <w:tblCellMar>
            <w:top w:w="0" w:type="dxa"/>
            <w:bottom w:w="0" w:type="dxa"/>
          </w:tblCellMar>
        </w:tblPrEx>
        <w:tc>
          <w:tcPr>
            <w:tcW w:w="2043" w:type="dxa"/>
            <w:tcBorders>
              <w:top w:val="nil"/>
              <w:left w:val="nil"/>
              <w:bottom w:val="nil"/>
              <w:right w:val="nil"/>
            </w:tcBorders>
            <w:vAlign w:val="center"/>
          </w:tcPr>
          <w:p w14:paraId="039BDA1C" w14:textId="77777777" w:rsidR="006660E2" w:rsidRDefault="006660E2" w:rsidP="0050314F">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0D0B1B79"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E29A661"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1EE0C4A3"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FE45C2F"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6B14F0A"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B3215EA" w14:textId="77777777" w:rsidR="006660E2" w:rsidRDefault="006660E2" w:rsidP="0050314F">
            <w:pPr>
              <w:widowControl w:val="0"/>
              <w:tabs>
                <w:tab w:val="decimal" w:leader="dot" w:pos="267"/>
              </w:tabs>
              <w:autoSpaceDE w:val="0"/>
              <w:autoSpaceDN w:val="0"/>
              <w:adjustRightInd w:val="0"/>
              <w:rPr>
                <w:sz w:val="24"/>
                <w:szCs w:val="24"/>
              </w:rPr>
            </w:pPr>
            <w:r>
              <w:rPr>
                <w:sz w:val="24"/>
                <w:szCs w:val="24"/>
              </w:rPr>
              <w:t>95% CI[.11,.15]</w:t>
            </w:r>
          </w:p>
        </w:tc>
        <w:tc>
          <w:tcPr>
            <w:tcW w:w="1915" w:type="dxa"/>
            <w:tcBorders>
              <w:top w:val="nil"/>
              <w:left w:val="nil"/>
              <w:bottom w:val="nil"/>
              <w:right w:val="nil"/>
            </w:tcBorders>
            <w:vAlign w:val="center"/>
          </w:tcPr>
          <w:p w14:paraId="0B7F7F56" w14:textId="77777777" w:rsidR="006660E2" w:rsidRDefault="006660E2" w:rsidP="0050314F">
            <w:pPr>
              <w:widowControl w:val="0"/>
              <w:tabs>
                <w:tab w:val="decimal" w:leader="dot" w:pos="287"/>
              </w:tabs>
              <w:autoSpaceDE w:val="0"/>
              <w:autoSpaceDN w:val="0"/>
              <w:adjustRightInd w:val="0"/>
              <w:rPr>
                <w:sz w:val="24"/>
                <w:szCs w:val="24"/>
              </w:rPr>
            </w:pPr>
            <w:r>
              <w:rPr>
                <w:sz w:val="24"/>
                <w:szCs w:val="24"/>
              </w:rPr>
              <w:t>95% CI[.09, .13]</w:t>
            </w:r>
          </w:p>
        </w:tc>
      </w:tr>
      <w:tr w:rsidR="006660E2" w14:paraId="3B0B91D1" w14:textId="77777777" w:rsidTr="0050314F">
        <w:tblPrEx>
          <w:tblCellMar>
            <w:top w:w="0" w:type="dxa"/>
            <w:bottom w:w="0" w:type="dxa"/>
          </w:tblCellMar>
        </w:tblPrEx>
        <w:tc>
          <w:tcPr>
            <w:tcW w:w="2043" w:type="dxa"/>
            <w:tcBorders>
              <w:top w:val="nil"/>
              <w:left w:val="nil"/>
              <w:bottom w:val="single" w:sz="6" w:space="0" w:color="auto"/>
              <w:right w:val="nil"/>
            </w:tcBorders>
            <w:vAlign w:val="center"/>
          </w:tcPr>
          <w:p w14:paraId="2B307B83" w14:textId="77777777" w:rsidR="006660E2" w:rsidRDefault="006660E2" w:rsidP="006660E2">
            <w:pPr>
              <w:widowControl w:val="0"/>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7DFF2CF9" w14:textId="77777777" w:rsidR="006660E2" w:rsidRDefault="006660E2" w:rsidP="0050314F">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416D4B3C" w14:textId="77777777" w:rsidR="006660E2" w:rsidRDefault="006660E2" w:rsidP="0050314F">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8EC2387" w14:textId="77777777" w:rsidR="006660E2" w:rsidRDefault="006660E2" w:rsidP="0050314F">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361BA6A5" w14:textId="77777777" w:rsidR="006660E2" w:rsidRDefault="006660E2" w:rsidP="0050314F">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DD4CF0C" w14:textId="77777777" w:rsidR="006660E2" w:rsidRDefault="006660E2" w:rsidP="0050314F">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817E7A9" w14:textId="77777777" w:rsidR="006660E2" w:rsidRDefault="006660E2" w:rsidP="0050314F">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581F123D" w14:textId="77777777" w:rsidR="006660E2" w:rsidRDefault="006660E2" w:rsidP="0050314F">
            <w:pPr>
              <w:widowControl w:val="0"/>
              <w:tabs>
                <w:tab w:val="decimal" w:leader="dot" w:pos="287"/>
              </w:tabs>
              <w:autoSpaceDE w:val="0"/>
              <w:autoSpaceDN w:val="0"/>
              <w:adjustRightInd w:val="0"/>
              <w:rPr>
                <w:sz w:val="24"/>
                <w:szCs w:val="24"/>
              </w:rPr>
            </w:pPr>
          </w:p>
        </w:tc>
      </w:tr>
    </w:tbl>
    <w:p w14:paraId="1B52848E" w14:textId="0A94E405" w:rsidR="006660E2" w:rsidRDefault="006660E2" w:rsidP="006660E2">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3B5CCBCE" w14:textId="77777777" w:rsidR="00D35CF5" w:rsidRDefault="00D35CF5" w:rsidP="006F6452">
      <w:pPr>
        <w:spacing w:before="29" w:line="360" w:lineRule="auto"/>
        <w:ind w:right="64"/>
        <w:rPr>
          <w:b/>
          <w:bCs/>
          <w:sz w:val="24"/>
          <w:szCs w:val="24"/>
        </w:rPr>
      </w:pPr>
    </w:p>
    <w:p w14:paraId="06D645DB" w14:textId="77777777" w:rsidR="005C2CFD" w:rsidRDefault="005C2CFD" w:rsidP="006F6452">
      <w:pPr>
        <w:spacing w:before="29" w:line="360" w:lineRule="auto"/>
        <w:ind w:right="64"/>
        <w:rPr>
          <w:b/>
          <w:bCs/>
          <w:sz w:val="24"/>
          <w:szCs w:val="24"/>
        </w:rPr>
      </w:pPr>
    </w:p>
    <w:p w14:paraId="0E2E7B37" w14:textId="77777777" w:rsidR="00B84893" w:rsidRDefault="00B84893" w:rsidP="006F6452">
      <w:pPr>
        <w:spacing w:before="29" w:line="360" w:lineRule="auto"/>
        <w:ind w:right="64"/>
        <w:rPr>
          <w:b/>
          <w:bCs/>
          <w:sz w:val="24"/>
          <w:szCs w:val="24"/>
        </w:rPr>
      </w:pPr>
    </w:p>
    <w:p w14:paraId="48E3F69C" w14:textId="77777777" w:rsidR="00B84893" w:rsidRDefault="00B84893" w:rsidP="006F6452">
      <w:pPr>
        <w:spacing w:before="29" w:line="360" w:lineRule="auto"/>
        <w:ind w:right="64"/>
        <w:rPr>
          <w:b/>
          <w:bCs/>
          <w:sz w:val="24"/>
          <w:szCs w:val="24"/>
        </w:rPr>
      </w:pPr>
    </w:p>
    <w:p w14:paraId="6C11EDA5" w14:textId="77777777" w:rsidR="00B84893" w:rsidRDefault="00B84893" w:rsidP="006F6452">
      <w:pPr>
        <w:spacing w:before="29" w:line="360" w:lineRule="auto"/>
        <w:ind w:right="64"/>
        <w:rPr>
          <w:b/>
          <w:bCs/>
          <w:sz w:val="24"/>
          <w:szCs w:val="24"/>
        </w:rPr>
      </w:pPr>
    </w:p>
    <w:p w14:paraId="76EE2C89" w14:textId="77777777" w:rsidR="00B84893" w:rsidRDefault="00B84893" w:rsidP="006F6452">
      <w:pPr>
        <w:spacing w:before="29" w:line="360" w:lineRule="auto"/>
        <w:ind w:right="64"/>
        <w:rPr>
          <w:b/>
          <w:bCs/>
          <w:sz w:val="24"/>
          <w:szCs w:val="24"/>
        </w:rPr>
      </w:pPr>
    </w:p>
    <w:p w14:paraId="7A17EE19" w14:textId="77777777" w:rsidR="00B84893" w:rsidRDefault="00B84893" w:rsidP="006F6452">
      <w:pPr>
        <w:spacing w:before="29" w:line="360" w:lineRule="auto"/>
        <w:ind w:right="64"/>
        <w:rPr>
          <w:b/>
          <w:bCs/>
          <w:sz w:val="24"/>
          <w:szCs w:val="24"/>
        </w:rPr>
      </w:pPr>
    </w:p>
    <w:p w14:paraId="72036311" w14:textId="2B94FE64" w:rsidR="00D35CF5" w:rsidRDefault="00D35CF5" w:rsidP="00D35CF5">
      <w:pPr>
        <w:widowControl w:val="0"/>
        <w:autoSpaceDE w:val="0"/>
        <w:autoSpaceDN w:val="0"/>
        <w:adjustRightInd w:val="0"/>
        <w:rPr>
          <w:sz w:val="24"/>
          <w:szCs w:val="24"/>
        </w:rPr>
      </w:pPr>
      <w:r>
        <w:rPr>
          <w:sz w:val="24"/>
          <w:szCs w:val="24"/>
        </w:rPr>
        <w:t xml:space="preserve">Table </w:t>
      </w:r>
      <w:r w:rsidR="00AD14DB">
        <w:rPr>
          <w:sz w:val="24"/>
          <w:szCs w:val="24"/>
        </w:rPr>
        <w:t>8</w:t>
      </w:r>
      <w:r>
        <w:rPr>
          <w:sz w:val="24"/>
          <w:szCs w:val="24"/>
        </w:rPr>
        <w:t xml:space="preserve"> </w:t>
      </w:r>
    </w:p>
    <w:p w14:paraId="06FC7D17" w14:textId="77777777" w:rsidR="00D35CF5" w:rsidRDefault="00D35CF5" w:rsidP="00D35CF5">
      <w:pPr>
        <w:widowControl w:val="0"/>
        <w:autoSpaceDE w:val="0"/>
        <w:autoSpaceDN w:val="0"/>
        <w:adjustRightInd w:val="0"/>
        <w:rPr>
          <w:sz w:val="24"/>
          <w:szCs w:val="24"/>
        </w:rPr>
      </w:pPr>
      <w:r>
        <w:rPr>
          <w:sz w:val="24"/>
          <w:szCs w:val="24"/>
        </w:rPr>
        <w:t xml:space="preserve"> </w:t>
      </w:r>
    </w:p>
    <w:p w14:paraId="1F577CDA" w14:textId="77777777" w:rsidR="00D35CF5" w:rsidRDefault="00D35CF5" w:rsidP="00D35CF5">
      <w:pPr>
        <w:widowControl w:val="0"/>
        <w:autoSpaceDE w:val="0"/>
        <w:autoSpaceDN w:val="0"/>
        <w:adjustRightInd w:val="0"/>
        <w:rPr>
          <w:i/>
          <w:iCs/>
          <w:sz w:val="24"/>
          <w:szCs w:val="24"/>
        </w:rPr>
      </w:pPr>
      <w:r>
        <w:rPr>
          <w:i/>
          <w:iCs/>
          <w:sz w:val="24"/>
          <w:szCs w:val="24"/>
        </w:rPr>
        <w:t>Regression results for UK sleep diaries using morning energy level as the criterion</w:t>
      </w:r>
    </w:p>
    <w:p w14:paraId="7A5D7216" w14:textId="77777777" w:rsidR="00D35CF5" w:rsidRDefault="00D35CF5" w:rsidP="00D35CF5">
      <w:pPr>
        <w:widowControl w:val="0"/>
        <w:autoSpaceDE w:val="0"/>
        <w:autoSpaceDN w:val="0"/>
        <w:adjustRightInd w:val="0"/>
        <w:rPr>
          <w:sz w:val="24"/>
          <w:szCs w:val="24"/>
        </w:rPr>
      </w:pPr>
      <w:r>
        <w:rPr>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027"/>
        <w:gridCol w:w="1368"/>
        <w:gridCol w:w="1846"/>
        <w:gridCol w:w="864"/>
        <w:gridCol w:w="1368"/>
        <w:gridCol w:w="864"/>
        <w:gridCol w:w="1779"/>
        <w:gridCol w:w="1915"/>
      </w:tblGrid>
      <w:tr w:rsidR="00D35CF5" w14:paraId="6D54A82C" w14:textId="77777777" w:rsidTr="00B80F85">
        <w:tblPrEx>
          <w:tblCellMar>
            <w:top w:w="0" w:type="dxa"/>
            <w:bottom w:w="0" w:type="dxa"/>
          </w:tblCellMar>
        </w:tblPrEx>
        <w:tc>
          <w:tcPr>
            <w:tcW w:w="2027" w:type="dxa"/>
            <w:tcBorders>
              <w:top w:val="single" w:sz="6" w:space="0" w:color="auto"/>
              <w:left w:val="nil"/>
              <w:bottom w:val="nil"/>
              <w:right w:val="nil"/>
            </w:tcBorders>
            <w:vAlign w:val="center"/>
          </w:tcPr>
          <w:p w14:paraId="6DEEAD5A" w14:textId="77777777" w:rsidR="00D35CF5" w:rsidRDefault="00D35CF5" w:rsidP="0050314F">
            <w:pPr>
              <w:widowControl w:val="0"/>
              <w:autoSpaceDE w:val="0"/>
              <w:autoSpaceDN w:val="0"/>
              <w:adjustRightInd w:val="0"/>
              <w:jc w:val="right"/>
              <w:rPr>
                <w:sz w:val="24"/>
                <w:szCs w:val="24"/>
              </w:rPr>
            </w:pPr>
            <w:r>
              <w:rPr>
                <w:sz w:val="24"/>
                <w:szCs w:val="24"/>
              </w:rPr>
              <w:t>Predictor</w:t>
            </w:r>
          </w:p>
        </w:tc>
        <w:tc>
          <w:tcPr>
            <w:tcW w:w="1368" w:type="dxa"/>
            <w:tcBorders>
              <w:top w:val="single" w:sz="6" w:space="0" w:color="auto"/>
              <w:left w:val="nil"/>
              <w:bottom w:val="nil"/>
              <w:right w:val="nil"/>
            </w:tcBorders>
            <w:vAlign w:val="center"/>
          </w:tcPr>
          <w:p w14:paraId="787D3D2B" w14:textId="77777777" w:rsidR="00D35CF5" w:rsidRDefault="00D35CF5" w:rsidP="0050314F">
            <w:pPr>
              <w:widowControl w:val="0"/>
              <w:autoSpaceDE w:val="0"/>
              <w:autoSpaceDN w:val="0"/>
              <w:adjustRightInd w:val="0"/>
              <w:jc w:val="center"/>
              <w:rPr>
                <w:sz w:val="24"/>
                <w:szCs w:val="24"/>
              </w:rPr>
            </w:pPr>
            <w:r>
              <w:rPr>
                <w:i/>
                <w:iCs/>
                <w:sz w:val="24"/>
                <w:szCs w:val="24"/>
              </w:rPr>
              <w:t>b</w:t>
            </w:r>
          </w:p>
        </w:tc>
        <w:tc>
          <w:tcPr>
            <w:tcW w:w="1846" w:type="dxa"/>
            <w:tcBorders>
              <w:top w:val="single" w:sz="6" w:space="0" w:color="auto"/>
              <w:left w:val="nil"/>
              <w:bottom w:val="nil"/>
              <w:right w:val="nil"/>
            </w:tcBorders>
            <w:vAlign w:val="center"/>
          </w:tcPr>
          <w:p w14:paraId="77A094FA" w14:textId="77777777" w:rsidR="00D35CF5" w:rsidRDefault="00D35CF5" w:rsidP="0050314F">
            <w:pPr>
              <w:widowControl w:val="0"/>
              <w:autoSpaceDE w:val="0"/>
              <w:autoSpaceDN w:val="0"/>
              <w:adjustRightInd w:val="0"/>
              <w:jc w:val="center"/>
              <w:rPr>
                <w:sz w:val="24"/>
                <w:szCs w:val="24"/>
              </w:rPr>
            </w:pPr>
            <w:r>
              <w:rPr>
                <w:i/>
                <w:iCs/>
                <w:sz w:val="24"/>
                <w:szCs w:val="24"/>
              </w:rPr>
              <w:t>b</w:t>
            </w:r>
          </w:p>
          <w:p w14:paraId="5E378004" w14:textId="6F0CBEC0" w:rsidR="00D35CF5" w:rsidRDefault="00D35CF5"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1236F3AB" w14:textId="77777777" w:rsidR="00D35CF5" w:rsidRDefault="00D35CF5"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tc>
        <w:tc>
          <w:tcPr>
            <w:tcW w:w="1368" w:type="dxa"/>
            <w:tcBorders>
              <w:top w:val="single" w:sz="6" w:space="0" w:color="auto"/>
              <w:left w:val="nil"/>
              <w:bottom w:val="nil"/>
              <w:right w:val="nil"/>
            </w:tcBorders>
            <w:vAlign w:val="center"/>
          </w:tcPr>
          <w:p w14:paraId="612EB545" w14:textId="77777777" w:rsidR="00D35CF5" w:rsidRDefault="00D35CF5" w:rsidP="0050314F">
            <w:pPr>
              <w:widowControl w:val="0"/>
              <w:autoSpaceDE w:val="0"/>
              <w:autoSpaceDN w:val="0"/>
              <w:adjustRightInd w:val="0"/>
              <w:jc w:val="center"/>
              <w:rPr>
                <w:sz w:val="24"/>
                <w:szCs w:val="24"/>
              </w:rPr>
            </w:pPr>
            <w:r>
              <w:rPr>
                <w:i/>
                <w:iCs/>
                <w:sz w:val="24"/>
                <w:szCs w:val="24"/>
              </w:rPr>
              <w:t>sr</w:t>
            </w:r>
            <w:r>
              <w:rPr>
                <w:i/>
                <w:iCs/>
                <w:sz w:val="24"/>
                <w:szCs w:val="24"/>
                <w:vertAlign w:val="superscript"/>
              </w:rPr>
              <w:t xml:space="preserve">2 </w:t>
            </w:r>
          </w:p>
          <w:p w14:paraId="3AA12514" w14:textId="47EEBE59" w:rsidR="00D35CF5" w:rsidRDefault="00D35CF5" w:rsidP="0039411E">
            <w:pPr>
              <w:widowControl w:val="0"/>
              <w:autoSpaceDE w:val="0"/>
              <w:autoSpaceDN w:val="0"/>
              <w:adjustRightInd w:val="0"/>
              <w:jc w:val="center"/>
              <w:rPr>
                <w:sz w:val="24"/>
                <w:szCs w:val="24"/>
              </w:rPr>
            </w:pPr>
            <w:r>
              <w:rPr>
                <w:sz w:val="24"/>
                <w:szCs w:val="24"/>
              </w:rPr>
              <w:t>95% CI</w:t>
            </w:r>
          </w:p>
        </w:tc>
        <w:tc>
          <w:tcPr>
            <w:tcW w:w="864" w:type="dxa"/>
            <w:tcBorders>
              <w:top w:val="single" w:sz="6" w:space="0" w:color="auto"/>
              <w:left w:val="nil"/>
              <w:bottom w:val="nil"/>
              <w:right w:val="nil"/>
            </w:tcBorders>
            <w:vAlign w:val="center"/>
          </w:tcPr>
          <w:p w14:paraId="531850C6" w14:textId="77777777" w:rsidR="00D35CF5" w:rsidRDefault="00D35CF5" w:rsidP="0050314F">
            <w:pPr>
              <w:widowControl w:val="0"/>
              <w:autoSpaceDE w:val="0"/>
              <w:autoSpaceDN w:val="0"/>
              <w:adjustRightInd w:val="0"/>
              <w:jc w:val="center"/>
              <w:rPr>
                <w:sz w:val="24"/>
                <w:szCs w:val="24"/>
              </w:rPr>
            </w:pPr>
            <w:r>
              <w:rPr>
                <w:i/>
                <w:iCs/>
                <w:sz w:val="24"/>
                <w:szCs w:val="24"/>
              </w:rPr>
              <w:t>r</w:t>
            </w:r>
          </w:p>
        </w:tc>
        <w:tc>
          <w:tcPr>
            <w:tcW w:w="1779" w:type="dxa"/>
            <w:tcBorders>
              <w:top w:val="single" w:sz="6" w:space="0" w:color="auto"/>
              <w:left w:val="nil"/>
              <w:bottom w:val="nil"/>
              <w:right w:val="nil"/>
            </w:tcBorders>
            <w:vAlign w:val="center"/>
          </w:tcPr>
          <w:p w14:paraId="66DF93F8" w14:textId="77777777" w:rsidR="00D35CF5" w:rsidRDefault="00D35CF5" w:rsidP="0050314F">
            <w:pPr>
              <w:widowControl w:val="0"/>
              <w:autoSpaceDE w:val="0"/>
              <w:autoSpaceDN w:val="0"/>
              <w:adjustRightInd w:val="0"/>
              <w:jc w:val="center"/>
              <w:rPr>
                <w:sz w:val="24"/>
                <w:szCs w:val="24"/>
              </w:rPr>
            </w:pPr>
            <w:r>
              <w:rPr>
                <w:sz w:val="24"/>
                <w:szCs w:val="24"/>
              </w:rPr>
              <w:t>Fit</w:t>
            </w:r>
          </w:p>
        </w:tc>
        <w:tc>
          <w:tcPr>
            <w:tcW w:w="1915" w:type="dxa"/>
            <w:tcBorders>
              <w:top w:val="single" w:sz="6" w:space="0" w:color="auto"/>
              <w:left w:val="nil"/>
              <w:bottom w:val="nil"/>
              <w:right w:val="nil"/>
            </w:tcBorders>
            <w:vAlign w:val="center"/>
          </w:tcPr>
          <w:p w14:paraId="2A3C7B58" w14:textId="77777777" w:rsidR="00D35CF5" w:rsidRDefault="00D35CF5" w:rsidP="0050314F">
            <w:pPr>
              <w:widowControl w:val="0"/>
              <w:autoSpaceDE w:val="0"/>
              <w:autoSpaceDN w:val="0"/>
              <w:adjustRightInd w:val="0"/>
              <w:jc w:val="center"/>
              <w:rPr>
                <w:sz w:val="24"/>
                <w:szCs w:val="24"/>
              </w:rPr>
            </w:pPr>
            <w:r>
              <w:rPr>
                <w:sz w:val="24"/>
                <w:szCs w:val="24"/>
              </w:rPr>
              <w:t>Difference</w:t>
            </w:r>
          </w:p>
        </w:tc>
      </w:tr>
      <w:tr w:rsidR="00D35CF5" w14:paraId="68C6E806" w14:textId="77777777" w:rsidTr="00B80F85">
        <w:tblPrEx>
          <w:tblCellMar>
            <w:top w:w="0" w:type="dxa"/>
            <w:bottom w:w="0" w:type="dxa"/>
          </w:tblCellMar>
        </w:tblPrEx>
        <w:tc>
          <w:tcPr>
            <w:tcW w:w="2027" w:type="dxa"/>
            <w:tcBorders>
              <w:top w:val="single" w:sz="6" w:space="0" w:color="auto"/>
              <w:left w:val="nil"/>
              <w:bottom w:val="nil"/>
              <w:right w:val="nil"/>
            </w:tcBorders>
            <w:vAlign w:val="center"/>
          </w:tcPr>
          <w:p w14:paraId="63C48B94" w14:textId="77777777" w:rsidR="00D35CF5" w:rsidRDefault="00D35CF5" w:rsidP="0050314F">
            <w:pPr>
              <w:widowControl w:val="0"/>
              <w:autoSpaceDE w:val="0"/>
              <w:autoSpaceDN w:val="0"/>
              <w:adjustRightInd w:val="0"/>
              <w:jc w:val="right"/>
              <w:rPr>
                <w:sz w:val="24"/>
                <w:szCs w:val="24"/>
              </w:rPr>
            </w:pPr>
            <w:r>
              <w:rPr>
                <w:sz w:val="24"/>
                <w:szCs w:val="24"/>
              </w:rPr>
              <w:t>(Intercept)</w:t>
            </w:r>
          </w:p>
        </w:tc>
        <w:tc>
          <w:tcPr>
            <w:tcW w:w="1368" w:type="dxa"/>
            <w:tcBorders>
              <w:top w:val="single" w:sz="6" w:space="0" w:color="auto"/>
              <w:left w:val="nil"/>
              <w:bottom w:val="nil"/>
              <w:right w:val="nil"/>
            </w:tcBorders>
            <w:vAlign w:val="center"/>
          </w:tcPr>
          <w:p w14:paraId="062BA6AE" w14:textId="77777777" w:rsidR="00D35CF5" w:rsidRDefault="00D35CF5" w:rsidP="0050314F">
            <w:pPr>
              <w:widowControl w:val="0"/>
              <w:tabs>
                <w:tab w:val="decimal" w:leader="dot" w:pos="547"/>
              </w:tabs>
              <w:autoSpaceDE w:val="0"/>
              <w:autoSpaceDN w:val="0"/>
              <w:adjustRightInd w:val="0"/>
              <w:rPr>
                <w:sz w:val="24"/>
                <w:szCs w:val="24"/>
              </w:rPr>
            </w:pPr>
            <w:r>
              <w:rPr>
                <w:sz w:val="24"/>
                <w:szCs w:val="24"/>
              </w:rPr>
              <w:t>5.00**</w:t>
            </w:r>
          </w:p>
        </w:tc>
        <w:tc>
          <w:tcPr>
            <w:tcW w:w="1846" w:type="dxa"/>
            <w:tcBorders>
              <w:top w:val="single" w:sz="6" w:space="0" w:color="auto"/>
              <w:left w:val="nil"/>
              <w:bottom w:val="nil"/>
              <w:right w:val="nil"/>
            </w:tcBorders>
            <w:vAlign w:val="center"/>
          </w:tcPr>
          <w:p w14:paraId="53A602A1" w14:textId="77777777" w:rsidR="00D35CF5" w:rsidRDefault="00D35CF5" w:rsidP="0050314F">
            <w:pPr>
              <w:widowControl w:val="0"/>
              <w:tabs>
                <w:tab w:val="decimal" w:leader="dot" w:pos="277"/>
              </w:tabs>
              <w:autoSpaceDE w:val="0"/>
              <w:autoSpaceDN w:val="0"/>
              <w:adjustRightInd w:val="0"/>
              <w:rPr>
                <w:sz w:val="24"/>
                <w:szCs w:val="24"/>
              </w:rPr>
            </w:pPr>
            <w:r>
              <w:rPr>
                <w:sz w:val="24"/>
                <w:szCs w:val="24"/>
              </w:rPr>
              <w:t>[4.35, 5.66]</w:t>
            </w:r>
          </w:p>
        </w:tc>
        <w:tc>
          <w:tcPr>
            <w:tcW w:w="864" w:type="dxa"/>
            <w:tcBorders>
              <w:top w:val="single" w:sz="6" w:space="0" w:color="auto"/>
              <w:left w:val="nil"/>
              <w:bottom w:val="nil"/>
              <w:right w:val="nil"/>
            </w:tcBorders>
            <w:vAlign w:val="center"/>
          </w:tcPr>
          <w:p w14:paraId="22BFB4C7" w14:textId="77777777" w:rsidR="00D35CF5" w:rsidRDefault="00D35CF5" w:rsidP="0050314F">
            <w:pPr>
              <w:widowControl w:val="0"/>
              <w:tabs>
                <w:tab w:val="decimal" w:leader="dot" w:pos="130"/>
              </w:tabs>
              <w:autoSpaceDE w:val="0"/>
              <w:autoSpaceDN w:val="0"/>
              <w:adjustRightInd w:val="0"/>
              <w:rPr>
                <w:sz w:val="24"/>
                <w:szCs w:val="24"/>
              </w:rPr>
            </w:pPr>
          </w:p>
        </w:tc>
        <w:tc>
          <w:tcPr>
            <w:tcW w:w="1368" w:type="dxa"/>
            <w:tcBorders>
              <w:top w:val="single" w:sz="6" w:space="0" w:color="auto"/>
              <w:left w:val="nil"/>
              <w:bottom w:val="nil"/>
              <w:right w:val="nil"/>
            </w:tcBorders>
            <w:vAlign w:val="center"/>
          </w:tcPr>
          <w:p w14:paraId="2F870B6A" w14:textId="77777777" w:rsidR="00D35CF5" w:rsidRDefault="00D35CF5" w:rsidP="0050314F">
            <w:pPr>
              <w:widowControl w:val="0"/>
              <w:tabs>
                <w:tab w:val="decimal" w:leader="dot" w:pos="205"/>
              </w:tabs>
              <w:autoSpaceDE w:val="0"/>
              <w:autoSpaceDN w:val="0"/>
              <w:adjustRightInd w:val="0"/>
              <w:rPr>
                <w:sz w:val="24"/>
                <w:szCs w:val="24"/>
              </w:rPr>
            </w:pPr>
          </w:p>
        </w:tc>
        <w:tc>
          <w:tcPr>
            <w:tcW w:w="864" w:type="dxa"/>
            <w:tcBorders>
              <w:top w:val="single" w:sz="6" w:space="0" w:color="auto"/>
              <w:left w:val="nil"/>
              <w:bottom w:val="nil"/>
              <w:right w:val="nil"/>
            </w:tcBorders>
            <w:vAlign w:val="center"/>
          </w:tcPr>
          <w:p w14:paraId="6ACDA22B" w14:textId="77777777" w:rsidR="00D35CF5" w:rsidRDefault="00D35CF5" w:rsidP="0050314F">
            <w:pPr>
              <w:widowControl w:val="0"/>
              <w:tabs>
                <w:tab w:val="decimal" w:leader="dot" w:pos="130"/>
              </w:tabs>
              <w:autoSpaceDE w:val="0"/>
              <w:autoSpaceDN w:val="0"/>
              <w:adjustRightInd w:val="0"/>
              <w:rPr>
                <w:sz w:val="24"/>
                <w:szCs w:val="24"/>
              </w:rPr>
            </w:pPr>
          </w:p>
        </w:tc>
        <w:tc>
          <w:tcPr>
            <w:tcW w:w="1779" w:type="dxa"/>
            <w:tcBorders>
              <w:top w:val="single" w:sz="6" w:space="0" w:color="auto"/>
              <w:left w:val="nil"/>
              <w:bottom w:val="nil"/>
              <w:right w:val="nil"/>
            </w:tcBorders>
            <w:vAlign w:val="center"/>
          </w:tcPr>
          <w:p w14:paraId="6DD34274" w14:textId="77777777" w:rsidR="00D35CF5" w:rsidRDefault="00D35CF5" w:rsidP="0050314F">
            <w:pPr>
              <w:widowControl w:val="0"/>
              <w:tabs>
                <w:tab w:val="decimal" w:leader="dot" w:pos="267"/>
              </w:tabs>
              <w:autoSpaceDE w:val="0"/>
              <w:autoSpaceDN w:val="0"/>
              <w:adjustRightInd w:val="0"/>
              <w:rPr>
                <w:sz w:val="24"/>
                <w:szCs w:val="24"/>
              </w:rPr>
            </w:pPr>
          </w:p>
        </w:tc>
        <w:tc>
          <w:tcPr>
            <w:tcW w:w="1915" w:type="dxa"/>
            <w:tcBorders>
              <w:top w:val="single" w:sz="6" w:space="0" w:color="auto"/>
              <w:left w:val="nil"/>
              <w:bottom w:val="nil"/>
              <w:right w:val="nil"/>
            </w:tcBorders>
            <w:vAlign w:val="center"/>
          </w:tcPr>
          <w:p w14:paraId="5CA95FA3" w14:textId="77777777" w:rsidR="00D35CF5" w:rsidRDefault="00D35CF5" w:rsidP="0050314F">
            <w:pPr>
              <w:widowControl w:val="0"/>
              <w:tabs>
                <w:tab w:val="decimal" w:leader="dot" w:pos="287"/>
              </w:tabs>
              <w:autoSpaceDE w:val="0"/>
              <w:autoSpaceDN w:val="0"/>
              <w:adjustRightInd w:val="0"/>
              <w:rPr>
                <w:sz w:val="24"/>
                <w:szCs w:val="24"/>
              </w:rPr>
            </w:pPr>
          </w:p>
        </w:tc>
      </w:tr>
      <w:tr w:rsidR="00D650F5" w14:paraId="3DB0CBAD" w14:textId="77777777" w:rsidTr="00B80F85">
        <w:tblPrEx>
          <w:tblCellMar>
            <w:top w:w="0" w:type="dxa"/>
            <w:bottom w:w="0" w:type="dxa"/>
          </w:tblCellMar>
        </w:tblPrEx>
        <w:tc>
          <w:tcPr>
            <w:tcW w:w="2027" w:type="dxa"/>
            <w:tcBorders>
              <w:top w:val="nil"/>
              <w:left w:val="nil"/>
              <w:bottom w:val="nil"/>
              <w:right w:val="nil"/>
            </w:tcBorders>
            <w:vAlign w:val="center"/>
          </w:tcPr>
          <w:p w14:paraId="31C01907" w14:textId="28AC41E4" w:rsidR="00D650F5" w:rsidRDefault="00D650F5" w:rsidP="00D650F5">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318CFC22"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0.23**</w:t>
            </w:r>
          </w:p>
        </w:tc>
        <w:tc>
          <w:tcPr>
            <w:tcW w:w="1846" w:type="dxa"/>
            <w:tcBorders>
              <w:top w:val="nil"/>
              <w:left w:val="nil"/>
              <w:bottom w:val="nil"/>
              <w:right w:val="nil"/>
            </w:tcBorders>
            <w:vAlign w:val="center"/>
          </w:tcPr>
          <w:p w14:paraId="08B16EF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[0.17, 0.29]</w:t>
            </w:r>
          </w:p>
        </w:tc>
        <w:tc>
          <w:tcPr>
            <w:tcW w:w="864" w:type="dxa"/>
            <w:tcBorders>
              <w:top w:val="nil"/>
              <w:left w:val="nil"/>
              <w:bottom w:val="nil"/>
              <w:right w:val="nil"/>
            </w:tcBorders>
            <w:vAlign w:val="center"/>
          </w:tcPr>
          <w:p w14:paraId="19FB69BA"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368" w:type="dxa"/>
            <w:tcBorders>
              <w:top w:val="nil"/>
              <w:left w:val="nil"/>
              <w:bottom w:val="nil"/>
              <w:right w:val="nil"/>
            </w:tcBorders>
            <w:vAlign w:val="center"/>
          </w:tcPr>
          <w:p w14:paraId="5D13D68A"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[.01, .03]</w:t>
            </w:r>
          </w:p>
        </w:tc>
        <w:tc>
          <w:tcPr>
            <w:tcW w:w="864" w:type="dxa"/>
            <w:tcBorders>
              <w:top w:val="nil"/>
              <w:left w:val="nil"/>
              <w:bottom w:val="nil"/>
              <w:right w:val="nil"/>
            </w:tcBorders>
            <w:vAlign w:val="center"/>
          </w:tcPr>
          <w:p w14:paraId="5D1A6165"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581743C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0F90B65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63A86057" w14:textId="77777777" w:rsidTr="00B80F85">
        <w:tblPrEx>
          <w:tblCellMar>
            <w:top w:w="0" w:type="dxa"/>
            <w:bottom w:w="0" w:type="dxa"/>
          </w:tblCellMar>
        </w:tblPrEx>
        <w:tc>
          <w:tcPr>
            <w:tcW w:w="2027" w:type="dxa"/>
            <w:tcBorders>
              <w:top w:val="nil"/>
              <w:left w:val="nil"/>
              <w:bottom w:val="nil"/>
              <w:right w:val="nil"/>
            </w:tcBorders>
            <w:vAlign w:val="center"/>
          </w:tcPr>
          <w:p w14:paraId="42828709"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2483404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5A45E618"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4698FBB0"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5FC6806"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6F2FAD41"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13169937" w14:textId="77777777" w:rsidR="00D650F5" w:rsidRDefault="00D650F5" w:rsidP="00D650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.018**</w:t>
            </w:r>
          </w:p>
        </w:tc>
        <w:tc>
          <w:tcPr>
            <w:tcW w:w="1915" w:type="dxa"/>
            <w:tcBorders>
              <w:top w:val="nil"/>
              <w:left w:val="nil"/>
              <w:bottom w:val="nil"/>
              <w:right w:val="nil"/>
            </w:tcBorders>
            <w:vAlign w:val="center"/>
          </w:tcPr>
          <w:p w14:paraId="65009D88"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3AB98488" w14:textId="77777777" w:rsidTr="00B80F85">
        <w:tblPrEx>
          <w:tblCellMar>
            <w:top w:w="0" w:type="dxa"/>
            <w:bottom w:w="0" w:type="dxa"/>
          </w:tblCellMar>
        </w:tblPrEx>
        <w:tc>
          <w:tcPr>
            <w:tcW w:w="2027" w:type="dxa"/>
            <w:tcBorders>
              <w:top w:val="nil"/>
              <w:left w:val="nil"/>
              <w:bottom w:val="nil"/>
              <w:right w:val="nil"/>
            </w:tcBorders>
            <w:vAlign w:val="center"/>
          </w:tcPr>
          <w:p w14:paraId="4D84E610"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E7AC255"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467E44DE"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7524DA94"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1E2491E"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11BC65D"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219595AF" w14:textId="77777777" w:rsidR="00D650F5" w:rsidRDefault="00D650F5" w:rsidP="00D650F5">
            <w:pPr>
              <w:widowControl w:val="0"/>
              <w:tabs>
                <w:tab w:val="decimal" w:leader="dot" w:pos="267"/>
              </w:tabs>
              <w:autoSpaceDE w:val="0"/>
              <w:autoSpaceDN w:val="0"/>
              <w:adjustRightInd w:val="0"/>
              <w:rPr>
                <w:sz w:val="24"/>
                <w:szCs w:val="24"/>
              </w:rPr>
            </w:pPr>
            <w:r>
              <w:rPr>
                <w:sz w:val="24"/>
                <w:szCs w:val="24"/>
              </w:rPr>
              <w:t>95% CI[.01,.03]</w:t>
            </w:r>
          </w:p>
        </w:tc>
        <w:tc>
          <w:tcPr>
            <w:tcW w:w="1915" w:type="dxa"/>
            <w:tcBorders>
              <w:top w:val="nil"/>
              <w:left w:val="nil"/>
              <w:bottom w:val="nil"/>
              <w:right w:val="nil"/>
            </w:tcBorders>
            <w:vAlign w:val="center"/>
          </w:tcPr>
          <w:p w14:paraId="029C2163"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833573E" w14:textId="77777777" w:rsidTr="00B80F85">
        <w:tblPrEx>
          <w:tblCellMar>
            <w:top w:w="0" w:type="dxa"/>
            <w:bottom w:w="0" w:type="dxa"/>
          </w:tblCellMar>
        </w:tblPrEx>
        <w:tc>
          <w:tcPr>
            <w:tcW w:w="2027" w:type="dxa"/>
            <w:tcBorders>
              <w:top w:val="nil"/>
              <w:left w:val="nil"/>
              <w:bottom w:val="nil"/>
              <w:right w:val="nil"/>
            </w:tcBorders>
            <w:vAlign w:val="center"/>
          </w:tcPr>
          <w:p w14:paraId="7A1E2205"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710C135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74F2F25"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33D09B59"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4E47760"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BC49A1C"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3058DDC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C41825F"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B3D7C6F" w14:textId="77777777" w:rsidTr="00B80F85">
        <w:tblPrEx>
          <w:tblCellMar>
            <w:top w:w="0" w:type="dxa"/>
            <w:bottom w:w="0" w:type="dxa"/>
          </w:tblCellMar>
        </w:tblPrEx>
        <w:tc>
          <w:tcPr>
            <w:tcW w:w="2027" w:type="dxa"/>
            <w:tcBorders>
              <w:top w:val="nil"/>
              <w:left w:val="nil"/>
              <w:bottom w:val="nil"/>
              <w:right w:val="nil"/>
            </w:tcBorders>
            <w:vAlign w:val="center"/>
          </w:tcPr>
          <w:p w14:paraId="44A6D278" w14:textId="77777777" w:rsidR="00D650F5" w:rsidRDefault="00D650F5" w:rsidP="00D650F5">
            <w:pPr>
              <w:widowControl w:val="0"/>
              <w:autoSpaceDE w:val="0"/>
              <w:autoSpaceDN w:val="0"/>
              <w:adjustRightInd w:val="0"/>
              <w:jc w:val="right"/>
              <w:rPr>
                <w:sz w:val="24"/>
                <w:szCs w:val="24"/>
              </w:rPr>
            </w:pPr>
            <w:r>
              <w:rPr>
                <w:sz w:val="24"/>
                <w:szCs w:val="24"/>
              </w:rPr>
              <w:t>(Intercept)</w:t>
            </w:r>
          </w:p>
        </w:tc>
        <w:tc>
          <w:tcPr>
            <w:tcW w:w="1368" w:type="dxa"/>
            <w:tcBorders>
              <w:top w:val="nil"/>
              <w:left w:val="nil"/>
              <w:bottom w:val="nil"/>
              <w:right w:val="nil"/>
            </w:tcBorders>
            <w:vAlign w:val="center"/>
          </w:tcPr>
          <w:p w14:paraId="4EE5237A"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5.37**</w:t>
            </w:r>
          </w:p>
        </w:tc>
        <w:tc>
          <w:tcPr>
            <w:tcW w:w="1846" w:type="dxa"/>
            <w:tcBorders>
              <w:top w:val="nil"/>
              <w:left w:val="nil"/>
              <w:bottom w:val="nil"/>
              <w:right w:val="nil"/>
            </w:tcBorders>
            <w:vAlign w:val="center"/>
          </w:tcPr>
          <w:p w14:paraId="478EF003"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[4.15, 6.58]</w:t>
            </w:r>
          </w:p>
        </w:tc>
        <w:tc>
          <w:tcPr>
            <w:tcW w:w="864" w:type="dxa"/>
            <w:tcBorders>
              <w:top w:val="nil"/>
              <w:left w:val="nil"/>
              <w:bottom w:val="nil"/>
              <w:right w:val="nil"/>
            </w:tcBorders>
            <w:vAlign w:val="center"/>
          </w:tcPr>
          <w:p w14:paraId="519A841F"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2FCB7BB8"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2C560F3F"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7C93AFB6"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8C8D26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0A010268" w14:textId="77777777" w:rsidTr="00B80F85">
        <w:tblPrEx>
          <w:tblCellMar>
            <w:top w:w="0" w:type="dxa"/>
            <w:bottom w:w="0" w:type="dxa"/>
          </w:tblCellMar>
        </w:tblPrEx>
        <w:tc>
          <w:tcPr>
            <w:tcW w:w="2027" w:type="dxa"/>
            <w:tcBorders>
              <w:top w:val="nil"/>
              <w:left w:val="nil"/>
              <w:bottom w:val="nil"/>
              <w:right w:val="nil"/>
            </w:tcBorders>
            <w:vAlign w:val="center"/>
          </w:tcPr>
          <w:p w14:paraId="60DB8A2F" w14:textId="518E93D9" w:rsidR="00D650F5" w:rsidRDefault="00D650F5" w:rsidP="00D650F5">
            <w:pPr>
              <w:widowControl w:val="0"/>
              <w:autoSpaceDE w:val="0"/>
              <w:autoSpaceDN w:val="0"/>
              <w:adjustRightInd w:val="0"/>
              <w:jc w:val="right"/>
              <w:rPr>
                <w:sz w:val="24"/>
                <w:szCs w:val="24"/>
              </w:rPr>
            </w:pPr>
            <w:r>
              <w:rPr>
                <w:sz w:val="24"/>
                <w:szCs w:val="24"/>
              </w:rPr>
              <w:t>Sleep duration</w:t>
            </w:r>
          </w:p>
        </w:tc>
        <w:tc>
          <w:tcPr>
            <w:tcW w:w="1368" w:type="dxa"/>
            <w:tcBorders>
              <w:top w:val="nil"/>
              <w:left w:val="nil"/>
              <w:bottom w:val="nil"/>
              <w:right w:val="nil"/>
            </w:tcBorders>
            <w:vAlign w:val="center"/>
          </w:tcPr>
          <w:p w14:paraId="61512170"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0.18**</w:t>
            </w:r>
          </w:p>
        </w:tc>
        <w:tc>
          <w:tcPr>
            <w:tcW w:w="1846" w:type="dxa"/>
            <w:tcBorders>
              <w:top w:val="nil"/>
              <w:left w:val="nil"/>
              <w:bottom w:val="nil"/>
              <w:right w:val="nil"/>
            </w:tcBorders>
            <w:vAlign w:val="center"/>
          </w:tcPr>
          <w:p w14:paraId="007CA2E7"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[0.12, 0.24]</w:t>
            </w:r>
          </w:p>
        </w:tc>
        <w:tc>
          <w:tcPr>
            <w:tcW w:w="864" w:type="dxa"/>
            <w:tcBorders>
              <w:top w:val="nil"/>
              <w:left w:val="nil"/>
              <w:bottom w:val="nil"/>
              <w:right w:val="nil"/>
            </w:tcBorders>
            <w:vAlign w:val="center"/>
          </w:tcPr>
          <w:p w14:paraId="488229E5"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448E15F3"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.02]</w:t>
            </w:r>
          </w:p>
        </w:tc>
        <w:tc>
          <w:tcPr>
            <w:tcW w:w="864" w:type="dxa"/>
            <w:tcBorders>
              <w:top w:val="nil"/>
              <w:left w:val="nil"/>
              <w:bottom w:val="nil"/>
              <w:right w:val="nil"/>
            </w:tcBorders>
            <w:vAlign w:val="center"/>
          </w:tcPr>
          <w:p w14:paraId="19ECF5D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329F84B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CB3D50C"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4663023A" w14:textId="77777777" w:rsidTr="00B80F85">
        <w:tblPrEx>
          <w:tblCellMar>
            <w:top w:w="0" w:type="dxa"/>
            <w:bottom w:w="0" w:type="dxa"/>
          </w:tblCellMar>
        </w:tblPrEx>
        <w:tc>
          <w:tcPr>
            <w:tcW w:w="2027" w:type="dxa"/>
            <w:tcBorders>
              <w:top w:val="nil"/>
              <w:left w:val="nil"/>
              <w:bottom w:val="nil"/>
              <w:right w:val="nil"/>
            </w:tcBorders>
            <w:vAlign w:val="center"/>
          </w:tcPr>
          <w:p w14:paraId="63C60979" w14:textId="1B6D7507" w:rsidR="00D650F5" w:rsidRDefault="00D650F5" w:rsidP="00D650F5">
            <w:pPr>
              <w:widowControl w:val="0"/>
              <w:autoSpaceDE w:val="0"/>
              <w:autoSpaceDN w:val="0"/>
              <w:adjustRightInd w:val="0"/>
              <w:jc w:val="right"/>
              <w:rPr>
                <w:sz w:val="24"/>
                <w:szCs w:val="24"/>
              </w:rPr>
            </w:pPr>
            <w:r>
              <w:rPr>
                <w:sz w:val="24"/>
                <w:szCs w:val="24"/>
              </w:rPr>
              <w:t>Age</w:t>
            </w:r>
          </w:p>
        </w:tc>
        <w:tc>
          <w:tcPr>
            <w:tcW w:w="1368" w:type="dxa"/>
            <w:tcBorders>
              <w:top w:val="nil"/>
              <w:left w:val="nil"/>
              <w:bottom w:val="nil"/>
              <w:right w:val="nil"/>
            </w:tcBorders>
            <w:vAlign w:val="center"/>
          </w:tcPr>
          <w:p w14:paraId="3F6661EA"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-0.00**</w:t>
            </w:r>
          </w:p>
        </w:tc>
        <w:tc>
          <w:tcPr>
            <w:tcW w:w="1846" w:type="dxa"/>
            <w:tcBorders>
              <w:top w:val="nil"/>
              <w:left w:val="nil"/>
              <w:bottom w:val="nil"/>
              <w:right w:val="nil"/>
            </w:tcBorders>
            <w:vAlign w:val="center"/>
          </w:tcPr>
          <w:p w14:paraId="55C72A9E"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[-0.00, -0.00]</w:t>
            </w:r>
          </w:p>
        </w:tc>
        <w:tc>
          <w:tcPr>
            <w:tcW w:w="864" w:type="dxa"/>
            <w:tcBorders>
              <w:top w:val="nil"/>
              <w:left w:val="nil"/>
              <w:bottom w:val="nil"/>
              <w:right w:val="nil"/>
            </w:tcBorders>
            <w:vAlign w:val="center"/>
          </w:tcPr>
          <w:p w14:paraId="54BADCB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FB25936"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815225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779" w:type="dxa"/>
            <w:tcBorders>
              <w:top w:val="nil"/>
              <w:left w:val="nil"/>
              <w:bottom w:val="nil"/>
              <w:right w:val="nil"/>
            </w:tcBorders>
            <w:vAlign w:val="center"/>
          </w:tcPr>
          <w:p w14:paraId="7DD34682"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2D44E070"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5D383DEE" w14:textId="77777777" w:rsidTr="00B80F85">
        <w:tblPrEx>
          <w:tblCellMar>
            <w:top w:w="0" w:type="dxa"/>
            <w:bottom w:w="0" w:type="dxa"/>
          </w:tblCellMar>
        </w:tblPrEx>
        <w:tc>
          <w:tcPr>
            <w:tcW w:w="2027" w:type="dxa"/>
            <w:tcBorders>
              <w:top w:val="nil"/>
              <w:left w:val="nil"/>
              <w:bottom w:val="nil"/>
              <w:right w:val="nil"/>
            </w:tcBorders>
            <w:vAlign w:val="center"/>
          </w:tcPr>
          <w:p w14:paraId="5F59473B" w14:textId="6B8B616F" w:rsidR="00D650F5" w:rsidRDefault="00D650F5" w:rsidP="00D650F5">
            <w:pPr>
              <w:widowControl w:val="0"/>
              <w:autoSpaceDE w:val="0"/>
              <w:autoSpaceDN w:val="0"/>
              <w:adjustRightInd w:val="0"/>
              <w:jc w:val="right"/>
              <w:rPr>
                <w:sz w:val="24"/>
                <w:szCs w:val="24"/>
              </w:rPr>
            </w:pPr>
            <w:r>
              <w:rPr>
                <w:sz w:val="24"/>
                <w:szCs w:val="24"/>
              </w:rPr>
              <w:t>Household size</w:t>
            </w:r>
          </w:p>
        </w:tc>
        <w:tc>
          <w:tcPr>
            <w:tcW w:w="1368" w:type="dxa"/>
            <w:tcBorders>
              <w:top w:val="nil"/>
              <w:left w:val="nil"/>
              <w:bottom w:val="nil"/>
              <w:right w:val="nil"/>
            </w:tcBorders>
            <w:vAlign w:val="center"/>
          </w:tcPr>
          <w:p w14:paraId="7F0E8C4E"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-0.10**</w:t>
            </w:r>
          </w:p>
        </w:tc>
        <w:tc>
          <w:tcPr>
            <w:tcW w:w="1846" w:type="dxa"/>
            <w:tcBorders>
              <w:top w:val="nil"/>
              <w:left w:val="nil"/>
              <w:bottom w:val="nil"/>
              <w:right w:val="nil"/>
            </w:tcBorders>
            <w:vAlign w:val="center"/>
          </w:tcPr>
          <w:p w14:paraId="6C297F6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[-0.16, -0.04]</w:t>
            </w:r>
          </w:p>
        </w:tc>
        <w:tc>
          <w:tcPr>
            <w:tcW w:w="864" w:type="dxa"/>
            <w:tcBorders>
              <w:top w:val="nil"/>
              <w:left w:val="nil"/>
              <w:bottom w:val="nil"/>
              <w:right w:val="nil"/>
            </w:tcBorders>
            <w:vAlign w:val="center"/>
          </w:tcPr>
          <w:p w14:paraId="0F0A5271"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A096470"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55ED6A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-.06**</w:t>
            </w:r>
          </w:p>
        </w:tc>
        <w:tc>
          <w:tcPr>
            <w:tcW w:w="1779" w:type="dxa"/>
            <w:tcBorders>
              <w:top w:val="nil"/>
              <w:left w:val="nil"/>
              <w:bottom w:val="nil"/>
              <w:right w:val="nil"/>
            </w:tcBorders>
            <w:vAlign w:val="center"/>
          </w:tcPr>
          <w:p w14:paraId="525EC1AD"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838FC6A"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0B7626DA" w14:textId="77777777" w:rsidTr="00B80F85">
        <w:tblPrEx>
          <w:tblCellMar>
            <w:top w:w="0" w:type="dxa"/>
            <w:bottom w:w="0" w:type="dxa"/>
          </w:tblCellMar>
        </w:tblPrEx>
        <w:tc>
          <w:tcPr>
            <w:tcW w:w="2027" w:type="dxa"/>
            <w:tcBorders>
              <w:top w:val="nil"/>
              <w:left w:val="nil"/>
              <w:bottom w:val="nil"/>
              <w:right w:val="nil"/>
            </w:tcBorders>
            <w:vAlign w:val="center"/>
          </w:tcPr>
          <w:p w14:paraId="51ACC1FB" w14:textId="377CCEBC" w:rsidR="00D650F5" w:rsidRDefault="00D650F5" w:rsidP="00D650F5">
            <w:pPr>
              <w:widowControl w:val="0"/>
              <w:autoSpaceDE w:val="0"/>
              <w:autoSpaceDN w:val="0"/>
              <w:adjustRightInd w:val="0"/>
              <w:jc w:val="right"/>
              <w:rPr>
                <w:sz w:val="24"/>
                <w:szCs w:val="24"/>
              </w:rPr>
            </w:pPr>
            <w:r>
              <w:rPr>
                <w:sz w:val="24"/>
                <w:szCs w:val="24"/>
              </w:rPr>
              <w:t>Sleep location</w:t>
            </w:r>
          </w:p>
        </w:tc>
        <w:tc>
          <w:tcPr>
            <w:tcW w:w="1368" w:type="dxa"/>
            <w:tcBorders>
              <w:top w:val="nil"/>
              <w:left w:val="nil"/>
              <w:bottom w:val="nil"/>
              <w:right w:val="nil"/>
            </w:tcBorders>
            <w:vAlign w:val="center"/>
          </w:tcPr>
          <w:p w14:paraId="6B9A90F3"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0.18**</w:t>
            </w:r>
          </w:p>
        </w:tc>
        <w:tc>
          <w:tcPr>
            <w:tcW w:w="1846" w:type="dxa"/>
            <w:tcBorders>
              <w:top w:val="nil"/>
              <w:left w:val="nil"/>
              <w:bottom w:val="nil"/>
              <w:right w:val="nil"/>
            </w:tcBorders>
            <w:vAlign w:val="center"/>
          </w:tcPr>
          <w:p w14:paraId="23B7A128"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[0.08, 0.28]</w:t>
            </w:r>
          </w:p>
        </w:tc>
        <w:tc>
          <w:tcPr>
            <w:tcW w:w="864" w:type="dxa"/>
            <w:tcBorders>
              <w:top w:val="nil"/>
              <w:left w:val="nil"/>
              <w:bottom w:val="nil"/>
              <w:right w:val="nil"/>
            </w:tcBorders>
            <w:vAlign w:val="center"/>
          </w:tcPr>
          <w:p w14:paraId="56AE3E2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592D746"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D597D5C"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0D2AFFAD"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459F4DBD"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2AEF43F6" w14:textId="77777777" w:rsidTr="00B80F85">
        <w:tblPrEx>
          <w:tblCellMar>
            <w:top w:w="0" w:type="dxa"/>
            <w:bottom w:w="0" w:type="dxa"/>
          </w:tblCellMar>
        </w:tblPrEx>
        <w:tc>
          <w:tcPr>
            <w:tcW w:w="2027" w:type="dxa"/>
            <w:tcBorders>
              <w:top w:val="nil"/>
              <w:left w:val="nil"/>
              <w:bottom w:val="nil"/>
              <w:right w:val="nil"/>
            </w:tcBorders>
            <w:vAlign w:val="center"/>
          </w:tcPr>
          <w:p w14:paraId="4EBD2ED8" w14:textId="030A6626" w:rsidR="00D650F5" w:rsidRDefault="00D650F5" w:rsidP="00D650F5">
            <w:pPr>
              <w:widowControl w:val="0"/>
              <w:autoSpaceDE w:val="0"/>
              <w:autoSpaceDN w:val="0"/>
              <w:adjustRightInd w:val="0"/>
              <w:jc w:val="right"/>
              <w:rPr>
                <w:sz w:val="24"/>
                <w:szCs w:val="24"/>
              </w:rPr>
            </w:pPr>
            <w:r>
              <w:rPr>
                <w:sz w:val="24"/>
                <w:szCs w:val="24"/>
              </w:rPr>
              <w:t>Sleep routine</w:t>
            </w:r>
          </w:p>
        </w:tc>
        <w:tc>
          <w:tcPr>
            <w:tcW w:w="1368" w:type="dxa"/>
            <w:tcBorders>
              <w:top w:val="nil"/>
              <w:left w:val="nil"/>
              <w:bottom w:val="nil"/>
              <w:right w:val="nil"/>
            </w:tcBorders>
            <w:vAlign w:val="center"/>
          </w:tcPr>
          <w:p w14:paraId="4ABAF068"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-0.36**</w:t>
            </w:r>
          </w:p>
        </w:tc>
        <w:tc>
          <w:tcPr>
            <w:tcW w:w="1846" w:type="dxa"/>
            <w:tcBorders>
              <w:top w:val="nil"/>
              <w:left w:val="nil"/>
              <w:bottom w:val="nil"/>
              <w:right w:val="nil"/>
            </w:tcBorders>
            <w:vAlign w:val="center"/>
          </w:tcPr>
          <w:p w14:paraId="00A59AC1"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[-0.50, -0.23]</w:t>
            </w:r>
          </w:p>
        </w:tc>
        <w:tc>
          <w:tcPr>
            <w:tcW w:w="864" w:type="dxa"/>
            <w:tcBorders>
              <w:top w:val="nil"/>
              <w:left w:val="nil"/>
              <w:bottom w:val="nil"/>
              <w:right w:val="nil"/>
            </w:tcBorders>
            <w:vAlign w:val="center"/>
          </w:tcPr>
          <w:p w14:paraId="6C2E90D6"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.01</w:t>
            </w:r>
          </w:p>
        </w:tc>
        <w:tc>
          <w:tcPr>
            <w:tcW w:w="1368" w:type="dxa"/>
            <w:tcBorders>
              <w:top w:val="nil"/>
              <w:left w:val="nil"/>
              <w:bottom w:val="nil"/>
              <w:right w:val="nil"/>
            </w:tcBorders>
            <w:vAlign w:val="center"/>
          </w:tcPr>
          <w:p w14:paraId="517760D2"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BCA4010"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4908959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9603572" w14:textId="77777777" w:rsidR="00D650F5" w:rsidRDefault="00D650F5" w:rsidP="00D650F5">
            <w:pPr>
              <w:widowControl w:val="0"/>
              <w:tabs>
                <w:tab w:val="decimal" w:leader="dot" w:pos="287"/>
              </w:tabs>
              <w:autoSpaceDE w:val="0"/>
              <w:autoSpaceDN w:val="0"/>
              <w:adjustRightInd w:val="0"/>
              <w:rPr>
                <w:sz w:val="24"/>
                <w:szCs w:val="24"/>
              </w:rPr>
            </w:pPr>
          </w:p>
        </w:tc>
      </w:tr>
      <w:tr w:rsidR="00366FEC" w14:paraId="2E7C478B" w14:textId="77777777" w:rsidTr="00B80F85">
        <w:tblPrEx>
          <w:tblCellMar>
            <w:top w:w="0" w:type="dxa"/>
            <w:bottom w:w="0" w:type="dxa"/>
          </w:tblCellMar>
        </w:tblPrEx>
        <w:tc>
          <w:tcPr>
            <w:tcW w:w="2027" w:type="dxa"/>
            <w:tcBorders>
              <w:top w:val="nil"/>
              <w:left w:val="nil"/>
              <w:bottom w:val="nil"/>
              <w:right w:val="nil"/>
            </w:tcBorders>
            <w:vAlign w:val="center"/>
          </w:tcPr>
          <w:p w14:paraId="380EFD46" w14:textId="5843E973" w:rsidR="00366FEC" w:rsidRDefault="00366FEC" w:rsidP="00366FEC">
            <w:pPr>
              <w:widowControl w:val="0"/>
              <w:autoSpaceDE w:val="0"/>
              <w:autoSpaceDN w:val="0"/>
              <w:adjustRightInd w:val="0"/>
              <w:jc w:val="right"/>
              <w:rPr>
                <w:sz w:val="24"/>
                <w:szCs w:val="24"/>
              </w:rPr>
            </w:pPr>
            <w:r>
              <w:rPr>
                <w:sz w:val="24"/>
                <w:szCs w:val="24"/>
              </w:rPr>
              <w:t xml:space="preserve">Sleep during day </w:t>
            </w:r>
          </w:p>
        </w:tc>
        <w:tc>
          <w:tcPr>
            <w:tcW w:w="1368" w:type="dxa"/>
            <w:tcBorders>
              <w:top w:val="nil"/>
              <w:left w:val="nil"/>
              <w:bottom w:val="nil"/>
              <w:right w:val="nil"/>
            </w:tcBorders>
            <w:vAlign w:val="center"/>
          </w:tcPr>
          <w:p w14:paraId="32173628"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0.15**</w:t>
            </w:r>
          </w:p>
        </w:tc>
        <w:tc>
          <w:tcPr>
            <w:tcW w:w="1846" w:type="dxa"/>
            <w:tcBorders>
              <w:top w:val="nil"/>
              <w:left w:val="nil"/>
              <w:bottom w:val="nil"/>
              <w:right w:val="nil"/>
            </w:tcBorders>
            <w:vAlign w:val="center"/>
          </w:tcPr>
          <w:p w14:paraId="3F855A33"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[0.07, 0.22]</w:t>
            </w:r>
          </w:p>
        </w:tc>
        <w:tc>
          <w:tcPr>
            <w:tcW w:w="864" w:type="dxa"/>
            <w:tcBorders>
              <w:top w:val="nil"/>
              <w:left w:val="nil"/>
              <w:bottom w:val="nil"/>
              <w:right w:val="nil"/>
            </w:tcBorders>
            <w:vAlign w:val="center"/>
          </w:tcPr>
          <w:p w14:paraId="79E21CCF"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2781992"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0479F74B"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.07**</w:t>
            </w:r>
          </w:p>
        </w:tc>
        <w:tc>
          <w:tcPr>
            <w:tcW w:w="1779" w:type="dxa"/>
            <w:tcBorders>
              <w:top w:val="nil"/>
              <w:left w:val="nil"/>
              <w:bottom w:val="nil"/>
              <w:right w:val="nil"/>
            </w:tcBorders>
            <w:vAlign w:val="center"/>
          </w:tcPr>
          <w:p w14:paraId="5610B875"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A8153E4" w14:textId="77777777" w:rsidR="00366FEC" w:rsidRDefault="00366FEC" w:rsidP="00366FEC">
            <w:pPr>
              <w:widowControl w:val="0"/>
              <w:tabs>
                <w:tab w:val="decimal" w:leader="dot" w:pos="287"/>
              </w:tabs>
              <w:autoSpaceDE w:val="0"/>
              <w:autoSpaceDN w:val="0"/>
              <w:adjustRightInd w:val="0"/>
              <w:rPr>
                <w:sz w:val="24"/>
                <w:szCs w:val="24"/>
              </w:rPr>
            </w:pPr>
          </w:p>
        </w:tc>
      </w:tr>
      <w:tr w:rsidR="00366FEC" w14:paraId="680C6061" w14:textId="77777777" w:rsidTr="00B80F85">
        <w:tblPrEx>
          <w:tblCellMar>
            <w:top w:w="0" w:type="dxa"/>
            <w:bottom w:w="0" w:type="dxa"/>
          </w:tblCellMar>
        </w:tblPrEx>
        <w:tc>
          <w:tcPr>
            <w:tcW w:w="2027" w:type="dxa"/>
            <w:tcBorders>
              <w:top w:val="nil"/>
              <w:left w:val="nil"/>
              <w:bottom w:val="nil"/>
              <w:right w:val="nil"/>
            </w:tcBorders>
            <w:vAlign w:val="center"/>
          </w:tcPr>
          <w:p w14:paraId="70D160AE" w14:textId="7B03D7C1" w:rsidR="00366FEC" w:rsidRDefault="00366FEC" w:rsidP="00366FEC">
            <w:pPr>
              <w:widowControl w:val="0"/>
              <w:autoSpaceDE w:val="0"/>
              <w:autoSpaceDN w:val="0"/>
              <w:adjustRightInd w:val="0"/>
              <w:jc w:val="right"/>
              <w:rPr>
                <w:sz w:val="24"/>
                <w:szCs w:val="24"/>
              </w:rPr>
            </w:pPr>
            <w:r>
              <w:rPr>
                <w:sz w:val="24"/>
                <w:szCs w:val="24"/>
              </w:rPr>
              <w:t>Number of wakes</w:t>
            </w:r>
          </w:p>
        </w:tc>
        <w:tc>
          <w:tcPr>
            <w:tcW w:w="1368" w:type="dxa"/>
            <w:tcBorders>
              <w:top w:val="nil"/>
              <w:left w:val="nil"/>
              <w:bottom w:val="nil"/>
              <w:right w:val="nil"/>
            </w:tcBorders>
            <w:vAlign w:val="center"/>
          </w:tcPr>
          <w:p w14:paraId="2B76F477"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-0.30**</w:t>
            </w:r>
          </w:p>
        </w:tc>
        <w:tc>
          <w:tcPr>
            <w:tcW w:w="1846" w:type="dxa"/>
            <w:tcBorders>
              <w:top w:val="nil"/>
              <w:left w:val="nil"/>
              <w:bottom w:val="nil"/>
              <w:right w:val="nil"/>
            </w:tcBorders>
            <w:vAlign w:val="center"/>
          </w:tcPr>
          <w:p w14:paraId="0D8D3973"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[-0.34, -0.25]</w:t>
            </w:r>
          </w:p>
        </w:tc>
        <w:tc>
          <w:tcPr>
            <w:tcW w:w="864" w:type="dxa"/>
            <w:tcBorders>
              <w:top w:val="nil"/>
              <w:left w:val="nil"/>
              <w:bottom w:val="nil"/>
              <w:right w:val="nil"/>
            </w:tcBorders>
            <w:vAlign w:val="center"/>
          </w:tcPr>
          <w:p w14:paraId="7DE19770"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.05</w:t>
            </w:r>
          </w:p>
        </w:tc>
        <w:tc>
          <w:tcPr>
            <w:tcW w:w="1368" w:type="dxa"/>
            <w:tcBorders>
              <w:top w:val="nil"/>
              <w:left w:val="nil"/>
              <w:bottom w:val="nil"/>
              <w:right w:val="nil"/>
            </w:tcBorders>
            <w:vAlign w:val="center"/>
          </w:tcPr>
          <w:p w14:paraId="527B9966"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[.03, .06]</w:t>
            </w:r>
          </w:p>
        </w:tc>
        <w:tc>
          <w:tcPr>
            <w:tcW w:w="864" w:type="dxa"/>
            <w:tcBorders>
              <w:top w:val="nil"/>
              <w:left w:val="nil"/>
              <w:bottom w:val="nil"/>
              <w:right w:val="nil"/>
            </w:tcBorders>
            <w:vAlign w:val="center"/>
          </w:tcPr>
          <w:p w14:paraId="6AB8C5AE"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-.23**</w:t>
            </w:r>
          </w:p>
        </w:tc>
        <w:tc>
          <w:tcPr>
            <w:tcW w:w="1779" w:type="dxa"/>
            <w:tcBorders>
              <w:top w:val="nil"/>
              <w:left w:val="nil"/>
              <w:bottom w:val="nil"/>
              <w:right w:val="nil"/>
            </w:tcBorders>
            <w:vAlign w:val="center"/>
          </w:tcPr>
          <w:p w14:paraId="4D848611"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0181C8E" w14:textId="77777777" w:rsidR="00366FEC" w:rsidRDefault="00366FEC" w:rsidP="00366FEC">
            <w:pPr>
              <w:widowControl w:val="0"/>
              <w:tabs>
                <w:tab w:val="decimal" w:leader="dot" w:pos="287"/>
              </w:tabs>
              <w:autoSpaceDE w:val="0"/>
              <w:autoSpaceDN w:val="0"/>
              <w:adjustRightInd w:val="0"/>
              <w:rPr>
                <w:sz w:val="24"/>
                <w:szCs w:val="24"/>
              </w:rPr>
            </w:pPr>
          </w:p>
        </w:tc>
      </w:tr>
      <w:tr w:rsidR="00366FEC" w14:paraId="2D2CF1D4" w14:textId="77777777" w:rsidTr="00B80F85">
        <w:tblPrEx>
          <w:tblCellMar>
            <w:top w:w="0" w:type="dxa"/>
            <w:bottom w:w="0" w:type="dxa"/>
          </w:tblCellMar>
        </w:tblPrEx>
        <w:tc>
          <w:tcPr>
            <w:tcW w:w="2027" w:type="dxa"/>
            <w:tcBorders>
              <w:top w:val="nil"/>
              <w:left w:val="nil"/>
              <w:bottom w:val="nil"/>
              <w:right w:val="nil"/>
            </w:tcBorders>
            <w:vAlign w:val="center"/>
          </w:tcPr>
          <w:p w14:paraId="3DDA5F8D" w14:textId="21EA39B6" w:rsidR="00366FEC" w:rsidRDefault="00366FEC" w:rsidP="00366FEC">
            <w:pPr>
              <w:widowControl w:val="0"/>
              <w:autoSpaceDE w:val="0"/>
              <w:autoSpaceDN w:val="0"/>
              <w:adjustRightInd w:val="0"/>
              <w:jc w:val="right"/>
              <w:rPr>
                <w:sz w:val="24"/>
                <w:szCs w:val="24"/>
              </w:rPr>
            </w:pPr>
            <w:r>
              <w:rPr>
                <w:sz w:val="24"/>
                <w:szCs w:val="24"/>
              </w:rPr>
              <w:t>Night feed</w:t>
            </w:r>
          </w:p>
        </w:tc>
        <w:tc>
          <w:tcPr>
            <w:tcW w:w="1368" w:type="dxa"/>
            <w:tcBorders>
              <w:top w:val="nil"/>
              <w:left w:val="nil"/>
              <w:bottom w:val="nil"/>
              <w:right w:val="nil"/>
            </w:tcBorders>
            <w:vAlign w:val="center"/>
          </w:tcPr>
          <w:p w14:paraId="7D9076CA" w14:textId="77777777" w:rsidR="00366FEC" w:rsidRDefault="00366FEC" w:rsidP="00366FEC">
            <w:pPr>
              <w:widowControl w:val="0"/>
              <w:tabs>
                <w:tab w:val="decimal" w:leader="dot" w:pos="547"/>
              </w:tabs>
              <w:autoSpaceDE w:val="0"/>
              <w:autoSpaceDN w:val="0"/>
              <w:adjustRightInd w:val="0"/>
              <w:rPr>
                <w:sz w:val="24"/>
                <w:szCs w:val="24"/>
              </w:rPr>
            </w:pPr>
            <w:r>
              <w:rPr>
                <w:sz w:val="24"/>
                <w:szCs w:val="24"/>
              </w:rPr>
              <w:t>0.17**</w:t>
            </w:r>
          </w:p>
        </w:tc>
        <w:tc>
          <w:tcPr>
            <w:tcW w:w="1846" w:type="dxa"/>
            <w:tcBorders>
              <w:top w:val="nil"/>
              <w:left w:val="nil"/>
              <w:bottom w:val="nil"/>
              <w:right w:val="nil"/>
            </w:tcBorders>
            <w:vAlign w:val="center"/>
          </w:tcPr>
          <w:p w14:paraId="2A2A2A08" w14:textId="77777777" w:rsidR="00366FEC" w:rsidRDefault="00366FEC" w:rsidP="00366FEC">
            <w:pPr>
              <w:widowControl w:val="0"/>
              <w:tabs>
                <w:tab w:val="decimal" w:leader="dot" w:pos="277"/>
              </w:tabs>
              <w:autoSpaceDE w:val="0"/>
              <w:autoSpaceDN w:val="0"/>
              <w:adjustRightInd w:val="0"/>
              <w:rPr>
                <w:sz w:val="24"/>
                <w:szCs w:val="24"/>
              </w:rPr>
            </w:pPr>
            <w:r>
              <w:rPr>
                <w:sz w:val="24"/>
                <w:szCs w:val="24"/>
              </w:rPr>
              <w:t>[0.08, 0.27]</w:t>
            </w:r>
          </w:p>
        </w:tc>
        <w:tc>
          <w:tcPr>
            <w:tcW w:w="864" w:type="dxa"/>
            <w:tcBorders>
              <w:top w:val="nil"/>
              <w:left w:val="nil"/>
              <w:bottom w:val="nil"/>
              <w:right w:val="nil"/>
            </w:tcBorders>
            <w:vAlign w:val="center"/>
          </w:tcPr>
          <w:p w14:paraId="2E9B381E"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3C4AE1E" w14:textId="77777777" w:rsidR="00366FEC" w:rsidRDefault="00366FEC" w:rsidP="00366FEC">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7B5878DB" w14:textId="77777777" w:rsidR="00366FEC" w:rsidRDefault="00366FEC" w:rsidP="00366FEC">
            <w:pPr>
              <w:widowControl w:val="0"/>
              <w:tabs>
                <w:tab w:val="decimal" w:leader="dot" w:pos="130"/>
              </w:tabs>
              <w:autoSpaceDE w:val="0"/>
              <w:autoSpaceDN w:val="0"/>
              <w:adjustRightInd w:val="0"/>
              <w:rPr>
                <w:sz w:val="24"/>
                <w:szCs w:val="24"/>
              </w:rPr>
            </w:pPr>
            <w:r>
              <w:rPr>
                <w:sz w:val="24"/>
                <w:szCs w:val="24"/>
              </w:rPr>
              <w:t>-.04*</w:t>
            </w:r>
          </w:p>
        </w:tc>
        <w:tc>
          <w:tcPr>
            <w:tcW w:w="1779" w:type="dxa"/>
            <w:tcBorders>
              <w:top w:val="nil"/>
              <w:left w:val="nil"/>
              <w:bottom w:val="nil"/>
              <w:right w:val="nil"/>
            </w:tcBorders>
            <w:vAlign w:val="center"/>
          </w:tcPr>
          <w:p w14:paraId="0C216019" w14:textId="77777777" w:rsidR="00366FEC" w:rsidRDefault="00366FEC" w:rsidP="00366FEC">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7706057" w14:textId="77777777" w:rsidR="00366FEC" w:rsidRDefault="00366FEC" w:rsidP="00366FEC">
            <w:pPr>
              <w:widowControl w:val="0"/>
              <w:tabs>
                <w:tab w:val="decimal" w:leader="dot" w:pos="287"/>
              </w:tabs>
              <w:autoSpaceDE w:val="0"/>
              <w:autoSpaceDN w:val="0"/>
              <w:adjustRightInd w:val="0"/>
              <w:rPr>
                <w:sz w:val="24"/>
                <w:szCs w:val="24"/>
              </w:rPr>
            </w:pPr>
          </w:p>
        </w:tc>
      </w:tr>
      <w:tr w:rsidR="00D650F5" w14:paraId="702993FF" w14:textId="77777777" w:rsidTr="00B80F85">
        <w:tblPrEx>
          <w:tblCellMar>
            <w:top w:w="0" w:type="dxa"/>
            <w:bottom w:w="0" w:type="dxa"/>
          </w:tblCellMar>
        </w:tblPrEx>
        <w:tc>
          <w:tcPr>
            <w:tcW w:w="2027" w:type="dxa"/>
            <w:tcBorders>
              <w:top w:val="nil"/>
              <w:left w:val="nil"/>
              <w:bottom w:val="nil"/>
              <w:right w:val="nil"/>
            </w:tcBorders>
            <w:vAlign w:val="center"/>
          </w:tcPr>
          <w:p w14:paraId="30460E2F" w14:textId="5F443CC2" w:rsidR="00D650F5" w:rsidRDefault="00366FEC" w:rsidP="00D650F5">
            <w:pPr>
              <w:widowControl w:val="0"/>
              <w:autoSpaceDE w:val="0"/>
              <w:autoSpaceDN w:val="0"/>
              <w:adjustRightInd w:val="0"/>
              <w:jc w:val="right"/>
              <w:rPr>
                <w:sz w:val="24"/>
                <w:szCs w:val="24"/>
              </w:rPr>
            </w:pPr>
            <w:r>
              <w:rPr>
                <w:sz w:val="24"/>
                <w:szCs w:val="24"/>
              </w:rPr>
              <w:t>D</w:t>
            </w:r>
            <w:r w:rsidR="00D650F5">
              <w:rPr>
                <w:sz w:val="24"/>
                <w:szCs w:val="24"/>
              </w:rPr>
              <w:t>iaper</w:t>
            </w:r>
            <w:r>
              <w:rPr>
                <w:sz w:val="24"/>
                <w:szCs w:val="24"/>
              </w:rPr>
              <w:t xml:space="preserve"> </w:t>
            </w:r>
            <w:r w:rsidR="00D650F5">
              <w:rPr>
                <w:sz w:val="24"/>
                <w:szCs w:val="24"/>
              </w:rPr>
              <w:t>state</w:t>
            </w:r>
          </w:p>
        </w:tc>
        <w:tc>
          <w:tcPr>
            <w:tcW w:w="1368" w:type="dxa"/>
            <w:tcBorders>
              <w:top w:val="nil"/>
              <w:left w:val="nil"/>
              <w:bottom w:val="nil"/>
              <w:right w:val="nil"/>
            </w:tcBorders>
            <w:vAlign w:val="center"/>
          </w:tcPr>
          <w:p w14:paraId="0A9AF572"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-0.11</w:t>
            </w:r>
          </w:p>
        </w:tc>
        <w:tc>
          <w:tcPr>
            <w:tcW w:w="1846" w:type="dxa"/>
            <w:tcBorders>
              <w:top w:val="nil"/>
              <w:left w:val="nil"/>
              <w:bottom w:val="nil"/>
              <w:right w:val="nil"/>
            </w:tcBorders>
            <w:vAlign w:val="center"/>
          </w:tcPr>
          <w:p w14:paraId="75C6DE1E"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[-0.24, 0.01]</w:t>
            </w:r>
          </w:p>
        </w:tc>
        <w:tc>
          <w:tcPr>
            <w:tcW w:w="864" w:type="dxa"/>
            <w:tcBorders>
              <w:top w:val="nil"/>
              <w:left w:val="nil"/>
              <w:bottom w:val="nil"/>
              <w:right w:val="nil"/>
            </w:tcBorders>
            <w:vAlign w:val="center"/>
          </w:tcPr>
          <w:p w14:paraId="69441E94"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7556135E"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0231E3C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-.02</w:t>
            </w:r>
          </w:p>
        </w:tc>
        <w:tc>
          <w:tcPr>
            <w:tcW w:w="1779" w:type="dxa"/>
            <w:tcBorders>
              <w:top w:val="nil"/>
              <w:left w:val="nil"/>
              <w:bottom w:val="nil"/>
              <w:right w:val="nil"/>
            </w:tcBorders>
            <w:vAlign w:val="center"/>
          </w:tcPr>
          <w:p w14:paraId="4EFD039E"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5B809D90"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B4B91E9" w14:textId="77777777" w:rsidTr="00B80F85">
        <w:tblPrEx>
          <w:tblCellMar>
            <w:top w:w="0" w:type="dxa"/>
            <w:bottom w:w="0" w:type="dxa"/>
          </w:tblCellMar>
        </w:tblPrEx>
        <w:tc>
          <w:tcPr>
            <w:tcW w:w="2027" w:type="dxa"/>
            <w:tcBorders>
              <w:top w:val="nil"/>
              <w:left w:val="nil"/>
              <w:bottom w:val="nil"/>
              <w:right w:val="nil"/>
            </w:tcBorders>
            <w:vAlign w:val="center"/>
          </w:tcPr>
          <w:p w14:paraId="061F930E" w14:textId="05D12E3D" w:rsidR="00D650F5" w:rsidRDefault="00366FEC" w:rsidP="00D650F5">
            <w:pPr>
              <w:widowControl w:val="0"/>
              <w:autoSpaceDE w:val="0"/>
              <w:autoSpaceDN w:val="0"/>
              <w:adjustRightInd w:val="0"/>
              <w:jc w:val="right"/>
              <w:rPr>
                <w:sz w:val="24"/>
                <w:szCs w:val="24"/>
              </w:rPr>
            </w:pPr>
            <w:r>
              <w:rPr>
                <w:sz w:val="24"/>
                <w:szCs w:val="24"/>
              </w:rPr>
              <w:t>D</w:t>
            </w:r>
            <w:r w:rsidR="00D650F5">
              <w:rPr>
                <w:sz w:val="24"/>
                <w:szCs w:val="24"/>
              </w:rPr>
              <w:t>iaper</w:t>
            </w:r>
            <w:r>
              <w:rPr>
                <w:sz w:val="24"/>
                <w:szCs w:val="24"/>
              </w:rPr>
              <w:t xml:space="preserve"> </w:t>
            </w:r>
            <w:r w:rsidR="00D650F5">
              <w:rPr>
                <w:sz w:val="24"/>
                <w:szCs w:val="24"/>
              </w:rPr>
              <w:t>changed</w:t>
            </w:r>
          </w:p>
        </w:tc>
        <w:tc>
          <w:tcPr>
            <w:tcW w:w="1368" w:type="dxa"/>
            <w:tcBorders>
              <w:top w:val="nil"/>
              <w:left w:val="nil"/>
              <w:bottom w:val="nil"/>
              <w:right w:val="nil"/>
            </w:tcBorders>
            <w:vAlign w:val="center"/>
          </w:tcPr>
          <w:p w14:paraId="0459257B"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-0.26**</w:t>
            </w:r>
          </w:p>
        </w:tc>
        <w:tc>
          <w:tcPr>
            <w:tcW w:w="1846" w:type="dxa"/>
            <w:tcBorders>
              <w:top w:val="nil"/>
              <w:left w:val="nil"/>
              <w:bottom w:val="nil"/>
              <w:right w:val="nil"/>
            </w:tcBorders>
            <w:vAlign w:val="center"/>
          </w:tcPr>
          <w:p w14:paraId="6AFF854C"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[-0.42, -0.10]</w:t>
            </w:r>
          </w:p>
        </w:tc>
        <w:tc>
          <w:tcPr>
            <w:tcW w:w="864" w:type="dxa"/>
            <w:tcBorders>
              <w:top w:val="nil"/>
              <w:left w:val="nil"/>
              <w:bottom w:val="nil"/>
              <w:right w:val="nil"/>
            </w:tcBorders>
            <w:vAlign w:val="center"/>
          </w:tcPr>
          <w:p w14:paraId="67A9957D"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6FD8D75D"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CCB0DC2"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-.13**</w:t>
            </w:r>
          </w:p>
        </w:tc>
        <w:tc>
          <w:tcPr>
            <w:tcW w:w="1779" w:type="dxa"/>
            <w:tcBorders>
              <w:top w:val="nil"/>
              <w:left w:val="nil"/>
              <w:bottom w:val="nil"/>
              <w:right w:val="nil"/>
            </w:tcBorders>
            <w:vAlign w:val="center"/>
          </w:tcPr>
          <w:p w14:paraId="44DBB8CC"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3C4D448C"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403743E9" w14:textId="77777777" w:rsidTr="00B80F85">
        <w:tblPrEx>
          <w:tblCellMar>
            <w:top w:w="0" w:type="dxa"/>
            <w:bottom w:w="0" w:type="dxa"/>
          </w:tblCellMar>
        </w:tblPrEx>
        <w:tc>
          <w:tcPr>
            <w:tcW w:w="2027" w:type="dxa"/>
            <w:tcBorders>
              <w:top w:val="nil"/>
              <w:left w:val="nil"/>
              <w:bottom w:val="nil"/>
              <w:right w:val="nil"/>
            </w:tcBorders>
            <w:vAlign w:val="center"/>
          </w:tcPr>
          <w:p w14:paraId="1D299CCB" w14:textId="77777777" w:rsidR="00D650F5" w:rsidRDefault="00D650F5" w:rsidP="00D650F5">
            <w:pPr>
              <w:widowControl w:val="0"/>
              <w:autoSpaceDE w:val="0"/>
              <w:autoSpaceDN w:val="0"/>
              <w:adjustRightInd w:val="0"/>
              <w:jc w:val="right"/>
              <w:rPr>
                <w:sz w:val="24"/>
                <w:szCs w:val="24"/>
              </w:rPr>
            </w:pPr>
            <w:r>
              <w:rPr>
                <w:sz w:val="24"/>
                <w:szCs w:val="24"/>
              </w:rPr>
              <w:t>SURGENCY</w:t>
            </w:r>
          </w:p>
        </w:tc>
        <w:tc>
          <w:tcPr>
            <w:tcW w:w="1368" w:type="dxa"/>
            <w:tcBorders>
              <w:top w:val="nil"/>
              <w:left w:val="nil"/>
              <w:bottom w:val="nil"/>
              <w:right w:val="nil"/>
            </w:tcBorders>
            <w:vAlign w:val="center"/>
          </w:tcPr>
          <w:p w14:paraId="6070E90B"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0.22**</w:t>
            </w:r>
          </w:p>
        </w:tc>
        <w:tc>
          <w:tcPr>
            <w:tcW w:w="1846" w:type="dxa"/>
            <w:tcBorders>
              <w:top w:val="nil"/>
              <w:left w:val="nil"/>
              <w:bottom w:val="nil"/>
              <w:right w:val="nil"/>
            </w:tcBorders>
            <w:vAlign w:val="center"/>
          </w:tcPr>
          <w:p w14:paraId="66A927E8"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[0.11, 0.32]</w:t>
            </w:r>
          </w:p>
        </w:tc>
        <w:tc>
          <w:tcPr>
            <w:tcW w:w="864" w:type="dxa"/>
            <w:tcBorders>
              <w:top w:val="nil"/>
              <w:left w:val="nil"/>
              <w:bottom w:val="nil"/>
              <w:right w:val="nil"/>
            </w:tcBorders>
            <w:vAlign w:val="center"/>
          </w:tcPr>
          <w:p w14:paraId="026CD21E"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23C56C6B"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67DCFC1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.10**</w:t>
            </w:r>
          </w:p>
        </w:tc>
        <w:tc>
          <w:tcPr>
            <w:tcW w:w="1779" w:type="dxa"/>
            <w:tcBorders>
              <w:top w:val="nil"/>
              <w:left w:val="nil"/>
              <w:bottom w:val="nil"/>
              <w:right w:val="nil"/>
            </w:tcBorders>
            <w:vAlign w:val="center"/>
          </w:tcPr>
          <w:p w14:paraId="23C0108B"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1A476696"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35C873C" w14:textId="77777777" w:rsidTr="00B80F85">
        <w:tblPrEx>
          <w:tblCellMar>
            <w:top w:w="0" w:type="dxa"/>
            <w:bottom w:w="0" w:type="dxa"/>
          </w:tblCellMar>
        </w:tblPrEx>
        <w:tc>
          <w:tcPr>
            <w:tcW w:w="2027" w:type="dxa"/>
            <w:tcBorders>
              <w:top w:val="nil"/>
              <w:left w:val="nil"/>
              <w:bottom w:val="nil"/>
              <w:right w:val="nil"/>
            </w:tcBorders>
            <w:vAlign w:val="center"/>
          </w:tcPr>
          <w:p w14:paraId="23351D0F" w14:textId="77777777" w:rsidR="00D650F5" w:rsidRDefault="00D650F5" w:rsidP="00D650F5">
            <w:pPr>
              <w:widowControl w:val="0"/>
              <w:autoSpaceDE w:val="0"/>
              <w:autoSpaceDN w:val="0"/>
              <w:adjustRightInd w:val="0"/>
              <w:jc w:val="right"/>
              <w:rPr>
                <w:sz w:val="24"/>
                <w:szCs w:val="24"/>
              </w:rPr>
            </w:pPr>
            <w:r>
              <w:rPr>
                <w:sz w:val="24"/>
                <w:szCs w:val="24"/>
              </w:rPr>
              <w:t>NEG_AFFECT</w:t>
            </w:r>
          </w:p>
        </w:tc>
        <w:tc>
          <w:tcPr>
            <w:tcW w:w="1368" w:type="dxa"/>
            <w:tcBorders>
              <w:top w:val="nil"/>
              <w:left w:val="nil"/>
              <w:bottom w:val="nil"/>
              <w:right w:val="nil"/>
            </w:tcBorders>
            <w:vAlign w:val="center"/>
          </w:tcPr>
          <w:p w14:paraId="47A89301"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0.12**</w:t>
            </w:r>
          </w:p>
        </w:tc>
        <w:tc>
          <w:tcPr>
            <w:tcW w:w="1846" w:type="dxa"/>
            <w:tcBorders>
              <w:top w:val="nil"/>
              <w:left w:val="nil"/>
              <w:bottom w:val="nil"/>
              <w:right w:val="nil"/>
            </w:tcBorders>
            <w:vAlign w:val="center"/>
          </w:tcPr>
          <w:p w14:paraId="291C5CF0"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[0.05, 0.19]</w:t>
            </w:r>
          </w:p>
        </w:tc>
        <w:tc>
          <w:tcPr>
            <w:tcW w:w="864" w:type="dxa"/>
            <w:tcBorders>
              <w:top w:val="nil"/>
              <w:left w:val="nil"/>
              <w:bottom w:val="nil"/>
              <w:right w:val="nil"/>
            </w:tcBorders>
            <w:vAlign w:val="center"/>
          </w:tcPr>
          <w:p w14:paraId="40263948"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15704DAF"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.01]</w:t>
            </w:r>
          </w:p>
        </w:tc>
        <w:tc>
          <w:tcPr>
            <w:tcW w:w="864" w:type="dxa"/>
            <w:tcBorders>
              <w:top w:val="nil"/>
              <w:left w:val="nil"/>
              <w:bottom w:val="nil"/>
              <w:right w:val="nil"/>
            </w:tcBorders>
            <w:vAlign w:val="center"/>
          </w:tcPr>
          <w:p w14:paraId="1060F3D7"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779" w:type="dxa"/>
            <w:tcBorders>
              <w:top w:val="nil"/>
              <w:left w:val="nil"/>
              <w:bottom w:val="nil"/>
              <w:right w:val="nil"/>
            </w:tcBorders>
            <w:vAlign w:val="center"/>
          </w:tcPr>
          <w:p w14:paraId="72773A99"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630FE1F6"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6E5E6B4E" w14:textId="77777777" w:rsidTr="00B80F85">
        <w:tblPrEx>
          <w:tblCellMar>
            <w:top w:w="0" w:type="dxa"/>
            <w:bottom w:w="0" w:type="dxa"/>
          </w:tblCellMar>
        </w:tblPrEx>
        <w:tc>
          <w:tcPr>
            <w:tcW w:w="2027" w:type="dxa"/>
            <w:tcBorders>
              <w:top w:val="nil"/>
              <w:left w:val="nil"/>
              <w:bottom w:val="nil"/>
              <w:right w:val="nil"/>
            </w:tcBorders>
            <w:vAlign w:val="center"/>
          </w:tcPr>
          <w:p w14:paraId="3FBD0614" w14:textId="77777777" w:rsidR="00D650F5" w:rsidRDefault="00D650F5" w:rsidP="00D650F5">
            <w:pPr>
              <w:widowControl w:val="0"/>
              <w:autoSpaceDE w:val="0"/>
              <w:autoSpaceDN w:val="0"/>
              <w:adjustRightInd w:val="0"/>
              <w:jc w:val="right"/>
              <w:rPr>
                <w:sz w:val="24"/>
                <w:szCs w:val="24"/>
              </w:rPr>
            </w:pPr>
            <w:r>
              <w:rPr>
                <w:sz w:val="24"/>
                <w:szCs w:val="24"/>
              </w:rPr>
              <w:t>EFFORTFUL</w:t>
            </w:r>
          </w:p>
        </w:tc>
        <w:tc>
          <w:tcPr>
            <w:tcW w:w="1368" w:type="dxa"/>
            <w:tcBorders>
              <w:top w:val="nil"/>
              <w:left w:val="nil"/>
              <w:bottom w:val="nil"/>
              <w:right w:val="nil"/>
            </w:tcBorders>
            <w:vAlign w:val="center"/>
          </w:tcPr>
          <w:p w14:paraId="519EFBB7" w14:textId="77777777" w:rsidR="00D650F5" w:rsidRDefault="00D650F5" w:rsidP="00D650F5">
            <w:pPr>
              <w:widowControl w:val="0"/>
              <w:tabs>
                <w:tab w:val="decimal" w:leader="dot" w:pos="547"/>
              </w:tabs>
              <w:autoSpaceDE w:val="0"/>
              <w:autoSpaceDN w:val="0"/>
              <w:adjustRightInd w:val="0"/>
              <w:rPr>
                <w:sz w:val="24"/>
                <w:szCs w:val="24"/>
              </w:rPr>
            </w:pPr>
            <w:r>
              <w:rPr>
                <w:sz w:val="24"/>
                <w:szCs w:val="24"/>
              </w:rPr>
              <w:t>0.08</w:t>
            </w:r>
          </w:p>
        </w:tc>
        <w:tc>
          <w:tcPr>
            <w:tcW w:w="1846" w:type="dxa"/>
            <w:tcBorders>
              <w:top w:val="nil"/>
              <w:left w:val="nil"/>
              <w:bottom w:val="nil"/>
              <w:right w:val="nil"/>
            </w:tcBorders>
            <w:vAlign w:val="center"/>
          </w:tcPr>
          <w:p w14:paraId="5B2B7C23" w14:textId="77777777" w:rsidR="00D650F5" w:rsidRDefault="00D650F5" w:rsidP="00D650F5">
            <w:pPr>
              <w:widowControl w:val="0"/>
              <w:tabs>
                <w:tab w:val="decimal" w:leader="dot" w:pos="277"/>
              </w:tabs>
              <w:autoSpaceDE w:val="0"/>
              <w:autoSpaceDN w:val="0"/>
              <w:adjustRightInd w:val="0"/>
              <w:rPr>
                <w:sz w:val="24"/>
                <w:szCs w:val="24"/>
              </w:rPr>
            </w:pPr>
            <w:r>
              <w:rPr>
                <w:sz w:val="24"/>
                <w:szCs w:val="24"/>
              </w:rPr>
              <w:t>[-0.01, 0.16]</w:t>
            </w:r>
          </w:p>
        </w:tc>
        <w:tc>
          <w:tcPr>
            <w:tcW w:w="864" w:type="dxa"/>
            <w:tcBorders>
              <w:top w:val="nil"/>
              <w:left w:val="nil"/>
              <w:bottom w:val="nil"/>
              <w:right w:val="nil"/>
            </w:tcBorders>
            <w:vAlign w:val="center"/>
          </w:tcPr>
          <w:p w14:paraId="2E4630B2"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.00</w:t>
            </w:r>
          </w:p>
        </w:tc>
        <w:tc>
          <w:tcPr>
            <w:tcW w:w="1368" w:type="dxa"/>
            <w:tcBorders>
              <w:top w:val="nil"/>
              <w:left w:val="nil"/>
              <w:bottom w:val="nil"/>
              <w:right w:val="nil"/>
            </w:tcBorders>
            <w:vAlign w:val="center"/>
          </w:tcPr>
          <w:p w14:paraId="55C6D84E" w14:textId="77777777" w:rsidR="00D650F5" w:rsidRDefault="00D650F5" w:rsidP="00D650F5">
            <w:pPr>
              <w:widowControl w:val="0"/>
              <w:tabs>
                <w:tab w:val="decimal" w:leader="dot" w:pos="205"/>
              </w:tabs>
              <w:autoSpaceDE w:val="0"/>
              <w:autoSpaceDN w:val="0"/>
              <w:adjustRightInd w:val="0"/>
              <w:rPr>
                <w:sz w:val="24"/>
                <w:szCs w:val="24"/>
              </w:rPr>
            </w:pPr>
            <w:r>
              <w:rPr>
                <w:sz w:val="24"/>
                <w:szCs w:val="24"/>
              </w:rPr>
              <w:t>[-.00, .00]</w:t>
            </w:r>
          </w:p>
        </w:tc>
        <w:tc>
          <w:tcPr>
            <w:tcW w:w="864" w:type="dxa"/>
            <w:tcBorders>
              <w:top w:val="nil"/>
              <w:left w:val="nil"/>
              <w:bottom w:val="nil"/>
              <w:right w:val="nil"/>
            </w:tcBorders>
            <w:vAlign w:val="center"/>
          </w:tcPr>
          <w:p w14:paraId="486518A7" w14:textId="77777777" w:rsidR="00D650F5" w:rsidRDefault="00D650F5" w:rsidP="00D650F5">
            <w:pPr>
              <w:widowControl w:val="0"/>
              <w:tabs>
                <w:tab w:val="decimal" w:leader="dot" w:pos="130"/>
              </w:tabs>
              <w:autoSpaceDE w:val="0"/>
              <w:autoSpaceDN w:val="0"/>
              <w:adjustRightInd w:val="0"/>
              <w:rPr>
                <w:sz w:val="24"/>
                <w:szCs w:val="24"/>
              </w:rPr>
            </w:pPr>
            <w:r>
              <w:rPr>
                <w:sz w:val="24"/>
                <w:szCs w:val="24"/>
              </w:rPr>
              <w:t>.09**</w:t>
            </w:r>
          </w:p>
        </w:tc>
        <w:tc>
          <w:tcPr>
            <w:tcW w:w="1779" w:type="dxa"/>
            <w:tcBorders>
              <w:top w:val="nil"/>
              <w:left w:val="nil"/>
              <w:bottom w:val="nil"/>
              <w:right w:val="nil"/>
            </w:tcBorders>
            <w:vAlign w:val="center"/>
          </w:tcPr>
          <w:p w14:paraId="696FA338"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nil"/>
              <w:right w:val="nil"/>
            </w:tcBorders>
            <w:vAlign w:val="center"/>
          </w:tcPr>
          <w:p w14:paraId="7AD59267" w14:textId="77777777" w:rsidR="00D650F5" w:rsidRDefault="00D650F5" w:rsidP="00D650F5">
            <w:pPr>
              <w:widowControl w:val="0"/>
              <w:tabs>
                <w:tab w:val="decimal" w:leader="dot" w:pos="287"/>
              </w:tabs>
              <w:autoSpaceDE w:val="0"/>
              <w:autoSpaceDN w:val="0"/>
              <w:adjustRightInd w:val="0"/>
              <w:rPr>
                <w:sz w:val="24"/>
                <w:szCs w:val="24"/>
              </w:rPr>
            </w:pPr>
          </w:p>
        </w:tc>
      </w:tr>
      <w:tr w:rsidR="00D650F5" w14:paraId="7AE3A752" w14:textId="77777777" w:rsidTr="00B80F85">
        <w:tblPrEx>
          <w:tblCellMar>
            <w:top w:w="0" w:type="dxa"/>
            <w:bottom w:w="0" w:type="dxa"/>
          </w:tblCellMar>
        </w:tblPrEx>
        <w:tc>
          <w:tcPr>
            <w:tcW w:w="2027" w:type="dxa"/>
            <w:tcBorders>
              <w:top w:val="nil"/>
              <w:left w:val="nil"/>
              <w:bottom w:val="nil"/>
              <w:right w:val="nil"/>
            </w:tcBorders>
            <w:vAlign w:val="center"/>
          </w:tcPr>
          <w:p w14:paraId="37479323"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4FE46CAC"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0929DCDA"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260A4CEC"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7435B646"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4B9E92A4"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1D6C771F" w14:textId="77777777" w:rsidR="00D650F5" w:rsidRDefault="00D650F5" w:rsidP="00D650F5">
            <w:pPr>
              <w:widowControl w:val="0"/>
              <w:tabs>
                <w:tab w:val="decimal" w:leader="dot" w:pos="267"/>
              </w:tabs>
              <w:autoSpaceDE w:val="0"/>
              <w:autoSpaceDN w:val="0"/>
              <w:adjustRightInd w:val="0"/>
              <w:rPr>
                <w:sz w:val="24"/>
                <w:szCs w:val="24"/>
              </w:rPr>
            </w:pPr>
            <w:r>
              <w:rPr>
                <w:i/>
                <w:iCs/>
                <w:sz w:val="24"/>
                <w:szCs w:val="24"/>
              </w:rPr>
              <w:t>R</w:t>
            </w:r>
            <w:r>
              <w:rPr>
                <w:i/>
                <w:iCs/>
                <w:sz w:val="24"/>
                <w:szCs w:val="24"/>
                <w:vertAlign w:val="superscript"/>
              </w:rPr>
              <w:t xml:space="preserve">2 </w:t>
            </w:r>
            <w:r>
              <w:rPr>
                <w:sz w:val="24"/>
                <w:szCs w:val="24"/>
              </w:rPr>
              <w:t xml:space="preserve">  = .107**</w:t>
            </w:r>
          </w:p>
        </w:tc>
        <w:tc>
          <w:tcPr>
            <w:tcW w:w="1915" w:type="dxa"/>
            <w:tcBorders>
              <w:top w:val="nil"/>
              <w:left w:val="nil"/>
              <w:bottom w:val="nil"/>
              <w:right w:val="nil"/>
            </w:tcBorders>
            <w:vAlign w:val="center"/>
          </w:tcPr>
          <w:p w14:paraId="6522960F" w14:textId="77777777" w:rsidR="00D650F5" w:rsidRDefault="00D650F5" w:rsidP="00D650F5">
            <w:pPr>
              <w:widowControl w:val="0"/>
              <w:tabs>
                <w:tab w:val="decimal" w:leader="dot" w:pos="287"/>
              </w:tabs>
              <w:autoSpaceDE w:val="0"/>
              <w:autoSpaceDN w:val="0"/>
              <w:adjustRightInd w:val="0"/>
              <w:rPr>
                <w:sz w:val="24"/>
                <w:szCs w:val="24"/>
              </w:rPr>
            </w:pPr>
            <w:r>
              <w:rPr>
                <w:sz w:val="24"/>
                <w:szCs w:val="24"/>
              </w:rPr>
              <w:t>Δ</w:t>
            </w:r>
            <w:r>
              <w:rPr>
                <w:i/>
                <w:iCs/>
                <w:sz w:val="24"/>
                <w:szCs w:val="24"/>
              </w:rPr>
              <w:t>R</w:t>
            </w:r>
            <w:r>
              <w:rPr>
                <w:i/>
                <w:iCs/>
                <w:sz w:val="24"/>
                <w:szCs w:val="24"/>
                <w:vertAlign w:val="superscript"/>
              </w:rPr>
              <w:t xml:space="preserve">2 </w:t>
            </w:r>
            <w:r>
              <w:rPr>
                <w:sz w:val="24"/>
                <w:szCs w:val="24"/>
              </w:rPr>
              <w:t xml:space="preserve">  = .089**</w:t>
            </w:r>
          </w:p>
        </w:tc>
      </w:tr>
      <w:tr w:rsidR="00D650F5" w14:paraId="431EE8EA" w14:textId="77777777" w:rsidTr="00B80F85">
        <w:tblPrEx>
          <w:tblCellMar>
            <w:top w:w="0" w:type="dxa"/>
            <w:bottom w:w="0" w:type="dxa"/>
          </w:tblCellMar>
        </w:tblPrEx>
        <w:tc>
          <w:tcPr>
            <w:tcW w:w="2027" w:type="dxa"/>
            <w:tcBorders>
              <w:top w:val="nil"/>
              <w:left w:val="nil"/>
              <w:bottom w:val="nil"/>
              <w:right w:val="nil"/>
            </w:tcBorders>
            <w:vAlign w:val="center"/>
          </w:tcPr>
          <w:p w14:paraId="0A96E7E2"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nil"/>
              <w:right w:val="nil"/>
            </w:tcBorders>
            <w:vAlign w:val="center"/>
          </w:tcPr>
          <w:p w14:paraId="5A4A7C93"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nil"/>
              <w:right w:val="nil"/>
            </w:tcBorders>
            <w:vAlign w:val="center"/>
          </w:tcPr>
          <w:p w14:paraId="769A0B6F"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nil"/>
              <w:right w:val="nil"/>
            </w:tcBorders>
            <w:vAlign w:val="center"/>
          </w:tcPr>
          <w:p w14:paraId="0EB5A115"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nil"/>
              <w:right w:val="nil"/>
            </w:tcBorders>
            <w:vAlign w:val="center"/>
          </w:tcPr>
          <w:p w14:paraId="68F14A90"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nil"/>
              <w:right w:val="nil"/>
            </w:tcBorders>
            <w:vAlign w:val="center"/>
          </w:tcPr>
          <w:p w14:paraId="0BC66F66"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nil"/>
              <w:right w:val="nil"/>
            </w:tcBorders>
            <w:vAlign w:val="center"/>
          </w:tcPr>
          <w:p w14:paraId="56AC63E9" w14:textId="77777777" w:rsidR="00D650F5" w:rsidRDefault="00D650F5" w:rsidP="00D650F5">
            <w:pPr>
              <w:widowControl w:val="0"/>
              <w:tabs>
                <w:tab w:val="decimal" w:leader="dot" w:pos="267"/>
              </w:tabs>
              <w:autoSpaceDE w:val="0"/>
              <w:autoSpaceDN w:val="0"/>
              <w:adjustRightInd w:val="0"/>
              <w:rPr>
                <w:sz w:val="24"/>
                <w:szCs w:val="24"/>
              </w:rPr>
            </w:pPr>
            <w:r>
              <w:rPr>
                <w:sz w:val="24"/>
                <w:szCs w:val="24"/>
              </w:rPr>
              <w:t>95% CI[.08,.12]</w:t>
            </w:r>
          </w:p>
        </w:tc>
        <w:tc>
          <w:tcPr>
            <w:tcW w:w="1915" w:type="dxa"/>
            <w:tcBorders>
              <w:top w:val="nil"/>
              <w:left w:val="nil"/>
              <w:bottom w:val="nil"/>
              <w:right w:val="nil"/>
            </w:tcBorders>
            <w:vAlign w:val="center"/>
          </w:tcPr>
          <w:p w14:paraId="2E81C2E7" w14:textId="77777777" w:rsidR="00D650F5" w:rsidRDefault="00D650F5" w:rsidP="00D650F5">
            <w:pPr>
              <w:widowControl w:val="0"/>
              <w:tabs>
                <w:tab w:val="decimal" w:leader="dot" w:pos="287"/>
              </w:tabs>
              <w:autoSpaceDE w:val="0"/>
              <w:autoSpaceDN w:val="0"/>
              <w:adjustRightInd w:val="0"/>
              <w:rPr>
                <w:sz w:val="24"/>
                <w:szCs w:val="24"/>
              </w:rPr>
            </w:pPr>
            <w:r>
              <w:rPr>
                <w:sz w:val="24"/>
                <w:szCs w:val="24"/>
              </w:rPr>
              <w:t>95% CI[.07, .11]</w:t>
            </w:r>
          </w:p>
        </w:tc>
      </w:tr>
      <w:tr w:rsidR="00D650F5" w14:paraId="2191BA32" w14:textId="77777777" w:rsidTr="00B80F85">
        <w:tblPrEx>
          <w:tblCellMar>
            <w:top w:w="0" w:type="dxa"/>
            <w:bottom w:w="0" w:type="dxa"/>
          </w:tblCellMar>
        </w:tblPrEx>
        <w:tc>
          <w:tcPr>
            <w:tcW w:w="2027" w:type="dxa"/>
            <w:tcBorders>
              <w:top w:val="nil"/>
              <w:left w:val="nil"/>
              <w:bottom w:val="single" w:sz="6" w:space="0" w:color="auto"/>
              <w:right w:val="nil"/>
            </w:tcBorders>
            <w:vAlign w:val="center"/>
          </w:tcPr>
          <w:p w14:paraId="13DA4069" w14:textId="77777777" w:rsidR="00D650F5" w:rsidRDefault="00D650F5" w:rsidP="00D650F5">
            <w:pPr>
              <w:widowControl w:val="0"/>
              <w:autoSpaceDE w:val="0"/>
              <w:autoSpaceDN w:val="0"/>
              <w:adjustRightInd w:val="0"/>
              <w:jc w:val="right"/>
              <w:rPr>
                <w:sz w:val="24"/>
                <w:szCs w:val="24"/>
              </w:rPr>
            </w:pPr>
          </w:p>
        </w:tc>
        <w:tc>
          <w:tcPr>
            <w:tcW w:w="1368" w:type="dxa"/>
            <w:tcBorders>
              <w:top w:val="nil"/>
              <w:left w:val="nil"/>
              <w:bottom w:val="single" w:sz="6" w:space="0" w:color="auto"/>
              <w:right w:val="nil"/>
            </w:tcBorders>
            <w:vAlign w:val="center"/>
          </w:tcPr>
          <w:p w14:paraId="36E5C919" w14:textId="77777777" w:rsidR="00D650F5" w:rsidRDefault="00D650F5" w:rsidP="00D650F5">
            <w:pPr>
              <w:widowControl w:val="0"/>
              <w:tabs>
                <w:tab w:val="decimal" w:leader="dot" w:pos="547"/>
              </w:tabs>
              <w:autoSpaceDE w:val="0"/>
              <w:autoSpaceDN w:val="0"/>
              <w:adjustRightInd w:val="0"/>
              <w:rPr>
                <w:sz w:val="24"/>
                <w:szCs w:val="24"/>
              </w:rPr>
            </w:pPr>
          </w:p>
        </w:tc>
        <w:tc>
          <w:tcPr>
            <w:tcW w:w="1846" w:type="dxa"/>
            <w:tcBorders>
              <w:top w:val="nil"/>
              <w:left w:val="nil"/>
              <w:bottom w:val="single" w:sz="6" w:space="0" w:color="auto"/>
              <w:right w:val="nil"/>
            </w:tcBorders>
            <w:vAlign w:val="center"/>
          </w:tcPr>
          <w:p w14:paraId="28608C77" w14:textId="77777777" w:rsidR="00D650F5" w:rsidRDefault="00D650F5" w:rsidP="00D650F5">
            <w:pPr>
              <w:widowControl w:val="0"/>
              <w:tabs>
                <w:tab w:val="decimal" w:leader="dot" w:pos="277"/>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1AF9768B" w14:textId="77777777" w:rsidR="00D650F5" w:rsidRDefault="00D650F5" w:rsidP="00D650F5">
            <w:pPr>
              <w:widowControl w:val="0"/>
              <w:tabs>
                <w:tab w:val="decimal" w:leader="dot" w:pos="130"/>
              </w:tabs>
              <w:autoSpaceDE w:val="0"/>
              <w:autoSpaceDN w:val="0"/>
              <w:adjustRightInd w:val="0"/>
              <w:rPr>
                <w:sz w:val="24"/>
                <w:szCs w:val="24"/>
              </w:rPr>
            </w:pPr>
          </w:p>
        </w:tc>
        <w:tc>
          <w:tcPr>
            <w:tcW w:w="1368" w:type="dxa"/>
            <w:tcBorders>
              <w:top w:val="nil"/>
              <w:left w:val="nil"/>
              <w:bottom w:val="single" w:sz="6" w:space="0" w:color="auto"/>
              <w:right w:val="nil"/>
            </w:tcBorders>
            <w:vAlign w:val="center"/>
          </w:tcPr>
          <w:p w14:paraId="6F4566A5" w14:textId="77777777" w:rsidR="00D650F5" w:rsidRDefault="00D650F5" w:rsidP="00D650F5">
            <w:pPr>
              <w:widowControl w:val="0"/>
              <w:tabs>
                <w:tab w:val="decimal" w:leader="dot" w:pos="205"/>
              </w:tabs>
              <w:autoSpaceDE w:val="0"/>
              <w:autoSpaceDN w:val="0"/>
              <w:adjustRightInd w:val="0"/>
              <w:rPr>
                <w:sz w:val="24"/>
                <w:szCs w:val="24"/>
              </w:rPr>
            </w:pPr>
          </w:p>
        </w:tc>
        <w:tc>
          <w:tcPr>
            <w:tcW w:w="864" w:type="dxa"/>
            <w:tcBorders>
              <w:top w:val="nil"/>
              <w:left w:val="nil"/>
              <w:bottom w:val="single" w:sz="6" w:space="0" w:color="auto"/>
              <w:right w:val="nil"/>
            </w:tcBorders>
            <w:vAlign w:val="center"/>
          </w:tcPr>
          <w:p w14:paraId="547FB1F7" w14:textId="77777777" w:rsidR="00D650F5" w:rsidRDefault="00D650F5" w:rsidP="00D650F5">
            <w:pPr>
              <w:widowControl w:val="0"/>
              <w:tabs>
                <w:tab w:val="decimal" w:leader="dot" w:pos="130"/>
              </w:tabs>
              <w:autoSpaceDE w:val="0"/>
              <w:autoSpaceDN w:val="0"/>
              <w:adjustRightInd w:val="0"/>
              <w:rPr>
                <w:sz w:val="24"/>
                <w:szCs w:val="24"/>
              </w:rPr>
            </w:pPr>
          </w:p>
        </w:tc>
        <w:tc>
          <w:tcPr>
            <w:tcW w:w="1779" w:type="dxa"/>
            <w:tcBorders>
              <w:top w:val="nil"/>
              <w:left w:val="nil"/>
              <w:bottom w:val="single" w:sz="6" w:space="0" w:color="auto"/>
              <w:right w:val="nil"/>
            </w:tcBorders>
            <w:vAlign w:val="center"/>
          </w:tcPr>
          <w:p w14:paraId="41DB2B78" w14:textId="77777777" w:rsidR="00D650F5" w:rsidRDefault="00D650F5" w:rsidP="00D650F5">
            <w:pPr>
              <w:widowControl w:val="0"/>
              <w:tabs>
                <w:tab w:val="decimal" w:leader="dot" w:pos="267"/>
              </w:tabs>
              <w:autoSpaceDE w:val="0"/>
              <w:autoSpaceDN w:val="0"/>
              <w:adjustRightInd w:val="0"/>
              <w:rPr>
                <w:sz w:val="24"/>
                <w:szCs w:val="24"/>
              </w:rPr>
            </w:pPr>
          </w:p>
        </w:tc>
        <w:tc>
          <w:tcPr>
            <w:tcW w:w="1915" w:type="dxa"/>
            <w:tcBorders>
              <w:top w:val="nil"/>
              <w:left w:val="nil"/>
              <w:bottom w:val="single" w:sz="6" w:space="0" w:color="auto"/>
              <w:right w:val="nil"/>
            </w:tcBorders>
            <w:vAlign w:val="center"/>
          </w:tcPr>
          <w:p w14:paraId="101F732A" w14:textId="77777777" w:rsidR="00D650F5" w:rsidRDefault="00D650F5" w:rsidP="00D650F5">
            <w:pPr>
              <w:widowControl w:val="0"/>
              <w:tabs>
                <w:tab w:val="decimal" w:leader="dot" w:pos="287"/>
              </w:tabs>
              <w:autoSpaceDE w:val="0"/>
              <w:autoSpaceDN w:val="0"/>
              <w:adjustRightInd w:val="0"/>
              <w:rPr>
                <w:sz w:val="24"/>
                <w:szCs w:val="24"/>
              </w:rPr>
            </w:pPr>
          </w:p>
        </w:tc>
      </w:tr>
    </w:tbl>
    <w:p w14:paraId="2D2CE653" w14:textId="4DF52556" w:rsidR="00D35CF5" w:rsidRDefault="00D35CF5" w:rsidP="00D35CF5">
      <w:pPr>
        <w:widowControl w:val="0"/>
        <w:autoSpaceDE w:val="0"/>
        <w:autoSpaceDN w:val="0"/>
        <w:adjustRightInd w:val="0"/>
        <w:rPr>
          <w:sz w:val="24"/>
          <w:szCs w:val="24"/>
        </w:r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p>
    <w:p w14:paraId="48D10012" w14:textId="77777777" w:rsidR="00EA04C8" w:rsidRDefault="00EA04C8" w:rsidP="006F6452">
      <w:pPr>
        <w:spacing w:before="29" w:line="360" w:lineRule="auto"/>
        <w:ind w:right="64"/>
        <w:rPr>
          <w:b/>
          <w:bCs/>
          <w:sz w:val="24"/>
          <w:szCs w:val="24"/>
        </w:rPr>
      </w:pPr>
    </w:p>
    <w:p w14:paraId="6CA52F4A" w14:textId="77777777" w:rsidR="00B84893" w:rsidRDefault="00B84893" w:rsidP="00EA04C8">
      <w:pPr>
        <w:widowControl w:val="0"/>
        <w:autoSpaceDE w:val="0"/>
        <w:autoSpaceDN w:val="0"/>
        <w:adjustRightInd w:val="0"/>
        <w:rPr>
          <w:b/>
          <w:bCs/>
          <w:sz w:val="24"/>
          <w:szCs w:val="24"/>
        </w:rPr>
      </w:pPr>
    </w:p>
    <w:p w14:paraId="53E25650" w14:textId="77777777" w:rsidR="00B84893" w:rsidRDefault="00B84893" w:rsidP="00EA04C8">
      <w:pPr>
        <w:widowControl w:val="0"/>
        <w:autoSpaceDE w:val="0"/>
        <w:autoSpaceDN w:val="0"/>
        <w:adjustRightInd w:val="0"/>
        <w:rPr>
          <w:b/>
          <w:bCs/>
          <w:sz w:val="24"/>
          <w:szCs w:val="24"/>
        </w:rPr>
      </w:pPr>
    </w:p>
    <w:p w14:paraId="0D455D13" w14:textId="56466181" w:rsidR="00EA04C8" w:rsidRDefault="00B84893" w:rsidP="00EA04C8">
      <w:pPr>
        <w:widowControl w:val="0"/>
        <w:autoSpaceDE w:val="0"/>
        <w:autoSpaceDN w:val="0"/>
        <w:adjustRightInd w:val="0"/>
        <w:rPr>
          <w:sz w:val="24"/>
          <w:szCs w:val="24"/>
        </w:rPr>
      </w:pPr>
      <w:r>
        <w:rPr>
          <w:sz w:val="24"/>
          <w:szCs w:val="24"/>
        </w:rPr>
        <w:t>T</w:t>
      </w:r>
      <w:r w:rsidR="00EA04C8">
        <w:rPr>
          <w:sz w:val="24"/>
          <w:szCs w:val="24"/>
        </w:rPr>
        <w:t>able</w:t>
      </w:r>
      <w:r w:rsidR="001D679A">
        <w:rPr>
          <w:sz w:val="24"/>
          <w:szCs w:val="24"/>
        </w:rPr>
        <w:t xml:space="preserve"> 9</w:t>
      </w:r>
      <w:r w:rsidR="00EA04C8">
        <w:rPr>
          <w:sz w:val="24"/>
          <w:szCs w:val="24"/>
        </w:rPr>
        <w:t xml:space="preserve"> </w:t>
      </w:r>
    </w:p>
    <w:p w14:paraId="14437A3C" w14:textId="6BBB2F30" w:rsidR="00077D29" w:rsidRDefault="00077D29" w:rsidP="00077D29">
      <w:pPr>
        <w:widowControl w:val="0"/>
        <w:autoSpaceDE w:val="0"/>
        <w:autoSpaceDN w:val="0"/>
        <w:adjustRightInd w:val="0"/>
        <w:rPr>
          <w:i/>
          <w:iCs/>
          <w:sz w:val="24"/>
          <w:szCs w:val="24"/>
        </w:rPr>
      </w:pPr>
      <w:r>
        <w:rPr>
          <w:i/>
          <w:iCs/>
          <w:sz w:val="24"/>
          <w:szCs w:val="24"/>
        </w:rPr>
        <w:t>Relating parent and infant sleep in UK sample</w:t>
      </w:r>
      <w:r w:rsidR="00502ED0">
        <w:rPr>
          <w:i/>
          <w:iCs/>
          <w:sz w:val="24"/>
          <w:szCs w:val="24"/>
        </w:rPr>
        <w:t xml:space="preserve">. </w:t>
      </w:r>
      <w:r>
        <w:rPr>
          <w:i/>
          <w:iCs/>
          <w:sz w:val="24"/>
          <w:szCs w:val="24"/>
        </w:rPr>
        <w:t>Means, standard deviations, and correlations with confidence intervals</w:t>
      </w:r>
    </w:p>
    <w:p w14:paraId="7BB51780" w14:textId="77777777" w:rsidR="00077D29" w:rsidRDefault="00077D29" w:rsidP="00077D29">
      <w:pPr>
        <w:widowControl w:val="0"/>
        <w:autoSpaceDE w:val="0"/>
        <w:autoSpaceDN w:val="0"/>
        <w:adjustRightInd w:val="0"/>
        <w:rPr>
          <w:sz w:val="24"/>
          <w:szCs w:val="24"/>
        </w:rPr>
      </w:pPr>
      <w:r>
        <w:rPr>
          <w:sz w:val="24"/>
          <w:szCs w:val="24"/>
        </w:rPr>
        <w:t xml:space="preserve"> </w:t>
      </w:r>
    </w:p>
    <w:tbl>
      <w:tblPr>
        <w:tblW w:w="13822" w:type="dxa"/>
        <w:tblInd w:w="100" w:type="dxa"/>
        <w:tblLayout w:type="fixed"/>
        <w:tblCellMar>
          <w:left w:w="100" w:type="dxa"/>
          <w:right w:w="100" w:type="dxa"/>
        </w:tblCellMar>
        <w:tblLook w:val="0000" w:firstRow="0" w:lastRow="0" w:firstColumn="0" w:lastColumn="0" w:noHBand="0" w:noVBand="0"/>
      </w:tblPr>
      <w:tblGrid>
        <w:gridCol w:w="1835"/>
        <w:gridCol w:w="192"/>
        <w:gridCol w:w="808"/>
        <w:gridCol w:w="42"/>
        <w:gridCol w:w="142"/>
        <w:gridCol w:w="820"/>
        <w:gridCol w:w="30"/>
        <w:gridCol w:w="253"/>
        <w:gridCol w:w="849"/>
        <w:gridCol w:w="141"/>
        <w:gridCol w:w="142"/>
        <w:gridCol w:w="941"/>
        <w:gridCol w:w="141"/>
        <w:gridCol w:w="142"/>
        <w:gridCol w:w="941"/>
        <w:gridCol w:w="141"/>
        <w:gridCol w:w="142"/>
        <w:gridCol w:w="941"/>
        <w:gridCol w:w="141"/>
        <w:gridCol w:w="142"/>
        <w:gridCol w:w="941"/>
        <w:gridCol w:w="141"/>
        <w:gridCol w:w="142"/>
        <w:gridCol w:w="941"/>
        <w:gridCol w:w="141"/>
        <w:gridCol w:w="142"/>
        <w:gridCol w:w="941"/>
        <w:gridCol w:w="141"/>
        <w:gridCol w:w="142"/>
        <w:gridCol w:w="941"/>
        <w:gridCol w:w="141"/>
        <w:gridCol w:w="142"/>
      </w:tblGrid>
      <w:tr w:rsidR="00077D29" w14:paraId="52E2403D" w14:textId="77777777" w:rsidTr="0050314F">
        <w:tblPrEx>
          <w:tblCellMar>
            <w:top w:w="0" w:type="dxa"/>
            <w:bottom w:w="0" w:type="dxa"/>
          </w:tblCellMar>
        </w:tblPrEx>
        <w:trPr>
          <w:gridAfter w:val="2"/>
          <w:wAfter w:w="283" w:type="dxa"/>
        </w:trPr>
        <w:tc>
          <w:tcPr>
            <w:tcW w:w="1835" w:type="dxa"/>
            <w:tcBorders>
              <w:top w:val="single" w:sz="6" w:space="0" w:color="auto"/>
              <w:left w:val="nil"/>
              <w:bottom w:val="nil"/>
              <w:right w:val="nil"/>
            </w:tcBorders>
            <w:vAlign w:val="center"/>
          </w:tcPr>
          <w:p w14:paraId="6D53832E" w14:textId="77777777" w:rsidR="00077D29" w:rsidRDefault="00077D29" w:rsidP="0050314F">
            <w:pPr>
              <w:widowControl w:val="0"/>
              <w:autoSpaceDE w:val="0"/>
              <w:autoSpaceDN w:val="0"/>
              <w:adjustRightInd w:val="0"/>
              <w:rPr>
                <w:sz w:val="24"/>
                <w:szCs w:val="24"/>
              </w:rPr>
            </w:pPr>
            <w:r>
              <w:rPr>
                <w:sz w:val="24"/>
                <w:szCs w:val="24"/>
              </w:rPr>
              <w:t>Variable</w:t>
            </w:r>
          </w:p>
        </w:tc>
        <w:tc>
          <w:tcPr>
            <w:tcW w:w="1000" w:type="dxa"/>
            <w:gridSpan w:val="2"/>
            <w:tcBorders>
              <w:top w:val="single" w:sz="6" w:space="0" w:color="auto"/>
              <w:left w:val="nil"/>
              <w:bottom w:val="nil"/>
              <w:right w:val="nil"/>
            </w:tcBorders>
            <w:vAlign w:val="center"/>
          </w:tcPr>
          <w:p w14:paraId="37DC7B51" w14:textId="77777777" w:rsidR="00077D29" w:rsidRDefault="00077D29" w:rsidP="0050314F">
            <w:pPr>
              <w:widowControl w:val="0"/>
              <w:autoSpaceDE w:val="0"/>
              <w:autoSpaceDN w:val="0"/>
              <w:adjustRightInd w:val="0"/>
              <w:jc w:val="center"/>
              <w:rPr>
                <w:sz w:val="24"/>
                <w:szCs w:val="24"/>
              </w:rPr>
            </w:pPr>
            <w:r>
              <w:rPr>
                <w:i/>
                <w:iCs/>
                <w:sz w:val="24"/>
                <w:szCs w:val="24"/>
              </w:rPr>
              <w:t>M</w:t>
            </w:r>
          </w:p>
        </w:tc>
        <w:tc>
          <w:tcPr>
            <w:tcW w:w="1004" w:type="dxa"/>
            <w:gridSpan w:val="3"/>
            <w:tcBorders>
              <w:top w:val="single" w:sz="6" w:space="0" w:color="auto"/>
              <w:left w:val="nil"/>
              <w:bottom w:val="nil"/>
              <w:right w:val="nil"/>
            </w:tcBorders>
            <w:vAlign w:val="center"/>
          </w:tcPr>
          <w:p w14:paraId="207392CB" w14:textId="77777777" w:rsidR="00077D29" w:rsidRDefault="00077D29" w:rsidP="0050314F">
            <w:pPr>
              <w:widowControl w:val="0"/>
              <w:autoSpaceDE w:val="0"/>
              <w:autoSpaceDN w:val="0"/>
              <w:adjustRightInd w:val="0"/>
              <w:jc w:val="center"/>
              <w:rPr>
                <w:sz w:val="24"/>
                <w:szCs w:val="24"/>
              </w:rPr>
            </w:pPr>
            <w:r>
              <w:rPr>
                <w:i/>
                <w:iCs/>
                <w:sz w:val="24"/>
                <w:szCs w:val="24"/>
              </w:rPr>
              <w:t>SD</w:t>
            </w:r>
          </w:p>
        </w:tc>
        <w:tc>
          <w:tcPr>
            <w:tcW w:w="1132" w:type="dxa"/>
            <w:gridSpan w:val="3"/>
            <w:tcBorders>
              <w:top w:val="single" w:sz="6" w:space="0" w:color="auto"/>
              <w:left w:val="nil"/>
              <w:bottom w:val="nil"/>
              <w:right w:val="nil"/>
            </w:tcBorders>
            <w:vAlign w:val="center"/>
          </w:tcPr>
          <w:p w14:paraId="0CD32A59" w14:textId="77777777" w:rsidR="00077D29" w:rsidRDefault="00077D29" w:rsidP="0050314F">
            <w:pPr>
              <w:widowControl w:val="0"/>
              <w:autoSpaceDE w:val="0"/>
              <w:autoSpaceDN w:val="0"/>
              <w:adjustRightInd w:val="0"/>
              <w:jc w:val="center"/>
              <w:rPr>
                <w:sz w:val="24"/>
                <w:szCs w:val="24"/>
              </w:rPr>
            </w:pPr>
            <w:r>
              <w:rPr>
                <w:sz w:val="24"/>
                <w:szCs w:val="24"/>
              </w:rPr>
              <w:t>1</w:t>
            </w:r>
          </w:p>
        </w:tc>
        <w:tc>
          <w:tcPr>
            <w:tcW w:w="1224" w:type="dxa"/>
            <w:gridSpan w:val="3"/>
            <w:tcBorders>
              <w:top w:val="single" w:sz="6" w:space="0" w:color="auto"/>
              <w:left w:val="nil"/>
              <w:bottom w:val="nil"/>
              <w:right w:val="nil"/>
            </w:tcBorders>
            <w:vAlign w:val="center"/>
          </w:tcPr>
          <w:p w14:paraId="1C0C5F71" w14:textId="77777777" w:rsidR="00077D29" w:rsidRDefault="00077D29" w:rsidP="0050314F">
            <w:pPr>
              <w:widowControl w:val="0"/>
              <w:autoSpaceDE w:val="0"/>
              <w:autoSpaceDN w:val="0"/>
              <w:adjustRightInd w:val="0"/>
              <w:jc w:val="center"/>
              <w:rPr>
                <w:sz w:val="24"/>
                <w:szCs w:val="24"/>
              </w:rPr>
            </w:pPr>
            <w:r>
              <w:rPr>
                <w:sz w:val="24"/>
                <w:szCs w:val="24"/>
              </w:rPr>
              <w:t>2</w:t>
            </w:r>
          </w:p>
        </w:tc>
        <w:tc>
          <w:tcPr>
            <w:tcW w:w="1224" w:type="dxa"/>
            <w:gridSpan w:val="3"/>
            <w:tcBorders>
              <w:top w:val="single" w:sz="6" w:space="0" w:color="auto"/>
              <w:left w:val="nil"/>
              <w:bottom w:val="nil"/>
              <w:right w:val="nil"/>
            </w:tcBorders>
            <w:vAlign w:val="center"/>
          </w:tcPr>
          <w:p w14:paraId="21B633FD" w14:textId="77777777" w:rsidR="00077D29" w:rsidRDefault="00077D29" w:rsidP="0050314F">
            <w:pPr>
              <w:widowControl w:val="0"/>
              <w:autoSpaceDE w:val="0"/>
              <w:autoSpaceDN w:val="0"/>
              <w:adjustRightInd w:val="0"/>
              <w:jc w:val="center"/>
              <w:rPr>
                <w:sz w:val="24"/>
                <w:szCs w:val="24"/>
              </w:rPr>
            </w:pPr>
            <w:r>
              <w:rPr>
                <w:sz w:val="24"/>
                <w:szCs w:val="24"/>
              </w:rPr>
              <w:t>3</w:t>
            </w:r>
          </w:p>
        </w:tc>
        <w:tc>
          <w:tcPr>
            <w:tcW w:w="1224" w:type="dxa"/>
            <w:gridSpan w:val="3"/>
            <w:tcBorders>
              <w:top w:val="single" w:sz="6" w:space="0" w:color="auto"/>
              <w:left w:val="nil"/>
              <w:bottom w:val="nil"/>
              <w:right w:val="nil"/>
            </w:tcBorders>
            <w:vAlign w:val="center"/>
          </w:tcPr>
          <w:p w14:paraId="65F544C1" w14:textId="77777777" w:rsidR="00077D29" w:rsidRDefault="00077D29" w:rsidP="0050314F">
            <w:pPr>
              <w:widowControl w:val="0"/>
              <w:autoSpaceDE w:val="0"/>
              <w:autoSpaceDN w:val="0"/>
              <w:adjustRightInd w:val="0"/>
              <w:jc w:val="center"/>
              <w:rPr>
                <w:sz w:val="24"/>
                <w:szCs w:val="24"/>
              </w:rPr>
            </w:pPr>
            <w:r>
              <w:rPr>
                <w:sz w:val="24"/>
                <w:szCs w:val="24"/>
              </w:rPr>
              <w:t>4</w:t>
            </w:r>
          </w:p>
        </w:tc>
        <w:tc>
          <w:tcPr>
            <w:tcW w:w="1224" w:type="dxa"/>
            <w:gridSpan w:val="3"/>
            <w:tcBorders>
              <w:top w:val="single" w:sz="6" w:space="0" w:color="auto"/>
              <w:left w:val="nil"/>
              <w:bottom w:val="nil"/>
              <w:right w:val="nil"/>
            </w:tcBorders>
            <w:vAlign w:val="center"/>
          </w:tcPr>
          <w:p w14:paraId="0D5B83C5" w14:textId="77777777" w:rsidR="00077D29" w:rsidRDefault="00077D29" w:rsidP="0050314F">
            <w:pPr>
              <w:widowControl w:val="0"/>
              <w:autoSpaceDE w:val="0"/>
              <w:autoSpaceDN w:val="0"/>
              <w:adjustRightInd w:val="0"/>
              <w:jc w:val="center"/>
              <w:rPr>
                <w:sz w:val="24"/>
                <w:szCs w:val="24"/>
              </w:rPr>
            </w:pPr>
            <w:r>
              <w:rPr>
                <w:sz w:val="24"/>
                <w:szCs w:val="24"/>
              </w:rPr>
              <w:t>5</w:t>
            </w:r>
          </w:p>
        </w:tc>
        <w:tc>
          <w:tcPr>
            <w:tcW w:w="1224" w:type="dxa"/>
            <w:gridSpan w:val="3"/>
            <w:tcBorders>
              <w:top w:val="single" w:sz="6" w:space="0" w:color="auto"/>
              <w:left w:val="nil"/>
              <w:bottom w:val="nil"/>
              <w:right w:val="nil"/>
            </w:tcBorders>
            <w:vAlign w:val="center"/>
          </w:tcPr>
          <w:p w14:paraId="0ADAE660" w14:textId="77777777" w:rsidR="00077D29" w:rsidRDefault="00077D29" w:rsidP="0050314F">
            <w:pPr>
              <w:widowControl w:val="0"/>
              <w:autoSpaceDE w:val="0"/>
              <w:autoSpaceDN w:val="0"/>
              <w:adjustRightInd w:val="0"/>
              <w:jc w:val="center"/>
              <w:rPr>
                <w:sz w:val="24"/>
                <w:szCs w:val="24"/>
              </w:rPr>
            </w:pPr>
            <w:r>
              <w:rPr>
                <w:sz w:val="24"/>
                <w:szCs w:val="24"/>
              </w:rPr>
              <w:t>6</w:t>
            </w:r>
          </w:p>
        </w:tc>
        <w:tc>
          <w:tcPr>
            <w:tcW w:w="1224" w:type="dxa"/>
            <w:gridSpan w:val="3"/>
            <w:tcBorders>
              <w:top w:val="single" w:sz="6" w:space="0" w:color="auto"/>
              <w:left w:val="nil"/>
              <w:bottom w:val="nil"/>
              <w:right w:val="nil"/>
            </w:tcBorders>
            <w:vAlign w:val="center"/>
          </w:tcPr>
          <w:p w14:paraId="0AC4A122" w14:textId="77777777" w:rsidR="00077D29" w:rsidRDefault="00077D29" w:rsidP="0050314F">
            <w:pPr>
              <w:widowControl w:val="0"/>
              <w:autoSpaceDE w:val="0"/>
              <w:autoSpaceDN w:val="0"/>
              <w:adjustRightInd w:val="0"/>
              <w:jc w:val="center"/>
              <w:rPr>
                <w:sz w:val="24"/>
                <w:szCs w:val="24"/>
              </w:rPr>
            </w:pPr>
            <w:r>
              <w:rPr>
                <w:sz w:val="24"/>
                <w:szCs w:val="24"/>
              </w:rPr>
              <w:t>7</w:t>
            </w:r>
          </w:p>
        </w:tc>
        <w:tc>
          <w:tcPr>
            <w:tcW w:w="1224" w:type="dxa"/>
            <w:gridSpan w:val="3"/>
            <w:tcBorders>
              <w:top w:val="single" w:sz="6" w:space="0" w:color="auto"/>
              <w:left w:val="nil"/>
              <w:bottom w:val="nil"/>
              <w:right w:val="nil"/>
            </w:tcBorders>
            <w:vAlign w:val="center"/>
          </w:tcPr>
          <w:p w14:paraId="346647EE" w14:textId="77777777" w:rsidR="00077D29" w:rsidRDefault="00077D29" w:rsidP="0050314F">
            <w:pPr>
              <w:widowControl w:val="0"/>
              <w:autoSpaceDE w:val="0"/>
              <w:autoSpaceDN w:val="0"/>
              <w:adjustRightInd w:val="0"/>
              <w:jc w:val="center"/>
              <w:rPr>
                <w:sz w:val="24"/>
                <w:szCs w:val="24"/>
              </w:rPr>
            </w:pPr>
            <w:r>
              <w:rPr>
                <w:sz w:val="24"/>
                <w:szCs w:val="24"/>
              </w:rPr>
              <w:t>8</w:t>
            </w:r>
          </w:p>
        </w:tc>
      </w:tr>
      <w:tr w:rsidR="00077D29" w14:paraId="07FC2490" w14:textId="77777777" w:rsidTr="0050314F">
        <w:tblPrEx>
          <w:tblCellMar>
            <w:top w:w="0" w:type="dxa"/>
            <w:bottom w:w="0" w:type="dxa"/>
          </w:tblCellMar>
        </w:tblPrEx>
        <w:trPr>
          <w:gridAfter w:val="2"/>
          <w:wAfter w:w="283" w:type="dxa"/>
        </w:trPr>
        <w:tc>
          <w:tcPr>
            <w:tcW w:w="1835" w:type="dxa"/>
            <w:tcBorders>
              <w:top w:val="single" w:sz="6" w:space="0" w:color="auto"/>
              <w:left w:val="nil"/>
              <w:bottom w:val="nil"/>
              <w:right w:val="nil"/>
            </w:tcBorders>
            <w:vAlign w:val="center"/>
          </w:tcPr>
          <w:p w14:paraId="4CC748A3" w14:textId="77777777" w:rsidR="00077D29" w:rsidRDefault="00077D29" w:rsidP="0050314F">
            <w:pPr>
              <w:widowControl w:val="0"/>
              <w:autoSpaceDE w:val="0"/>
              <w:autoSpaceDN w:val="0"/>
              <w:adjustRightInd w:val="0"/>
              <w:rPr>
                <w:sz w:val="24"/>
                <w:szCs w:val="24"/>
              </w:rPr>
            </w:pPr>
          </w:p>
        </w:tc>
        <w:tc>
          <w:tcPr>
            <w:tcW w:w="1000" w:type="dxa"/>
            <w:gridSpan w:val="2"/>
            <w:tcBorders>
              <w:top w:val="single" w:sz="6" w:space="0" w:color="auto"/>
              <w:left w:val="nil"/>
              <w:bottom w:val="nil"/>
              <w:right w:val="nil"/>
            </w:tcBorders>
            <w:vAlign w:val="center"/>
          </w:tcPr>
          <w:p w14:paraId="143A8550" w14:textId="77777777" w:rsidR="00077D29" w:rsidRDefault="00077D29" w:rsidP="0050314F">
            <w:pPr>
              <w:widowControl w:val="0"/>
              <w:tabs>
                <w:tab w:val="decimal" w:leader="dot" w:pos="428"/>
              </w:tabs>
              <w:autoSpaceDE w:val="0"/>
              <w:autoSpaceDN w:val="0"/>
              <w:adjustRightInd w:val="0"/>
              <w:rPr>
                <w:sz w:val="24"/>
                <w:szCs w:val="24"/>
              </w:rPr>
            </w:pPr>
          </w:p>
        </w:tc>
        <w:tc>
          <w:tcPr>
            <w:tcW w:w="1004" w:type="dxa"/>
            <w:gridSpan w:val="3"/>
            <w:tcBorders>
              <w:top w:val="single" w:sz="6" w:space="0" w:color="auto"/>
              <w:left w:val="nil"/>
              <w:bottom w:val="nil"/>
              <w:right w:val="nil"/>
            </w:tcBorders>
            <w:vAlign w:val="center"/>
          </w:tcPr>
          <w:p w14:paraId="2418F75A" w14:textId="77777777" w:rsidR="00077D29" w:rsidRDefault="00077D29" w:rsidP="0050314F">
            <w:pPr>
              <w:widowControl w:val="0"/>
              <w:tabs>
                <w:tab w:val="decimal" w:leader="dot" w:pos="428"/>
              </w:tabs>
              <w:autoSpaceDE w:val="0"/>
              <w:autoSpaceDN w:val="0"/>
              <w:adjustRightInd w:val="0"/>
              <w:rPr>
                <w:sz w:val="24"/>
                <w:szCs w:val="24"/>
              </w:rPr>
            </w:pPr>
          </w:p>
        </w:tc>
        <w:tc>
          <w:tcPr>
            <w:tcW w:w="1132" w:type="dxa"/>
            <w:gridSpan w:val="3"/>
            <w:tcBorders>
              <w:top w:val="single" w:sz="6" w:space="0" w:color="auto"/>
              <w:left w:val="nil"/>
              <w:bottom w:val="nil"/>
              <w:right w:val="nil"/>
            </w:tcBorders>
            <w:vAlign w:val="center"/>
          </w:tcPr>
          <w:p w14:paraId="6CD5EE64"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66276318"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101177CC"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092D8C0E"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33629861"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687C89EB"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0CC3DD8E" w14:textId="77777777" w:rsidR="00077D29" w:rsidRDefault="00077D29" w:rsidP="0050314F">
            <w:pPr>
              <w:widowControl w:val="0"/>
              <w:tabs>
                <w:tab w:val="decimal" w:leader="dot" w:pos="428"/>
              </w:tabs>
              <w:autoSpaceDE w:val="0"/>
              <w:autoSpaceDN w:val="0"/>
              <w:adjustRightInd w:val="0"/>
              <w:rPr>
                <w:sz w:val="24"/>
                <w:szCs w:val="24"/>
              </w:rPr>
            </w:pPr>
          </w:p>
        </w:tc>
        <w:tc>
          <w:tcPr>
            <w:tcW w:w="1224" w:type="dxa"/>
            <w:gridSpan w:val="3"/>
            <w:tcBorders>
              <w:top w:val="single" w:sz="6" w:space="0" w:color="auto"/>
              <w:left w:val="nil"/>
              <w:bottom w:val="nil"/>
              <w:right w:val="nil"/>
            </w:tcBorders>
            <w:vAlign w:val="center"/>
          </w:tcPr>
          <w:p w14:paraId="51175A9D" w14:textId="77777777" w:rsidR="00077D29" w:rsidRDefault="00077D29" w:rsidP="0050314F">
            <w:pPr>
              <w:widowControl w:val="0"/>
              <w:tabs>
                <w:tab w:val="decimal" w:leader="dot" w:pos="428"/>
              </w:tabs>
              <w:autoSpaceDE w:val="0"/>
              <w:autoSpaceDN w:val="0"/>
              <w:adjustRightInd w:val="0"/>
              <w:rPr>
                <w:sz w:val="24"/>
                <w:szCs w:val="24"/>
              </w:rPr>
            </w:pPr>
          </w:p>
        </w:tc>
      </w:tr>
      <w:tr w:rsidR="00077D29" w14:paraId="7F8D8904"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6F134E86" w14:textId="77777777" w:rsidR="00077D29" w:rsidRDefault="00077D29" w:rsidP="0050314F">
            <w:pPr>
              <w:widowControl w:val="0"/>
              <w:autoSpaceDE w:val="0"/>
              <w:autoSpaceDN w:val="0"/>
              <w:adjustRightInd w:val="0"/>
              <w:rPr>
                <w:sz w:val="24"/>
                <w:szCs w:val="24"/>
              </w:rPr>
            </w:pPr>
            <w:r>
              <w:rPr>
                <w:sz w:val="24"/>
                <w:szCs w:val="24"/>
              </w:rPr>
              <w:t>1.Baby bedtime</w:t>
            </w:r>
          </w:p>
        </w:tc>
        <w:tc>
          <w:tcPr>
            <w:tcW w:w="1000" w:type="dxa"/>
            <w:gridSpan w:val="2"/>
            <w:tcBorders>
              <w:top w:val="nil"/>
              <w:left w:val="nil"/>
              <w:bottom w:val="nil"/>
              <w:right w:val="nil"/>
            </w:tcBorders>
            <w:vAlign w:val="center"/>
          </w:tcPr>
          <w:p w14:paraId="52B85CF2" w14:textId="406CFD3E" w:rsidR="00077D29" w:rsidRDefault="00C1076D" w:rsidP="0050314F">
            <w:pPr>
              <w:widowControl w:val="0"/>
              <w:tabs>
                <w:tab w:val="decimal" w:leader="dot" w:pos="428"/>
              </w:tabs>
              <w:autoSpaceDE w:val="0"/>
              <w:autoSpaceDN w:val="0"/>
              <w:adjustRightInd w:val="0"/>
              <w:rPr>
                <w:sz w:val="24"/>
                <w:szCs w:val="24"/>
              </w:rPr>
            </w:pPr>
            <w:r>
              <w:rPr>
                <w:sz w:val="24"/>
                <w:szCs w:val="24"/>
              </w:rPr>
              <w:t>19:45</w:t>
            </w:r>
          </w:p>
        </w:tc>
        <w:tc>
          <w:tcPr>
            <w:tcW w:w="1004" w:type="dxa"/>
            <w:gridSpan w:val="3"/>
            <w:tcBorders>
              <w:top w:val="nil"/>
              <w:left w:val="nil"/>
              <w:bottom w:val="nil"/>
              <w:right w:val="nil"/>
            </w:tcBorders>
            <w:vAlign w:val="center"/>
          </w:tcPr>
          <w:p w14:paraId="05D289E8" w14:textId="27B401B3" w:rsidR="00077D29" w:rsidRDefault="00C1076D" w:rsidP="0050314F">
            <w:pPr>
              <w:widowControl w:val="0"/>
              <w:tabs>
                <w:tab w:val="decimal" w:leader="dot" w:pos="428"/>
              </w:tabs>
              <w:autoSpaceDE w:val="0"/>
              <w:autoSpaceDN w:val="0"/>
              <w:adjustRightInd w:val="0"/>
              <w:rPr>
                <w:sz w:val="24"/>
                <w:szCs w:val="24"/>
              </w:rPr>
            </w:pPr>
            <w:r>
              <w:rPr>
                <w:sz w:val="24"/>
                <w:szCs w:val="24"/>
              </w:rPr>
              <w:t>1:00</w:t>
            </w:r>
          </w:p>
        </w:tc>
        <w:tc>
          <w:tcPr>
            <w:tcW w:w="1132" w:type="dxa"/>
            <w:gridSpan w:val="3"/>
            <w:tcBorders>
              <w:top w:val="nil"/>
              <w:left w:val="nil"/>
              <w:bottom w:val="nil"/>
              <w:right w:val="nil"/>
            </w:tcBorders>
            <w:vAlign w:val="center"/>
          </w:tcPr>
          <w:p w14:paraId="7901428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2063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B9454D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487FAD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FB0286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40A1C9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2F83A7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7E74D4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2F8CF98"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73CE5D01"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4ED2E79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0C0CAD2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5D5ABA2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A565D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405E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695DA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53BAFC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D26D5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B9372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8850AB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55285D2" w14:textId="77777777" w:rsidTr="0050314F">
        <w:tblPrEx>
          <w:tblCellMar>
            <w:top w:w="0" w:type="dxa"/>
            <w:bottom w:w="0" w:type="dxa"/>
          </w:tblCellMar>
        </w:tblPrEx>
        <w:trPr>
          <w:gridAfter w:val="2"/>
          <w:wAfter w:w="283" w:type="dxa"/>
        </w:trPr>
        <w:tc>
          <w:tcPr>
            <w:tcW w:w="1835" w:type="dxa"/>
            <w:vMerge w:val="restart"/>
            <w:tcBorders>
              <w:top w:val="nil"/>
              <w:left w:val="nil"/>
              <w:right w:val="nil"/>
            </w:tcBorders>
            <w:vAlign w:val="center"/>
          </w:tcPr>
          <w:p w14:paraId="2E40CE24" w14:textId="77777777" w:rsidR="00077D29" w:rsidRDefault="00077D29" w:rsidP="0050314F">
            <w:pPr>
              <w:widowControl w:val="0"/>
              <w:autoSpaceDE w:val="0"/>
              <w:autoSpaceDN w:val="0"/>
              <w:adjustRightInd w:val="0"/>
              <w:rPr>
                <w:sz w:val="24"/>
                <w:szCs w:val="24"/>
              </w:rPr>
            </w:pPr>
            <w:r>
              <w:rPr>
                <w:sz w:val="24"/>
                <w:szCs w:val="24"/>
              </w:rPr>
              <w:t>2. Baby sleep duration</w:t>
            </w:r>
          </w:p>
        </w:tc>
        <w:tc>
          <w:tcPr>
            <w:tcW w:w="1000" w:type="dxa"/>
            <w:gridSpan w:val="2"/>
            <w:tcBorders>
              <w:top w:val="nil"/>
              <w:left w:val="nil"/>
              <w:bottom w:val="nil"/>
              <w:right w:val="nil"/>
            </w:tcBorders>
            <w:vAlign w:val="center"/>
          </w:tcPr>
          <w:p w14:paraId="0730FF57" w14:textId="639E1042" w:rsidR="00077D29" w:rsidRDefault="00077D29" w:rsidP="0050314F">
            <w:pPr>
              <w:widowControl w:val="0"/>
              <w:tabs>
                <w:tab w:val="decimal" w:leader="dot" w:pos="428"/>
              </w:tabs>
              <w:autoSpaceDE w:val="0"/>
              <w:autoSpaceDN w:val="0"/>
              <w:adjustRightInd w:val="0"/>
              <w:rPr>
                <w:sz w:val="24"/>
                <w:szCs w:val="24"/>
              </w:rPr>
            </w:pPr>
            <w:r>
              <w:rPr>
                <w:sz w:val="24"/>
                <w:szCs w:val="24"/>
              </w:rPr>
              <w:t>11</w:t>
            </w:r>
            <w:r w:rsidR="00C1076D">
              <w:rPr>
                <w:sz w:val="24"/>
                <w:szCs w:val="24"/>
              </w:rPr>
              <w:t>h</w:t>
            </w:r>
            <w:r>
              <w:rPr>
                <w:sz w:val="24"/>
                <w:szCs w:val="24"/>
              </w:rPr>
              <w:t>00</w:t>
            </w:r>
          </w:p>
        </w:tc>
        <w:tc>
          <w:tcPr>
            <w:tcW w:w="1004" w:type="dxa"/>
            <w:gridSpan w:val="3"/>
            <w:tcBorders>
              <w:top w:val="nil"/>
              <w:left w:val="nil"/>
              <w:bottom w:val="nil"/>
              <w:right w:val="nil"/>
            </w:tcBorders>
            <w:vAlign w:val="center"/>
          </w:tcPr>
          <w:p w14:paraId="7DC07249" w14:textId="65FA7844" w:rsidR="00077D29" w:rsidRDefault="00077D29" w:rsidP="0050314F">
            <w:pPr>
              <w:widowControl w:val="0"/>
              <w:tabs>
                <w:tab w:val="decimal" w:leader="dot" w:pos="428"/>
              </w:tabs>
              <w:autoSpaceDE w:val="0"/>
              <w:autoSpaceDN w:val="0"/>
              <w:adjustRightInd w:val="0"/>
              <w:rPr>
                <w:sz w:val="24"/>
                <w:szCs w:val="24"/>
              </w:rPr>
            </w:pPr>
            <w:r>
              <w:rPr>
                <w:sz w:val="24"/>
                <w:szCs w:val="24"/>
              </w:rPr>
              <w:t>1</w:t>
            </w:r>
            <w:r w:rsidR="00C1076D">
              <w:rPr>
                <w:sz w:val="24"/>
                <w:szCs w:val="24"/>
              </w:rPr>
              <w:t>h06m</w:t>
            </w:r>
          </w:p>
        </w:tc>
        <w:tc>
          <w:tcPr>
            <w:tcW w:w="1132" w:type="dxa"/>
            <w:gridSpan w:val="3"/>
            <w:tcBorders>
              <w:top w:val="nil"/>
              <w:left w:val="nil"/>
              <w:bottom w:val="nil"/>
              <w:right w:val="nil"/>
            </w:tcBorders>
            <w:vAlign w:val="center"/>
          </w:tcPr>
          <w:p w14:paraId="5AED57E0" w14:textId="62309C15" w:rsidR="00077D29" w:rsidRDefault="00077D29" w:rsidP="0050314F">
            <w:pPr>
              <w:widowControl w:val="0"/>
              <w:tabs>
                <w:tab w:val="decimal" w:leader="dot" w:pos="428"/>
              </w:tabs>
              <w:autoSpaceDE w:val="0"/>
              <w:autoSpaceDN w:val="0"/>
              <w:adjustRightInd w:val="0"/>
              <w:rPr>
                <w:sz w:val="24"/>
                <w:szCs w:val="24"/>
              </w:rPr>
            </w:pPr>
            <w:r>
              <w:rPr>
                <w:sz w:val="24"/>
                <w:szCs w:val="24"/>
              </w:rPr>
              <w:t>-.66**</w:t>
            </w:r>
            <w:r w:rsidR="00A11A2A">
              <w:rPr>
                <w:sz w:val="24"/>
                <w:szCs w:val="24"/>
              </w:rPr>
              <w:t>*</w:t>
            </w:r>
          </w:p>
        </w:tc>
        <w:tc>
          <w:tcPr>
            <w:tcW w:w="1224" w:type="dxa"/>
            <w:gridSpan w:val="3"/>
            <w:tcBorders>
              <w:top w:val="nil"/>
              <w:left w:val="nil"/>
              <w:bottom w:val="nil"/>
              <w:right w:val="nil"/>
            </w:tcBorders>
            <w:vAlign w:val="center"/>
          </w:tcPr>
          <w:p w14:paraId="5E5101D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4C1852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F1E0B6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EA826E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E9B75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82BB1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F387E4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9ABF05B" w14:textId="77777777" w:rsidTr="0050314F">
        <w:tblPrEx>
          <w:tblCellMar>
            <w:top w:w="0" w:type="dxa"/>
            <w:bottom w:w="0" w:type="dxa"/>
          </w:tblCellMar>
        </w:tblPrEx>
        <w:trPr>
          <w:gridAfter w:val="2"/>
          <w:wAfter w:w="283" w:type="dxa"/>
        </w:trPr>
        <w:tc>
          <w:tcPr>
            <w:tcW w:w="1835" w:type="dxa"/>
            <w:vMerge/>
            <w:tcBorders>
              <w:left w:val="nil"/>
              <w:bottom w:val="nil"/>
              <w:right w:val="nil"/>
            </w:tcBorders>
            <w:vAlign w:val="center"/>
          </w:tcPr>
          <w:p w14:paraId="79E4C36B"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5829E31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59F9057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153EE4A" w14:textId="77777777" w:rsidR="00077D29" w:rsidRDefault="00077D29" w:rsidP="0050314F">
            <w:pPr>
              <w:widowControl w:val="0"/>
              <w:tabs>
                <w:tab w:val="decimal" w:leader="dot" w:pos="428"/>
              </w:tabs>
              <w:autoSpaceDE w:val="0"/>
              <w:autoSpaceDN w:val="0"/>
              <w:adjustRightInd w:val="0"/>
              <w:rPr>
                <w:sz w:val="24"/>
                <w:szCs w:val="24"/>
              </w:rPr>
            </w:pPr>
            <w:r>
              <w:t>[-.68, -.64]</w:t>
            </w:r>
          </w:p>
        </w:tc>
        <w:tc>
          <w:tcPr>
            <w:tcW w:w="1224" w:type="dxa"/>
            <w:gridSpan w:val="3"/>
            <w:tcBorders>
              <w:top w:val="nil"/>
              <w:left w:val="nil"/>
              <w:bottom w:val="nil"/>
              <w:right w:val="nil"/>
            </w:tcBorders>
            <w:vAlign w:val="center"/>
          </w:tcPr>
          <w:p w14:paraId="4BE965F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3F9DA2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333A63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F7CA32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B8D310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29F4D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461DEC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0D95063C"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443093CC"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16A2D08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F278A1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2AE958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4E82BE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9EA40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AABC0D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A125D3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D8FB2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CB300A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A2BCE4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4E7BF68" w14:textId="77777777" w:rsidTr="0050314F">
        <w:tblPrEx>
          <w:tblCellMar>
            <w:top w:w="0" w:type="dxa"/>
            <w:bottom w:w="0" w:type="dxa"/>
          </w:tblCellMar>
        </w:tblPrEx>
        <w:trPr>
          <w:gridAfter w:val="2"/>
          <w:wAfter w:w="283" w:type="dxa"/>
        </w:trPr>
        <w:tc>
          <w:tcPr>
            <w:tcW w:w="1835" w:type="dxa"/>
            <w:vMerge w:val="restart"/>
            <w:tcBorders>
              <w:top w:val="nil"/>
              <w:left w:val="nil"/>
              <w:right w:val="nil"/>
            </w:tcBorders>
            <w:vAlign w:val="center"/>
          </w:tcPr>
          <w:p w14:paraId="548E8803" w14:textId="1E902C12" w:rsidR="00077D29" w:rsidRDefault="00077D29" w:rsidP="0050314F">
            <w:pPr>
              <w:widowControl w:val="0"/>
              <w:autoSpaceDE w:val="0"/>
              <w:autoSpaceDN w:val="0"/>
              <w:adjustRightInd w:val="0"/>
              <w:rPr>
                <w:sz w:val="24"/>
                <w:szCs w:val="24"/>
              </w:rPr>
            </w:pPr>
            <w:r>
              <w:rPr>
                <w:sz w:val="24"/>
                <w:szCs w:val="24"/>
              </w:rPr>
              <w:t xml:space="preserve">3. Baby number wakes </w:t>
            </w:r>
          </w:p>
        </w:tc>
        <w:tc>
          <w:tcPr>
            <w:tcW w:w="1000" w:type="dxa"/>
            <w:gridSpan w:val="2"/>
            <w:tcBorders>
              <w:top w:val="nil"/>
              <w:left w:val="nil"/>
              <w:bottom w:val="nil"/>
              <w:right w:val="nil"/>
            </w:tcBorders>
            <w:vAlign w:val="center"/>
          </w:tcPr>
          <w:p w14:paraId="7B04CC4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1.29</w:t>
            </w:r>
          </w:p>
        </w:tc>
        <w:tc>
          <w:tcPr>
            <w:tcW w:w="1004" w:type="dxa"/>
            <w:gridSpan w:val="3"/>
            <w:tcBorders>
              <w:top w:val="nil"/>
              <w:left w:val="nil"/>
              <w:bottom w:val="nil"/>
              <w:right w:val="nil"/>
            </w:tcBorders>
            <w:vAlign w:val="center"/>
          </w:tcPr>
          <w:p w14:paraId="021EB7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1.59</w:t>
            </w:r>
          </w:p>
        </w:tc>
        <w:tc>
          <w:tcPr>
            <w:tcW w:w="1132" w:type="dxa"/>
            <w:gridSpan w:val="3"/>
            <w:tcBorders>
              <w:top w:val="nil"/>
              <w:left w:val="nil"/>
              <w:bottom w:val="nil"/>
              <w:right w:val="nil"/>
            </w:tcBorders>
            <w:vAlign w:val="center"/>
          </w:tcPr>
          <w:p w14:paraId="6F7D5FC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-.01</w:t>
            </w:r>
          </w:p>
        </w:tc>
        <w:tc>
          <w:tcPr>
            <w:tcW w:w="1224" w:type="dxa"/>
            <w:gridSpan w:val="3"/>
            <w:tcBorders>
              <w:top w:val="nil"/>
              <w:left w:val="nil"/>
              <w:bottom w:val="nil"/>
              <w:right w:val="nil"/>
            </w:tcBorders>
            <w:vAlign w:val="center"/>
          </w:tcPr>
          <w:p w14:paraId="37D03342" w14:textId="7DE0C7B6" w:rsidR="00077D29" w:rsidRDefault="00077D29" w:rsidP="0050314F">
            <w:pPr>
              <w:widowControl w:val="0"/>
              <w:tabs>
                <w:tab w:val="decimal" w:leader="dot" w:pos="428"/>
              </w:tabs>
              <w:autoSpaceDE w:val="0"/>
              <w:autoSpaceDN w:val="0"/>
              <w:adjustRightInd w:val="0"/>
              <w:rPr>
                <w:sz w:val="24"/>
                <w:szCs w:val="24"/>
              </w:rPr>
            </w:pPr>
            <w:r>
              <w:rPr>
                <w:sz w:val="24"/>
                <w:szCs w:val="24"/>
              </w:rPr>
              <w:t>-.10**</w:t>
            </w:r>
            <w:r w:rsidR="00A11A2A">
              <w:rPr>
                <w:sz w:val="24"/>
                <w:szCs w:val="24"/>
              </w:rPr>
              <w:t>*</w:t>
            </w:r>
          </w:p>
        </w:tc>
        <w:tc>
          <w:tcPr>
            <w:tcW w:w="1224" w:type="dxa"/>
            <w:gridSpan w:val="3"/>
            <w:tcBorders>
              <w:top w:val="nil"/>
              <w:left w:val="nil"/>
              <w:bottom w:val="nil"/>
              <w:right w:val="nil"/>
            </w:tcBorders>
            <w:vAlign w:val="center"/>
          </w:tcPr>
          <w:p w14:paraId="494B2CF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409C0B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53358B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DE03B3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4C0CF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69B0A5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0A7CE87" w14:textId="77777777" w:rsidTr="0050314F">
        <w:tblPrEx>
          <w:tblCellMar>
            <w:top w:w="0" w:type="dxa"/>
            <w:bottom w:w="0" w:type="dxa"/>
          </w:tblCellMar>
        </w:tblPrEx>
        <w:trPr>
          <w:gridAfter w:val="2"/>
          <w:wAfter w:w="283" w:type="dxa"/>
        </w:trPr>
        <w:tc>
          <w:tcPr>
            <w:tcW w:w="1835" w:type="dxa"/>
            <w:vMerge/>
            <w:tcBorders>
              <w:left w:val="nil"/>
              <w:bottom w:val="nil"/>
              <w:right w:val="nil"/>
            </w:tcBorders>
            <w:vAlign w:val="center"/>
          </w:tcPr>
          <w:p w14:paraId="29A6EDE5"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0401405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F0EDEE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388A9A83" w14:textId="77777777" w:rsidR="00077D29" w:rsidRDefault="00077D29" w:rsidP="0050314F">
            <w:pPr>
              <w:widowControl w:val="0"/>
              <w:tabs>
                <w:tab w:val="decimal" w:leader="dot" w:pos="428"/>
              </w:tabs>
              <w:autoSpaceDE w:val="0"/>
              <w:autoSpaceDN w:val="0"/>
              <w:adjustRightInd w:val="0"/>
              <w:rPr>
                <w:sz w:val="24"/>
                <w:szCs w:val="24"/>
              </w:rPr>
            </w:pPr>
            <w:r>
              <w:t>[-.05, .02]</w:t>
            </w:r>
          </w:p>
        </w:tc>
        <w:tc>
          <w:tcPr>
            <w:tcW w:w="1224" w:type="dxa"/>
            <w:gridSpan w:val="3"/>
            <w:tcBorders>
              <w:top w:val="nil"/>
              <w:left w:val="nil"/>
              <w:bottom w:val="nil"/>
              <w:right w:val="nil"/>
            </w:tcBorders>
            <w:vAlign w:val="center"/>
          </w:tcPr>
          <w:p w14:paraId="385675D2" w14:textId="77777777" w:rsidR="00077D29" w:rsidRDefault="00077D29" w:rsidP="0050314F">
            <w:pPr>
              <w:widowControl w:val="0"/>
              <w:tabs>
                <w:tab w:val="decimal" w:leader="dot" w:pos="428"/>
              </w:tabs>
              <w:autoSpaceDE w:val="0"/>
              <w:autoSpaceDN w:val="0"/>
              <w:adjustRightInd w:val="0"/>
              <w:rPr>
                <w:sz w:val="24"/>
                <w:szCs w:val="24"/>
              </w:rPr>
            </w:pPr>
            <w:r>
              <w:t>[-.13, -.06]</w:t>
            </w:r>
          </w:p>
        </w:tc>
        <w:tc>
          <w:tcPr>
            <w:tcW w:w="1224" w:type="dxa"/>
            <w:gridSpan w:val="3"/>
            <w:tcBorders>
              <w:top w:val="nil"/>
              <w:left w:val="nil"/>
              <w:bottom w:val="nil"/>
              <w:right w:val="nil"/>
            </w:tcBorders>
            <w:vAlign w:val="center"/>
          </w:tcPr>
          <w:p w14:paraId="67F2D8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A5B01F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865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00920D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93D515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67294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B2C67FC"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50AAF84B" w14:textId="6BA21C3B"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4A043AA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1F49DCC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6FA6764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015964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73228A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A4DB3B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1F3ECF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5D67AC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030DC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95E98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F744DBD" w14:textId="77777777" w:rsidTr="0050314F">
        <w:tblPrEx>
          <w:tblCellMar>
            <w:top w:w="0" w:type="dxa"/>
            <w:bottom w:w="0" w:type="dxa"/>
          </w:tblCellMar>
        </w:tblPrEx>
        <w:trPr>
          <w:gridAfter w:val="2"/>
          <w:wAfter w:w="283" w:type="dxa"/>
        </w:trPr>
        <w:tc>
          <w:tcPr>
            <w:tcW w:w="1835" w:type="dxa"/>
            <w:vMerge w:val="restart"/>
            <w:tcBorders>
              <w:top w:val="nil"/>
              <w:left w:val="nil"/>
              <w:right w:val="nil"/>
            </w:tcBorders>
            <w:vAlign w:val="center"/>
          </w:tcPr>
          <w:p w14:paraId="482A3EE6" w14:textId="2F8CD758" w:rsidR="00077D29" w:rsidRDefault="00077D29" w:rsidP="0050314F">
            <w:pPr>
              <w:widowControl w:val="0"/>
              <w:autoSpaceDE w:val="0"/>
              <w:autoSpaceDN w:val="0"/>
              <w:adjustRightInd w:val="0"/>
              <w:rPr>
                <w:sz w:val="24"/>
                <w:szCs w:val="24"/>
              </w:rPr>
            </w:pPr>
            <w:r>
              <w:rPr>
                <w:sz w:val="24"/>
                <w:szCs w:val="24"/>
              </w:rPr>
              <w:t>4. Baby happiness</w:t>
            </w:r>
          </w:p>
        </w:tc>
        <w:tc>
          <w:tcPr>
            <w:tcW w:w="1000" w:type="dxa"/>
            <w:gridSpan w:val="2"/>
            <w:tcBorders>
              <w:top w:val="nil"/>
              <w:left w:val="nil"/>
              <w:bottom w:val="nil"/>
              <w:right w:val="nil"/>
            </w:tcBorders>
            <w:vAlign w:val="center"/>
          </w:tcPr>
          <w:p w14:paraId="17BBDF4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7.75</w:t>
            </w:r>
          </w:p>
        </w:tc>
        <w:tc>
          <w:tcPr>
            <w:tcW w:w="1004" w:type="dxa"/>
            <w:gridSpan w:val="3"/>
            <w:tcBorders>
              <w:top w:val="nil"/>
              <w:left w:val="nil"/>
              <w:bottom w:val="nil"/>
              <w:right w:val="nil"/>
            </w:tcBorders>
            <w:vAlign w:val="center"/>
          </w:tcPr>
          <w:p w14:paraId="1D70E1C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1.81</w:t>
            </w:r>
          </w:p>
        </w:tc>
        <w:tc>
          <w:tcPr>
            <w:tcW w:w="1132" w:type="dxa"/>
            <w:gridSpan w:val="3"/>
            <w:tcBorders>
              <w:top w:val="nil"/>
              <w:left w:val="nil"/>
              <w:bottom w:val="nil"/>
              <w:right w:val="nil"/>
            </w:tcBorders>
            <w:vAlign w:val="center"/>
          </w:tcPr>
          <w:p w14:paraId="0E92AAB3" w14:textId="335A9B83" w:rsidR="00077D29" w:rsidRDefault="00077D29" w:rsidP="0050314F">
            <w:pPr>
              <w:widowControl w:val="0"/>
              <w:tabs>
                <w:tab w:val="decimal" w:leader="dot" w:pos="428"/>
              </w:tabs>
              <w:autoSpaceDE w:val="0"/>
              <w:autoSpaceDN w:val="0"/>
              <w:adjustRightInd w:val="0"/>
              <w:rPr>
                <w:sz w:val="24"/>
                <w:szCs w:val="24"/>
              </w:rPr>
            </w:pPr>
            <w:r>
              <w:rPr>
                <w:sz w:val="24"/>
                <w:szCs w:val="24"/>
              </w:rPr>
              <w:t>-.08**</w:t>
            </w:r>
            <w:r w:rsidR="00A11A2A">
              <w:rPr>
                <w:sz w:val="24"/>
                <w:szCs w:val="24"/>
              </w:rPr>
              <w:t>*</w:t>
            </w:r>
          </w:p>
        </w:tc>
        <w:tc>
          <w:tcPr>
            <w:tcW w:w="1224" w:type="dxa"/>
            <w:gridSpan w:val="3"/>
            <w:tcBorders>
              <w:top w:val="nil"/>
              <w:left w:val="nil"/>
              <w:bottom w:val="nil"/>
              <w:right w:val="nil"/>
            </w:tcBorders>
            <w:vAlign w:val="center"/>
          </w:tcPr>
          <w:p w14:paraId="2BAB3DDD" w14:textId="20D35142" w:rsidR="00077D29" w:rsidRDefault="00077D29" w:rsidP="0050314F">
            <w:pPr>
              <w:widowControl w:val="0"/>
              <w:tabs>
                <w:tab w:val="decimal" w:leader="dot" w:pos="428"/>
              </w:tabs>
              <w:autoSpaceDE w:val="0"/>
              <w:autoSpaceDN w:val="0"/>
              <w:adjustRightInd w:val="0"/>
              <w:rPr>
                <w:sz w:val="24"/>
                <w:szCs w:val="24"/>
              </w:rPr>
            </w:pPr>
            <w:r>
              <w:rPr>
                <w:sz w:val="24"/>
                <w:szCs w:val="24"/>
              </w:rPr>
              <w:t>.14*</w:t>
            </w:r>
            <w:r w:rsidR="00A11A2A">
              <w:rPr>
                <w:sz w:val="24"/>
                <w:szCs w:val="24"/>
              </w:rPr>
              <w:t>*</w:t>
            </w:r>
            <w:r>
              <w:rPr>
                <w:sz w:val="24"/>
                <w:szCs w:val="24"/>
              </w:rPr>
              <w:t>*</w:t>
            </w:r>
          </w:p>
        </w:tc>
        <w:tc>
          <w:tcPr>
            <w:tcW w:w="1224" w:type="dxa"/>
            <w:gridSpan w:val="3"/>
            <w:tcBorders>
              <w:top w:val="nil"/>
              <w:left w:val="nil"/>
              <w:bottom w:val="nil"/>
              <w:right w:val="nil"/>
            </w:tcBorders>
            <w:vAlign w:val="center"/>
          </w:tcPr>
          <w:p w14:paraId="637120E6" w14:textId="7F9D188F" w:rsidR="00077D29" w:rsidRDefault="00077D29" w:rsidP="0050314F">
            <w:pPr>
              <w:widowControl w:val="0"/>
              <w:tabs>
                <w:tab w:val="decimal" w:leader="dot" w:pos="428"/>
              </w:tabs>
              <w:autoSpaceDE w:val="0"/>
              <w:autoSpaceDN w:val="0"/>
              <w:adjustRightInd w:val="0"/>
              <w:rPr>
                <w:sz w:val="24"/>
                <w:szCs w:val="24"/>
              </w:rPr>
            </w:pPr>
            <w:r>
              <w:rPr>
                <w:sz w:val="24"/>
                <w:szCs w:val="24"/>
              </w:rPr>
              <w:t>-.26*</w:t>
            </w:r>
            <w:r w:rsidR="00A11A2A">
              <w:rPr>
                <w:sz w:val="24"/>
                <w:szCs w:val="24"/>
              </w:rPr>
              <w:t>*</w:t>
            </w:r>
            <w:r>
              <w:rPr>
                <w:sz w:val="24"/>
                <w:szCs w:val="24"/>
              </w:rPr>
              <w:t>*</w:t>
            </w:r>
          </w:p>
        </w:tc>
        <w:tc>
          <w:tcPr>
            <w:tcW w:w="1224" w:type="dxa"/>
            <w:gridSpan w:val="3"/>
            <w:tcBorders>
              <w:top w:val="nil"/>
              <w:left w:val="nil"/>
              <w:bottom w:val="nil"/>
              <w:right w:val="nil"/>
            </w:tcBorders>
            <w:vAlign w:val="center"/>
          </w:tcPr>
          <w:p w14:paraId="0607FAB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B28F15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CBEF0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421B3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BFB36D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7D1AD8E2" w14:textId="77777777" w:rsidTr="0050314F">
        <w:tblPrEx>
          <w:tblCellMar>
            <w:top w:w="0" w:type="dxa"/>
            <w:bottom w:w="0" w:type="dxa"/>
          </w:tblCellMar>
        </w:tblPrEx>
        <w:trPr>
          <w:gridAfter w:val="2"/>
          <w:wAfter w:w="283" w:type="dxa"/>
        </w:trPr>
        <w:tc>
          <w:tcPr>
            <w:tcW w:w="1835" w:type="dxa"/>
            <w:vMerge/>
            <w:tcBorders>
              <w:left w:val="nil"/>
              <w:bottom w:val="nil"/>
              <w:right w:val="nil"/>
            </w:tcBorders>
            <w:vAlign w:val="center"/>
          </w:tcPr>
          <w:p w14:paraId="2BD7583A"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7F6079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326865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67FD1085" w14:textId="77777777" w:rsidR="00077D29" w:rsidRDefault="00077D29" w:rsidP="0050314F">
            <w:pPr>
              <w:widowControl w:val="0"/>
              <w:tabs>
                <w:tab w:val="decimal" w:leader="dot" w:pos="428"/>
              </w:tabs>
              <w:autoSpaceDE w:val="0"/>
              <w:autoSpaceDN w:val="0"/>
              <w:adjustRightInd w:val="0"/>
              <w:rPr>
                <w:sz w:val="24"/>
                <w:szCs w:val="24"/>
              </w:rPr>
            </w:pPr>
            <w:r>
              <w:t>[-.11, -.04]</w:t>
            </w:r>
          </w:p>
        </w:tc>
        <w:tc>
          <w:tcPr>
            <w:tcW w:w="1224" w:type="dxa"/>
            <w:gridSpan w:val="3"/>
            <w:tcBorders>
              <w:top w:val="nil"/>
              <w:left w:val="nil"/>
              <w:bottom w:val="nil"/>
              <w:right w:val="nil"/>
            </w:tcBorders>
            <w:vAlign w:val="center"/>
          </w:tcPr>
          <w:p w14:paraId="726FB8BF" w14:textId="77777777" w:rsidR="00077D29" w:rsidRDefault="00077D29" w:rsidP="0050314F">
            <w:pPr>
              <w:widowControl w:val="0"/>
              <w:tabs>
                <w:tab w:val="decimal" w:leader="dot" w:pos="428"/>
              </w:tabs>
              <w:autoSpaceDE w:val="0"/>
              <w:autoSpaceDN w:val="0"/>
              <w:adjustRightInd w:val="0"/>
              <w:rPr>
                <w:sz w:val="24"/>
                <w:szCs w:val="24"/>
              </w:rPr>
            </w:pPr>
            <w:r>
              <w:t>[.10, .17]</w:t>
            </w:r>
          </w:p>
        </w:tc>
        <w:tc>
          <w:tcPr>
            <w:tcW w:w="1224" w:type="dxa"/>
            <w:gridSpan w:val="3"/>
            <w:tcBorders>
              <w:top w:val="nil"/>
              <w:left w:val="nil"/>
              <w:bottom w:val="nil"/>
              <w:right w:val="nil"/>
            </w:tcBorders>
            <w:vAlign w:val="center"/>
          </w:tcPr>
          <w:p w14:paraId="430F6FF2" w14:textId="77777777" w:rsidR="00077D29" w:rsidRDefault="00077D29" w:rsidP="0050314F">
            <w:pPr>
              <w:widowControl w:val="0"/>
              <w:tabs>
                <w:tab w:val="decimal" w:leader="dot" w:pos="428"/>
              </w:tabs>
              <w:autoSpaceDE w:val="0"/>
              <w:autoSpaceDN w:val="0"/>
              <w:adjustRightInd w:val="0"/>
              <w:rPr>
                <w:sz w:val="24"/>
                <w:szCs w:val="24"/>
              </w:rPr>
            </w:pPr>
            <w:r>
              <w:t>[-.29, -.23]</w:t>
            </w:r>
          </w:p>
        </w:tc>
        <w:tc>
          <w:tcPr>
            <w:tcW w:w="1224" w:type="dxa"/>
            <w:gridSpan w:val="3"/>
            <w:tcBorders>
              <w:top w:val="nil"/>
              <w:left w:val="nil"/>
              <w:bottom w:val="nil"/>
              <w:right w:val="nil"/>
            </w:tcBorders>
            <w:vAlign w:val="center"/>
          </w:tcPr>
          <w:p w14:paraId="42467AC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4E19C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E3BFEC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EA9328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C04BE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E252A9B"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09FF4393"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20D0206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6B785D5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3A0F254"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07D246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BEA83D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D0DC0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D96857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28AD63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47AC8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FB1AC2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22221EA" w14:textId="77777777" w:rsidTr="0050314F">
        <w:tblPrEx>
          <w:tblCellMar>
            <w:top w:w="0" w:type="dxa"/>
            <w:bottom w:w="0" w:type="dxa"/>
          </w:tblCellMar>
        </w:tblPrEx>
        <w:trPr>
          <w:gridAfter w:val="2"/>
          <w:wAfter w:w="283" w:type="dxa"/>
        </w:trPr>
        <w:tc>
          <w:tcPr>
            <w:tcW w:w="1835" w:type="dxa"/>
            <w:vMerge w:val="restart"/>
            <w:tcBorders>
              <w:top w:val="nil"/>
              <w:left w:val="nil"/>
              <w:right w:val="nil"/>
            </w:tcBorders>
            <w:vAlign w:val="center"/>
          </w:tcPr>
          <w:p w14:paraId="02E05421" w14:textId="77777777" w:rsidR="00077D29" w:rsidRDefault="00077D29" w:rsidP="0050314F">
            <w:pPr>
              <w:widowControl w:val="0"/>
              <w:autoSpaceDE w:val="0"/>
              <w:autoSpaceDN w:val="0"/>
              <w:adjustRightInd w:val="0"/>
              <w:rPr>
                <w:sz w:val="24"/>
                <w:szCs w:val="24"/>
              </w:rPr>
            </w:pPr>
            <w:r>
              <w:rPr>
                <w:sz w:val="24"/>
                <w:szCs w:val="24"/>
              </w:rPr>
              <w:t>5. Parent happiness</w:t>
            </w:r>
          </w:p>
        </w:tc>
        <w:tc>
          <w:tcPr>
            <w:tcW w:w="1000" w:type="dxa"/>
            <w:gridSpan w:val="2"/>
            <w:tcBorders>
              <w:top w:val="nil"/>
              <w:left w:val="nil"/>
              <w:bottom w:val="nil"/>
              <w:right w:val="nil"/>
            </w:tcBorders>
            <w:vAlign w:val="center"/>
          </w:tcPr>
          <w:p w14:paraId="730824F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7.20</w:t>
            </w:r>
          </w:p>
        </w:tc>
        <w:tc>
          <w:tcPr>
            <w:tcW w:w="1004" w:type="dxa"/>
            <w:gridSpan w:val="3"/>
            <w:tcBorders>
              <w:top w:val="nil"/>
              <w:left w:val="nil"/>
              <w:bottom w:val="nil"/>
              <w:right w:val="nil"/>
            </w:tcBorders>
            <w:vAlign w:val="center"/>
          </w:tcPr>
          <w:p w14:paraId="1A7F13A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1.97</w:t>
            </w:r>
          </w:p>
        </w:tc>
        <w:tc>
          <w:tcPr>
            <w:tcW w:w="1132" w:type="dxa"/>
            <w:gridSpan w:val="3"/>
            <w:tcBorders>
              <w:top w:val="nil"/>
              <w:left w:val="nil"/>
              <w:bottom w:val="nil"/>
              <w:right w:val="nil"/>
            </w:tcBorders>
            <w:vAlign w:val="center"/>
          </w:tcPr>
          <w:p w14:paraId="18223BF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74628EEC" w14:textId="48FFFB05" w:rsidR="00077D29" w:rsidRDefault="00077D29" w:rsidP="0050314F">
            <w:pPr>
              <w:widowControl w:val="0"/>
              <w:tabs>
                <w:tab w:val="decimal" w:leader="dot" w:pos="428"/>
              </w:tabs>
              <w:autoSpaceDE w:val="0"/>
              <w:autoSpaceDN w:val="0"/>
              <w:adjustRightInd w:val="0"/>
              <w:rPr>
                <w:sz w:val="24"/>
                <w:szCs w:val="24"/>
              </w:rPr>
            </w:pPr>
            <w:r>
              <w:rPr>
                <w:sz w:val="24"/>
                <w:szCs w:val="24"/>
              </w:rPr>
              <w:t>.10*</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0411F60A" w14:textId="1D305D49" w:rsidR="00077D29" w:rsidRDefault="00077D29" w:rsidP="0050314F">
            <w:pPr>
              <w:widowControl w:val="0"/>
              <w:tabs>
                <w:tab w:val="decimal" w:leader="dot" w:pos="428"/>
              </w:tabs>
              <w:autoSpaceDE w:val="0"/>
              <w:autoSpaceDN w:val="0"/>
              <w:adjustRightInd w:val="0"/>
              <w:rPr>
                <w:sz w:val="24"/>
                <w:szCs w:val="24"/>
              </w:rPr>
            </w:pPr>
            <w:r>
              <w:rPr>
                <w:sz w:val="24"/>
                <w:szCs w:val="24"/>
              </w:rPr>
              <w:t>-.31*</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40188C50" w14:textId="0EB2758C" w:rsidR="00077D29" w:rsidRDefault="00077D29" w:rsidP="0050314F">
            <w:pPr>
              <w:widowControl w:val="0"/>
              <w:tabs>
                <w:tab w:val="decimal" w:leader="dot" w:pos="428"/>
              </w:tabs>
              <w:autoSpaceDE w:val="0"/>
              <w:autoSpaceDN w:val="0"/>
              <w:adjustRightInd w:val="0"/>
              <w:rPr>
                <w:sz w:val="24"/>
                <w:szCs w:val="24"/>
              </w:rPr>
            </w:pPr>
            <w:r>
              <w:rPr>
                <w:sz w:val="24"/>
                <w:szCs w:val="24"/>
              </w:rPr>
              <w:t>.52*</w:t>
            </w:r>
            <w:r w:rsidR="008B4EDA">
              <w:rPr>
                <w:sz w:val="24"/>
                <w:szCs w:val="24"/>
              </w:rPr>
              <w:t>*</w:t>
            </w:r>
            <w:r>
              <w:rPr>
                <w:sz w:val="24"/>
                <w:szCs w:val="24"/>
              </w:rPr>
              <w:t>*</w:t>
            </w:r>
          </w:p>
        </w:tc>
        <w:tc>
          <w:tcPr>
            <w:tcW w:w="1224" w:type="dxa"/>
            <w:gridSpan w:val="3"/>
            <w:tcBorders>
              <w:top w:val="nil"/>
              <w:left w:val="nil"/>
              <w:bottom w:val="nil"/>
              <w:right w:val="nil"/>
            </w:tcBorders>
            <w:vAlign w:val="center"/>
          </w:tcPr>
          <w:p w14:paraId="08CBB92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A89AED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F05E4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00F32F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2D21525" w14:textId="77777777" w:rsidTr="0050314F">
        <w:tblPrEx>
          <w:tblCellMar>
            <w:top w:w="0" w:type="dxa"/>
            <w:bottom w:w="0" w:type="dxa"/>
          </w:tblCellMar>
        </w:tblPrEx>
        <w:trPr>
          <w:gridAfter w:val="2"/>
          <w:wAfter w:w="283" w:type="dxa"/>
        </w:trPr>
        <w:tc>
          <w:tcPr>
            <w:tcW w:w="1835" w:type="dxa"/>
            <w:vMerge/>
            <w:tcBorders>
              <w:left w:val="nil"/>
              <w:bottom w:val="nil"/>
              <w:right w:val="nil"/>
            </w:tcBorders>
            <w:vAlign w:val="center"/>
          </w:tcPr>
          <w:p w14:paraId="527BEA18"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76D08B4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97B5C7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C95F919"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308207B4" w14:textId="77777777" w:rsidR="00077D29" w:rsidRDefault="00077D29"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076E5325" w14:textId="77777777" w:rsidR="00077D29" w:rsidRDefault="00077D29" w:rsidP="0050314F">
            <w:pPr>
              <w:widowControl w:val="0"/>
              <w:tabs>
                <w:tab w:val="decimal" w:leader="dot" w:pos="428"/>
              </w:tabs>
              <w:autoSpaceDE w:val="0"/>
              <w:autoSpaceDN w:val="0"/>
              <w:adjustRightInd w:val="0"/>
              <w:rPr>
                <w:sz w:val="24"/>
                <w:szCs w:val="24"/>
              </w:rPr>
            </w:pPr>
            <w:r>
              <w:t>[-.34, -.28]</w:t>
            </w:r>
          </w:p>
        </w:tc>
        <w:tc>
          <w:tcPr>
            <w:tcW w:w="1224" w:type="dxa"/>
            <w:gridSpan w:val="3"/>
            <w:tcBorders>
              <w:top w:val="nil"/>
              <w:left w:val="nil"/>
              <w:bottom w:val="nil"/>
              <w:right w:val="nil"/>
            </w:tcBorders>
            <w:vAlign w:val="center"/>
          </w:tcPr>
          <w:p w14:paraId="2E78623F" w14:textId="77777777" w:rsidR="00077D29" w:rsidRDefault="00077D29" w:rsidP="0050314F">
            <w:pPr>
              <w:widowControl w:val="0"/>
              <w:tabs>
                <w:tab w:val="decimal" w:leader="dot" w:pos="428"/>
              </w:tabs>
              <w:autoSpaceDE w:val="0"/>
              <w:autoSpaceDN w:val="0"/>
              <w:adjustRightInd w:val="0"/>
              <w:rPr>
                <w:sz w:val="24"/>
                <w:szCs w:val="24"/>
              </w:rPr>
            </w:pPr>
            <w:r>
              <w:t>[.49, .55]</w:t>
            </w:r>
          </w:p>
        </w:tc>
        <w:tc>
          <w:tcPr>
            <w:tcW w:w="1224" w:type="dxa"/>
            <w:gridSpan w:val="3"/>
            <w:tcBorders>
              <w:top w:val="nil"/>
              <w:left w:val="nil"/>
              <w:bottom w:val="nil"/>
              <w:right w:val="nil"/>
            </w:tcBorders>
            <w:vAlign w:val="center"/>
          </w:tcPr>
          <w:p w14:paraId="5B5DE06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B75CCB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13C774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7B7D77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5DCD0AA4"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308224B4"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0BC6D55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65F2930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25FECD5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B17F74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176C1A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3F0E3F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B67281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F79E9A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046ED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C1D5ED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ACD38E0"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1E1E24ED" w14:textId="77777777" w:rsidR="00077D29" w:rsidRDefault="00077D29" w:rsidP="0050314F">
            <w:pPr>
              <w:widowControl w:val="0"/>
              <w:autoSpaceDE w:val="0"/>
              <w:autoSpaceDN w:val="0"/>
              <w:adjustRightInd w:val="0"/>
              <w:rPr>
                <w:sz w:val="24"/>
                <w:szCs w:val="24"/>
              </w:rPr>
            </w:pPr>
            <w:r>
              <w:rPr>
                <w:sz w:val="24"/>
                <w:szCs w:val="24"/>
              </w:rPr>
              <w:t>6. Parent.energy</w:t>
            </w:r>
          </w:p>
        </w:tc>
        <w:tc>
          <w:tcPr>
            <w:tcW w:w="1000" w:type="dxa"/>
            <w:gridSpan w:val="2"/>
            <w:tcBorders>
              <w:top w:val="nil"/>
              <w:left w:val="nil"/>
              <w:bottom w:val="nil"/>
              <w:right w:val="nil"/>
            </w:tcBorders>
            <w:vAlign w:val="center"/>
          </w:tcPr>
          <w:p w14:paraId="057B486E"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6.51</w:t>
            </w:r>
          </w:p>
        </w:tc>
        <w:tc>
          <w:tcPr>
            <w:tcW w:w="1004" w:type="dxa"/>
            <w:gridSpan w:val="3"/>
            <w:tcBorders>
              <w:top w:val="nil"/>
              <w:left w:val="nil"/>
              <w:bottom w:val="nil"/>
              <w:right w:val="nil"/>
            </w:tcBorders>
            <w:vAlign w:val="center"/>
          </w:tcPr>
          <w:p w14:paraId="65965D8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2.22</w:t>
            </w:r>
          </w:p>
        </w:tc>
        <w:tc>
          <w:tcPr>
            <w:tcW w:w="1132" w:type="dxa"/>
            <w:gridSpan w:val="3"/>
            <w:tcBorders>
              <w:top w:val="nil"/>
              <w:left w:val="nil"/>
              <w:bottom w:val="nil"/>
              <w:right w:val="nil"/>
            </w:tcBorders>
            <w:vAlign w:val="center"/>
          </w:tcPr>
          <w:p w14:paraId="548E0AE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684464F4" w14:textId="2D2EAED7" w:rsidR="00077D29" w:rsidRDefault="00077D29" w:rsidP="0050314F">
            <w:pPr>
              <w:widowControl w:val="0"/>
              <w:tabs>
                <w:tab w:val="decimal" w:leader="dot" w:pos="428"/>
              </w:tabs>
              <w:autoSpaceDE w:val="0"/>
              <w:autoSpaceDN w:val="0"/>
              <w:adjustRightInd w:val="0"/>
              <w:rPr>
                <w:sz w:val="24"/>
                <w:szCs w:val="24"/>
              </w:rPr>
            </w:pPr>
            <w:r>
              <w:rPr>
                <w:sz w:val="24"/>
                <w:szCs w:val="24"/>
              </w:rPr>
              <w:t>.11*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22E1D137" w14:textId="0BCC2606" w:rsidR="00077D29" w:rsidRDefault="00077D29" w:rsidP="0050314F">
            <w:pPr>
              <w:widowControl w:val="0"/>
              <w:tabs>
                <w:tab w:val="decimal" w:leader="dot" w:pos="428"/>
              </w:tabs>
              <w:autoSpaceDE w:val="0"/>
              <w:autoSpaceDN w:val="0"/>
              <w:adjustRightInd w:val="0"/>
              <w:rPr>
                <w:sz w:val="24"/>
                <w:szCs w:val="24"/>
              </w:rPr>
            </w:pPr>
            <w:r>
              <w:rPr>
                <w:sz w:val="24"/>
                <w:szCs w:val="24"/>
              </w:rPr>
              <w:t>-.41*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4C23E606" w14:textId="281BFD87" w:rsidR="00077D29" w:rsidRDefault="00077D29" w:rsidP="0050314F">
            <w:pPr>
              <w:widowControl w:val="0"/>
              <w:tabs>
                <w:tab w:val="decimal" w:leader="dot" w:pos="428"/>
              </w:tabs>
              <w:autoSpaceDE w:val="0"/>
              <w:autoSpaceDN w:val="0"/>
              <w:adjustRightInd w:val="0"/>
              <w:rPr>
                <w:sz w:val="24"/>
                <w:szCs w:val="24"/>
              </w:rPr>
            </w:pPr>
            <w:r>
              <w:rPr>
                <w:sz w:val="24"/>
                <w:szCs w:val="24"/>
              </w:rPr>
              <w:t>.48*</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183C531E" w14:textId="2FA164F0" w:rsidR="00077D29" w:rsidRDefault="00077D29" w:rsidP="0050314F">
            <w:pPr>
              <w:widowControl w:val="0"/>
              <w:tabs>
                <w:tab w:val="decimal" w:leader="dot" w:pos="428"/>
              </w:tabs>
              <w:autoSpaceDE w:val="0"/>
              <w:autoSpaceDN w:val="0"/>
              <w:adjustRightInd w:val="0"/>
              <w:rPr>
                <w:sz w:val="24"/>
                <w:szCs w:val="24"/>
              </w:rPr>
            </w:pPr>
            <w:r>
              <w:rPr>
                <w:sz w:val="24"/>
                <w:szCs w:val="24"/>
              </w:rPr>
              <w:t>.79*</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5D4D5EB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C36A05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6B2F77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CA38A94"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1E0BA146"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3F36C13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2A00D9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413617D2"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533CB572" w14:textId="77777777" w:rsidR="00077D29" w:rsidRDefault="00077D29" w:rsidP="0050314F">
            <w:pPr>
              <w:widowControl w:val="0"/>
              <w:tabs>
                <w:tab w:val="decimal" w:leader="dot" w:pos="428"/>
              </w:tabs>
              <w:autoSpaceDE w:val="0"/>
              <w:autoSpaceDN w:val="0"/>
              <w:adjustRightInd w:val="0"/>
              <w:rPr>
                <w:sz w:val="24"/>
                <w:szCs w:val="24"/>
              </w:rPr>
            </w:pPr>
            <w:r>
              <w:t>[.07, .14]</w:t>
            </w:r>
          </w:p>
        </w:tc>
        <w:tc>
          <w:tcPr>
            <w:tcW w:w="1224" w:type="dxa"/>
            <w:gridSpan w:val="3"/>
            <w:tcBorders>
              <w:top w:val="nil"/>
              <w:left w:val="nil"/>
              <w:bottom w:val="nil"/>
              <w:right w:val="nil"/>
            </w:tcBorders>
            <w:vAlign w:val="center"/>
          </w:tcPr>
          <w:p w14:paraId="5B09AE4E" w14:textId="77777777" w:rsidR="00077D29" w:rsidRDefault="00077D29" w:rsidP="0050314F">
            <w:pPr>
              <w:widowControl w:val="0"/>
              <w:tabs>
                <w:tab w:val="decimal" w:leader="dot" w:pos="428"/>
              </w:tabs>
              <w:autoSpaceDE w:val="0"/>
              <w:autoSpaceDN w:val="0"/>
              <w:adjustRightInd w:val="0"/>
              <w:rPr>
                <w:sz w:val="24"/>
                <w:szCs w:val="24"/>
              </w:rPr>
            </w:pPr>
            <w:r>
              <w:t>[-.44, -.38]</w:t>
            </w:r>
          </w:p>
        </w:tc>
        <w:tc>
          <w:tcPr>
            <w:tcW w:w="1224" w:type="dxa"/>
            <w:gridSpan w:val="3"/>
            <w:tcBorders>
              <w:top w:val="nil"/>
              <w:left w:val="nil"/>
              <w:bottom w:val="nil"/>
              <w:right w:val="nil"/>
            </w:tcBorders>
            <w:vAlign w:val="center"/>
          </w:tcPr>
          <w:p w14:paraId="1D70C2A6" w14:textId="77777777" w:rsidR="00077D29" w:rsidRDefault="00077D29" w:rsidP="0050314F">
            <w:pPr>
              <w:widowControl w:val="0"/>
              <w:tabs>
                <w:tab w:val="decimal" w:leader="dot" w:pos="428"/>
              </w:tabs>
              <w:autoSpaceDE w:val="0"/>
              <w:autoSpaceDN w:val="0"/>
              <w:adjustRightInd w:val="0"/>
              <w:rPr>
                <w:sz w:val="24"/>
                <w:szCs w:val="24"/>
              </w:rPr>
            </w:pPr>
            <w:r>
              <w:t>[.45, .51]</w:t>
            </w:r>
          </w:p>
        </w:tc>
        <w:tc>
          <w:tcPr>
            <w:tcW w:w="1224" w:type="dxa"/>
            <w:gridSpan w:val="3"/>
            <w:tcBorders>
              <w:top w:val="nil"/>
              <w:left w:val="nil"/>
              <w:bottom w:val="nil"/>
              <w:right w:val="nil"/>
            </w:tcBorders>
            <w:vAlign w:val="center"/>
          </w:tcPr>
          <w:p w14:paraId="09E82BC1" w14:textId="77777777" w:rsidR="00077D29" w:rsidRDefault="00077D29" w:rsidP="0050314F">
            <w:pPr>
              <w:widowControl w:val="0"/>
              <w:tabs>
                <w:tab w:val="decimal" w:leader="dot" w:pos="428"/>
              </w:tabs>
              <w:autoSpaceDE w:val="0"/>
              <w:autoSpaceDN w:val="0"/>
              <w:adjustRightInd w:val="0"/>
              <w:rPr>
                <w:sz w:val="24"/>
                <w:szCs w:val="24"/>
              </w:rPr>
            </w:pPr>
            <w:r>
              <w:t>[.77, .80]</w:t>
            </w:r>
          </w:p>
        </w:tc>
        <w:tc>
          <w:tcPr>
            <w:tcW w:w="1224" w:type="dxa"/>
            <w:gridSpan w:val="3"/>
            <w:tcBorders>
              <w:top w:val="nil"/>
              <w:left w:val="nil"/>
              <w:bottom w:val="nil"/>
              <w:right w:val="nil"/>
            </w:tcBorders>
            <w:vAlign w:val="center"/>
          </w:tcPr>
          <w:p w14:paraId="2AE34F9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D717B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58F119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3A207A2E"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390821BD"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08031E9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AB8380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84B3E5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9A34D9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8E3BC3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B7A20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6D0CF6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B14D8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F7125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6887BB1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6A8DC879" w14:textId="77777777" w:rsidTr="0050314F">
        <w:tblPrEx>
          <w:tblCellMar>
            <w:top w:w="0" w:type="dxa"/>
            <w:bottom w:w="0" w:type="dxa"/>
          </w:tblCellMar>
        </w:tblPrEx>
        <w:trPr>
          <w:gridAfter w:val="2"/>
          <w:wAfter w:w="283" w:type="dxa"/>
        </w:trPr>
        <w:tc>
          <w:tcPr>
            <w:tcW w:w="1835" w:type="dxa"/>
            <w:vMerge w:val="restart"/>
            <w:tcBorders>
              <w:top w:val="nil"/>
              <w:left w:val="nil"/>
              <w:right w:val="nil"/>
            </w:tcBorders>
            <w:vAlign w:val="center"/>
          </w:tcPr>
          <w:p w14:paraId="0AFC0BFC" w14:textId="77777777" w:rsidR="00077D29" w:rsidRDefault="00077D29" w:rsidP="0050314F">
            <w:pPr>
              <w:widowControl w:val="0"/>
              <w:autoSpaceDE w:val="0"/>
              <w:autoSpaceDN w:val="0"/>
              <w:adjustRightInd w:val="0"/>
              <w:rPr>
                <w:sz w:val="24"/>
                <w:szCs w:val="24"/>
              </w:rPr>
            </w:pPr>
            <w:r>
              <w:rPr>
                <w:sz w:val="24"/>
                <w:szCs w:val="24"/>
              </w:rPr>
              <w:t>7. Parent.sleep quality</w:t>
            </w:r>
          </w:p>
        </w:tc>
        <w:tc>
          <w:tcPr>
            <w:tcW w:w="1000" w:type="dxa"/>
            <w:gridSpan w:val="2"/>
            <w:tcBorders>
              <w:top w:val="nil"/>
              <w:left w:val="nil"/>
              <w:bottom w:val="nil"/>
              <w:right w:val="nil"/>
            </w:tcBorders>
            <w:vAlign w:val="center"/>
          </w:tcPr>
          <w:p w14:paraId="02646AC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6.57</w:t>
            </w:r>
          </w:p>
        </w:tc>
        <w:tc>
          <w:tcPr>
            <w:tcW w:w="1004" w:type="dxa"/>
            <w:gridSpan w:val="3"/>
            <w:tcBorders>
              <w:top w:val="nil"/>
              <w:left w:val="nil"/>
              <w:bottom w:val="nil"/>
              <w:right w:val="nil"/>
            </w:tcBorders>
            <w:vAlign w:val="center"/>
          </w:tcPr>
          <w:p w14:paraId="6161694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2.22</w:t>
            </w:r>
          </w:p>
        </w:tc>
        <w:tc>
          <w:tcPr>
            <w:tcW w:w="1132" w:type="dxa"/>
            <w:gridSpan w:val="3"/>
            <w:tcBorders>
              <w:top w:val="nil"/>
              <w:left w:val="nil"/>
              <w:bottom w:val="nil"/>
              <w:right w:val="nil"/>
            </w:tcBorders>
            <w:vAlign w:val="center"/>
          </w:tcPr>
          <w:p w14:paraId="710F99F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.04*</w:t>
            </w:r>
          </w:p>
        </w:tc>
        <w:tc>
          <w:tcPr>
            <w:tcW w:w="1224" w:type="dxa"/>
            <w:gridSpan w:val="3"/>
            <w:tcBorders>
              <w:top w:val="nil"/>
              <w:left w:val="nil"/>
              <w:bottom w:val="nil"/>
              <w:right w:val="nil"/>
            </w:tcBorders>
            <w:vAlign w:val="center"/>
          </w:tcPr>
          <w:p w14:paraId="7E93524D" w14:textId="5CF18370" w:rsidR="00077D29" w:rsidRDefault="00077D29" w:rsidP="0050314F">
            <w:pPr>
              <w:widowControl w:val="0"/>
              <w:tabs>
                <w:tab w:val="decimal" w:leader="dot" w:pos="428"/>
              </w:tabs>
              <w:autoSpaceDE w:val="0"/>
              <w:autoSpaceDN w:val="0"/>
              <w:adjustRightInd w:val="0"/>
              <w:rPr>
                <w:sz w:val="24"/>
                <w:szCs w:val="24"/>
              </w:rPr>
            </w:pPr>
            <w:r>
              <w:rPr>
                <w:sz w:val="24"/>
                <w:szCs w:val="24"/>
              </w:rPr>
              <w:t>.13**</w:t>
            </w:r>
            <w:r w:rsidR="002A45F9">
              <w:rPr>
                <w:sz w:val="24"/>
                <w:szCs w:val="24"/>
              </w:rPr>
              <w:t>*</w:t>
            </w:r>
          </w:p>
        </w:tc>
        <w:tc>
          <w:tcPr>
            <w:tcW w:w="1224" w:type="dxa"/>
            <w:gridSpan w:val="3"/>
            <w:tcBorders>
              <w:top w:val="nil"/>
              <w:left w:val="nil"/>
              <w:bottom w:val="nil"/>
              <w:right w:val="nil"/>
            </w:tcBorders>
            <w:vAlign w:val="center"/>
          </w:tcPr>
          <w:p w14:paraId="74C95A9E" w14:textId="4C8A3B3A" w:rsidR="00077D29" w:rsidRDefault="00077D29" w:rsidP="0050314F">
            <w:pPr>
              <w:widowControl w:val="0"/>
              <w:tabs>
                <w:tab w:val="decimal" w:leader="dot" w:pos="428"/>
              </w:tabs>
              <w:autoSpaceDE w:val="0"/>
              <w:autoSpaceDN w:val="0"/>
              <w:adjustRightInd w:val="0"/>
              <w:rPr>
                <w:sz w:val="24"/>
                <w:szCs w:val="24"/>
              </w:rPr>
            </w:pPr>
            <w:r>
              <w:rPr>
                <w:sz w:val="24"/>
                <w:szCs w:val="24"/>
              </w:rPr>
              <w:t>-.51*</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BA648F8" w14:textId="09278E90" w:rsidR="00077D29" w:rsidRDefault="00077D29" w:rsidP="0050314F">
            <w:pPr>
              <w:widowControl w:val="0"/>
              <w:tabs>
                <w:tab w:val="decimal" w:leader="dot" w:pos="428"/>
              </w:tabs>
              <w:autoSpaceDE w:val="0"/>
              <w:autoSpaceDN w:val="0"/>
              <w:adjustRightInd w:val="0"/>
              <w:rPr>
                <w:sz w:val="24"/>
                <w:szCs w:val="24"/>
              </w:rPr>
            </w:pPr>
            <w:r>
              <w:rPr>
                <w:sz w:val="24"/>
                <w:szCs w:val="24"/>
              </w:rPr>
              <w:t>.47*</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54A4FBF" w14:textId="090CCCA0" w:rsidR="00077D29" w:rsidRDefault="00077D29" w:rsidP="0050314F">
            <w:pPr>
              <w:widowControl w:val="0"/>
              <w:tabs>
                <w:tab w:val="decimal" w:leader="dot" w:pos="428"/>
              </w:tabs>
              <w:autoSpaceDE w:val="0"/>
              <w:autoSpaceDN w:val="0"/>
              <w:adjustRightInd w:val="0"/>
              <w:rPr>
                <w:sz w:val="24"/>
                <w:szCs w:val="24"/>
              </w:rPr>
            </w:pPr>
            <w:r>
              <w:rPr>
                <w:sz w:val="24"/>
                <w:szCs w:val="24"/>
              </w:rPr>
              <w:t>.74*</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6EE243C0" w14:textId="0E458673" w:rsidR="00077D29" w:rsidRDefault="00077D29" w:rsidP="0050314F">
            <w:pPr>
              <w:widowControl w:val="0"/>
              <w:tabs>
                <w:tab w:val="decimal" w:leader="dot" w:pos="428"/>
              </w:tabs>
              <w:autoSpaceDE w:val="0"/>
              <w:autoSpaceDN w:val="0"/>
              <w:adjustRightInd w:val="0"/>
              <w:rPr>
                <w:sz w:val="24"/>
                <w:szCs w:val="24"/>
              </w:rPr>
            </w:pPr>
            <w:r>
              <w:rPr>
                <w:sz w:val="24"/>
                <w:szCs w:val="24"/>
              </w:rPr>
              <w:t>.86*</w:t>
            </w:r>
            <w:r w:rsidR="002A45F9">
              <w:rPr>
                <w:sz w:val="24"/>
                <w:szCs w:val="24"/>
              </w:rPr>
              <w:t>*</w:t>
            </w:r>
            <w:r>
              <w:rPr>
                <w:sz w:val="24"/>
                <w:szCs w:val="24"/>
              </w:rPr>
              <w:t>*</w:t>
            </w:r>
          </w:p>
        </w:tc>
        <w:tc>
          <w:tcPr>
            <w:tcW w:w="1224" w:type="dxa"/>
            <w:gridSpan w:val="3"/>
            <w:tcBorders>
              <w:top w:val="nil"/>
              <w:left w:val="nil"/>
              <w:bottom w:val="nil"/>
              <w:right w:val="nil"/>
            </w:tcBorders>
            <w:vAlign w:val="center"/>
          </w:tcPr>
          <w:p w14:paraId="794E1621"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43B3FA1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ACA1C5B" w14:textId="77777777" w:rsidTr="0050314F">
        <w:tblPrEx>
          <w:tblCellMar>
            <w:top w:w="0" w:type="dxa"/>
            <w:bottom w:w="0" w:type="dxa"/>
          </w:tblCellMar>
        </w:tblPrEx>
        <w:trPr>
          <w:gridAfter w:val="2"/>
          <w:wAfter w:w="283" w:type="dxa"/>
        </w:trPr>
        <w:tc>
          <w:tcPr>
            <w:tcW w:w="1835" w:type="dxa"/>
            <w:vMerge/>
            <w:tcBorders>
              <w:left w:val="nil"/>
              <w:bottom w:val="nil"/>
              <w:right w:val="nil"/>
            </w:tcBorders>
            <w:vAlign w:val="center"/>
          </w:tcPr>
          <w:p w14:paraId="5C50C9C9" w14:textId="77777777" w:rsidR="00077D29" w:rsidRDefault="00077D29" w:rsidP="0050314F">
            <w:pPr>
              <w:widowControl w:val="0"/>
              <w:autoSpaceDE w:val="0"/>
              <w:autoSpaceDN w:val="0"/>
              <w:adjustRightInd w:val="0"/>
              <w:rPr>
                <w:sz w:val="24"/>
                <w:szCs w:val="24"/>
              </w:rPr>
            </w:pPr>
          </w:p>
        </w:tc>
        <w:tc>
          <w:tcPr>
            <w:tcW w:w="1000" w:type="dxa"/>
            <w:gridSpan w:val="2"/>
            <w:tcBorders>
              <w:top w:val="nil"/>
              <w:left w:val="nil"/>
              <w:bottom w:val="nil"/>
              <w:right w:val="nil"/>
            </w:tcBorders>
            <w:vAlign w:val="center"/>
          </w:tcPr>
          <w:p w14:paraId="2259F9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70BA7A9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3CFEA563" w14:textId="77777777" w:rsidR="00077D29" w:rsidRDefault="00077D29" w:rsidP="0050314F">
            <w:pPr>
              <w:widowControl w:val="0"/>
              <w:tabs>
                <w:tab w:val="decimal" w:leader="dot" w:pos="428"/>
              </w:tabs>
              <w:autoSpaceDE w:val="0"/>
              <w:autoSpaceDN w:val="0"/>
              <w:adjustRightInd w:val="0"/>
              <w:rPr>
                <w:sz w:val="24"/>
                <w:szCs w:val="24"/>
              </w:rPr>
            </w:pPr>
            <w:r>
              <w:t>[.00, .07]</w:t>
            </w:r>
          </w:p>
        </w:tc>
        <w:tc>
          <w:tcPr>
            <w:tcW w:w="1224" w:type="dxa"/>
            <w:gridSpan w:val="3"/>
            <w:tcBorders>
              <w:top w:val="nil"/>
              <w:left w:val="nil"/>
              <w:bottom w:val="nil"/>
              <w:right w:val="nil"/>
            </w:tcBorders>
            <w:vAlign w:val="center"/>
          </w:tcPr>
          <w:p w14:paraId="101BA467" w14:textId="77777777" w:rsidR="00077D29" w:rsidRDefault="00077D29" w:rsidP="0050314F">
            <w:pPr>
              <w:widowControl w:val="0"/>
              <w:tabs>
                <w:tab w:val="decimal" w:leader="dot" w:pos="428"/>
              </w:tabs>
              <w:autoSpaceDE w:val="0"/>
              <w:autoSpaceDN w:val="0"/>
              <w:adjustRightInd w:val="0"/>
              <w:rPr>
                <w:sz w:val="24"/>
                <w:szCs w:val="24"/>
              </w:rPr>
            </w:pPr>
            <w:r>
              <w:t>[.09, .16]</w:t>
            </w:r>
          </w:p>
        </w:tc>
        <w:tc>
          <w:tcPr>
            <w:tcW w:w="1224" w:type="dxa"/>
            <w:gridSpan w:val="3"/>
            <w:tcBorders>
              <w:top w:val="nil"/>
              <w:left w:val="nil"/>
              <w:bottom w:val="nil"/>
              <w:right w:val="nil"/>
            </w:tcBorders>
            <w:vAlign w:val="center"/>
          </w:tcPr>
          <w:p w14:paraId="0F7ECA4E" w14:textId="77777777" w:rsidR="00077D29" w:rsidRDefault="00077D29" w:rsidP="0050314F">
            <w:pPr>
              <w:widowControl w:val="0"/>
              <w:tabs>
                <w:tab w:val="decimal" w:leader="dot" w:pos="428"/>
              </w:tabs>
              <w:autoSpaceDE w:val="0"/>
              <w:autoSpaceDN w:val="0"/>
              <w:adjustRightInd w:val="0"/>
              <w:rPr>
                <w:sz w:val="24"/>
                <w:szCs w:val="24"/>
              </w:rPr>
            </w:pPr>
            <w:r>
              <w:t>[-.54, -.48]</w:t>
            </w:r>
          </w:p>
        </w:tc>
        <w:tc>
          <w:tcPr>
            <w:tcW w:w="1224" w:type="dxa"/>
            <w:gridSpan w:val="3"/>
            <w:tcBorders>
              <w:top w:val="nil"/>
              <w:left w:val="nil"/>
              <w:bottom w:val="nil"/>
              <w:right w:val="nil"/>
            </w:tcBorders>
            <w:vAlign w:val="center"/>
          </w:tcPr>
          <w:p w14:paraId="0E23BF5F" w14:textId="77777777" w:rsidR="00077D29" w:rsidRDefault="00077D29" w:rsidP="0050314F">
            <w:pPr>
              <w:widowControl w:val="0"/>
              <w:tabs>
                <w:tab w:val="decimal" w:leader="dot" w:pos="428"/>
              </w:tabs>
              <w:autoSpaceDE w:val="0"/>
              <w:autoSpaceDN w:val="0"/>
              <w:adjustRightInd w:val="0"/>
              <w:rPr>
                <w:sz w:val="24"/>
                <w:szCs w:val="24"/>
              </w:rPr>
            </w:pPr>
            <w:r>
              <w:t>[.44, .50]</w:t>
            </w:r>
          </w:p>
        </w:tc>
        <w:tc>
          <w:tcPr>
            <w:tcW w:w="1224" w:type="dxa"/>
            <w:gridSpan w:val="3"/>
            <w:tcBorders>
              <w:top w:val="nil"/>
              <w:left w:val="nil"/>
              <w:bottom w:val="nil"/>
              <w:right w:val="nil"/>
            </w:tcBorders>
            <w:vAlign w:val="center"/>
          </w:tcPr>
          <w:p w14:paraId="0C71595C" w14:textId="77777777" w:rsidR="00077D29" w:rsidRDefault="00077D29" w:rsidP="0050314F">
            <w:pPr>
              <w:widowControl w:val="0"/>
              <w:tabs>
                <w:tab w:val="decimal" w:leader="dot" w:pos="428"/>
              </w:tabs>
              <w:autoSpaceDE w:val="0"/>
              <w:autoSpaceDN w:val="0"/>
              <w:adjustRightInd w:val="0"/>
              <w:rPr>
                <w:sz w:val="24"/>
                <w:szCs w:val="24"/>
              </w:rPr>
            </w:pPr>
            <w:r>
              <w:t>[.73, .76]</w:t>
            </w:r>
          </w:p>
        </w:tc>
        <w:tc>
          <w:tcPr>
            <w:tcW w:w="1224" w:type="dxa"/>
            <w:gridSpan w:val="3"/>
            <w:tcBorders>
              <w:top w:val="nil"/>
              <w:left w:val="nil"/>
              <w:bottom w:val="nil"/>
              <w:right w:val="nil"/>
            </w:tcBorders>
            <w:vAlign w:val="center"/>
          </w:tcPr>
          <w:p w14:paraId="737DDA96" w14:textId="77777777" w:rsidR="00077D29" w:rsidRDefault="00077D29" w:rsidP="0050314F">
            <w:pPr>
              <w:widowControl w:val="0"/>
              <w:tabs>
                <w:tab w:val="decimal" w:leader="dot" w:pos="428"/>
              </w:tabs>
              <w:autoSpaceDE w:val="0"/>
              <w:autoSpaceDN w:val="0"/>
              <w:adjustRightInd w:val="0"/>
              <w:rPr>
                <w:sz w:val="24"/>
                <w:szCs w:val="24"/>
              </w:rPr>
            </w:pPr>
            <w:r>
              <w:t>[.86, .87]</w:t>
            </w:r>
          </w:p>
        </w:tc>
        <w:tc>
          <w:tcPr>
            <w:tcW w:w="1224" w:type="dxa"/>
            <w:gridSpan w:val="3"/>
            <w:tcBorders>
              <w:top w:val="nil"/>
              <w:left w:val="nil"/>
              <w:bottom w:val="nil"/>
              <w:right w:val="nil"/>
            </w:tcBorders>
            <w:vAlign w:val="center"/>
          </w:tcPr>
          <w:p w14:paraId="3E37A73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81723E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223A15CB" w14:textId="77777777" w:rsidTr="0050314F">
        <w:tblPrEx>
          <w:tblCellMar>
            <w:top w:w="0" w:type="dxa"/>
            <w:bottom w:w="0" w:type="dxa"/>
          </w:tblCellMar>
        </w:tblPrEx>
        <w:trPr>
          <w:gridAfter w:val="2"/>
          <w:wAfter w:w="283" w:type="dxa"/>
        </w:trPr>
        <w:tc>
          <w:tcPr>
            <w:tcW w:w="1835" w:type="dxa"/>
            <w:tcBorders>
              <w:top w:val="nil"/>
              <w:left w:val="nil"/>
              <w:bottom w:val="nil"/>
              <w:right w:val="nil"/>
            </w:tcBorders>
            <w:vAlign w:val="center"/>
          </w:tcPr>
          <w:p w14:paraId="26AEA035"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000" w:type="dxa"/>
            <w:gridSpan w:val="2"/>
            <w:tcBorders>
              <w:top w:val="nil"/>
              <w:left w:val="nil"/>
              <w:bottom w:val="nil"/>
              <w:right w:val="nil"/>
            </w:tcBorders>
            <w:vAlign w:val="center"/>
          </w:tcPr>
          <w:p w14:paraId="1444E03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004" w:type="dxa"/>
            <w:gridSpan w:val="3"/>
            <w:tcBorders>
              <w:top w:val="nil"/>
              <w:left w:val="nil"/>
              <w:bottom w:val="nil"/>
              <w:right w:val="nil"/>
            </w:tcBorders>
            <w:vAlign w:val="center"/>
          </w:tcPr>
          <w:p w14:paraId="315AFC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32" w:type="dxa"/>
            <w:gridSpan w:val="3"/>
            <w:tcBorders>
              <w:top w:val="nil"/>
              <w:left w:val="nil"/>
              <w:bottom w:val="nil"/>
              <w:right w:val="nil"/>
            </w:tcBorders>
            <w:vAlign w:val="center"/>
          </w:tcPr>
          <w:p w14:paraId="0A87E093"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9BF25A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514E8C9"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E3354C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248A73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842EC8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A78B5D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3E48E7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3C3A05" w14:paraId="6CCD3A95" w14:textId="77777777" w:rsidTr="00F15C14">
        <w:tblPrEx>
          <w:tblCellMar>
            <w:top w:w="0" w:type="dxa"/>
            <w:bottom w:w="0" w:type="dxa"/>
          </w:tblCellMar>
        </w:tblPrEx>
        <w:trPr>
          <w:gridAfter w:val="2"/>
          <w:wAfter w:w="283" w:type="dxa"/>
        </w:trPr>
        <w:tc>
          <w:tcPr>
            <w:tcW w:w="1835" w:type="dxa"/>
            <w:vMerge w:val="restart"/>
            <w:tcBorders>
              <w:top w:val="nil"/>
              <w:left w:val="nil"/>
              <w:right w:val="nil"/>
            </w:tcBorders>
            <w:vAlign w:val="center"/>
          </w:tcPr>
          <w:p w14:paraId="2962C6D1" w14:textId="77777777" w:rsidR="003C3A05" w:rsidRDefault="003C3A05" w:rsidP="0050314F">
            <w:pPr>
              <w:widowControl w:val="0"/>
              <w:autoSpaceDE w:val="0"/>
              <w:autoSpaceDN w:val="0"/>
              <w:adjustRightInd w:val="0"/>
              <w:rPr>
                <w:sz w:val="24"/>
                <w:szCs w:val="24"/>
              </w:rPr>
            </w:pPr>
            <w:r>
              <w:rPr>
                <w:sz w:val="24"/>
                <w:szCs w:val="24"/>
              </w:rPr>
              <w:t>8.Parent.number wakes</w:t>
            </w:r>
          </w:p>
        </w:tc>
        <w:tc>
          <w:tcPr>
            <w:tcW w:w="1000" w:type="dxa"/>
            <w:gridSpan w:val="2"/>
            <w:tcBorders>
              <w:top w:val="nil"/>
              <w:left w:val="nil"/>
              <w:bottom w:val="nil"/>
              <w:right w:val="nil"/>
            </w:tcBorders>
            <w:vAlign w:val="center"/>
          </w:tcPr>
          <w:p w14:paraId="4D7210FF"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2.15</w:t>
            </w:r>
          </w:p>
        </w:tc>
        <w:tc>
          <w:tcPr>
            <w:tcW w:w="1034" w:type="dxa"/>
            <w:gridSpan w:val="4"/>
            <w:tcBorders>
              <w:top w:val="nil"/>
              <w:left w:val="nil"/>
              <w:bottom w:val="nil"/>
              <w:right w:val="nil"/>
            </w:tcBorders>
            <w:vAlign w:val="center"/>
          </w:tcPr>
          <w:p w14:paraId="2C02F502"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2.61</w:t>
            </w:r>
          </w:p>
        </w:tc>
        <w:tc>
          <w:tcPr>
            <w:tcW w:w="1102" w:type="dxa"/>
            <w:gridSpan w:val="2"/>
            <w:tcBorders>
              <w:top w:val="nil"/>
              <w:left w:val="nil"/>
              <w:bottom w:val="nil"/>
              <w:right w:val="nil"/>
            </w:tcBorders>
            <w:vAlign w:val="center"/>
          </w:tcPr>
          <w:p w14:paraId="087E1690"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683434B4" w14:textId="52973373" w:rsidR="003C3A05" w:rsidRDefault="003C3A05" w:rsidP="0050314F">
            <w:pPr>
              <w:widowControl w:val="0"/>
              <w:tabs>
                <w:tab w:val="decimal" w:leader="dot" w:pos="428"/>
              </w:tabs>
              <w:autoSpaceDE w:val="0"/>
              <w:autoSpaceDN w:val="0"/>
              <w:adjustRightInd w:val="0"/>
              <w:rPr>
                <w:sz w:val="24"/>
                <w:szCs w:val="24"/>
              </w:rPr>
            </w:pPr>
            <w:r>
              <w:rPr>
                <w:sz w:val="24"/>
                <w:szCs w:val="24"/>
              </w:rPr>
              <w:t>-.10***</w:t>
            </w:r>
          </w:p>
        </w:tc>
        <w:tc>
          <w:tcPr>
            <w:tcW w:w="1224" w:type="dxa"/>
            <w:gridSpan w:val="3"/>
            <w:tcBorders>
              <w:top w:val="nil"/>
              <w:left w:val="nil"/>
              <w:bottom w:val="nil"/>
              <w:right w:val="nil"/>
            </w:tcBorders>
            <w:vAlign w:val="center"/>
          </w:tcPr>
          <w:p w14:paraId="35D6C58B" w14:textId="66796AE3" w:rsidR="003C3A05" w:rsidRDefault="003C3A05" w:rsidP="0050314F">
            <w:pPr>
              <w:widowControl w:val="0"/>
              <w:tabs>
                <w:tab w:val="decimal" w:leader="dot" w:pos="428"/>
              </w:tabs>
              <w:autoSpaceDE w:val="0"/>
              <w:autoSpaceDN w:val="0"/>
              <w:adjustRightInd w:val="0"/>
              <w:rPr>
                <w:sz w:val="24"/>
                <w:szCs w:val="24"/>
              </w:rPr>
            </w:pPr>
            <w:r>
              <w:rPr>
                <w:sz w:val="24"/>
                <w:szCs w:val="24"/>
              </w:rPr>
              <w:t>.76***</w:t>
            </w:r>
          </w:p>
        </w:tc>
        <w:tc>
          <w:tcPr>
            <w:tcW w:w="1224" w:type="dxa"/>
            <w:gridSpan w:val="3"/>
            <w:tcBorders>
              <w:top w:val="nil"/>
              <w:left w:val="nil"/>
              <w:bottom w:val="nil"/>
              <w:right w:val="nil"/>
            </w:tcBorders>
            <w:vAlign w:val="center"/>
          </w:tcPr>
          <w:p w14:paraId="0B652B68" w14:textId="4F23EE9F" w:rsidR="003C3A05" w:rsidRDefault="003C3A05" w:rsidP="0050314F">
            <w:pPr>
              <w:widowControl w:val="0"/>
              <w:tabs>
                <w:tab w:val="decimal" w:leader="dot" w:pos="428"/>
              </w:tabs>
              <w:autoSpaceDE w:val="0"/>
              <w:autoSpaceDN w:val="0"/>
              <w:adjustRightInd w:val="0"/>
              <w:rPr>
                <w:sz w:val="24"/>
                <w:szCs w:val="24"/>
              </w:rPr>
            </w:pPr>
            <w:r>
              <w:rPr>
                <w:sz w:val="24"/>
                <w:szCs w:val="24"/>
              </w:rPr>
              <w:t>-.18***</w:t>
            </w:r>
          </w:p>
        </w:tc>
        <w:tc>
          <w:tcPr>
            <w:tcW w:w="1224" w:type="dxa"/>
            <w:gridSpan w:val="3"/>
            <w:tcBorders>
              <w:top w:val="nil"/>
              <w:left w:val="nil"/>
              <w:bottom w:val="nil"/>
              <w:right w:val="nil"/>
            </w:tcBorders>
            <w:vAlign w:val="center"/>
          </w:tcPr>
          <w:p w14:paraId="433EFA51" w14:textId="2A646A45" w:rsidR="003C3A05" w:rsidRDefault="003C3A05" w:rsidP="0050314F">
            <w:pPr>
              <w:widowControl w:val="0"/>
              <w:tabs>
                <w:tab w:val="decimal" w:leader="dot" w:pos="428"/>
              </w:tabs>
              <w:autoSpaceDE w:val="0"/>
              <w:autoSpaceDN w:val="0"/>
              <w:adjustRightInd w:val="0"/>
              <w:rPr>
                <w:sz w:val="24"/>
                <w:szCs w:val="24"/>
              </w:rPr>
            </w:pPr>
            <w:r>
              <w:rPr>
                <w:sz w:val="24"/>
                <w:szCs w:val="24"/>
              </w:rPr>
              <w:t>-.33***</w:t>
            </w:r>
          </w:p>
        </w:tc>
        <w:tc>
          <w:tcPr>
            <w:tcW w:w="1224" w:type="dxa"/>
            <w:gridSpan w:val="3"/>
            <w:tcBorders>
              <w:top w:val="nil"/>
              <w:left w:val="nil"/>
              <w:bottom w:val="nil"/>
              <w:right w:val="nil"/>
            </w:tcBorders>
            <w:vAlign w:val="center"/>
          </w:tcPr>
          <w:p w14:paraId="6215BE7B" w14:textId="0F6F60D4" w:rsidR="003C3A05" w:rsidRDefault="003C3A05" w:rsidP="0050314F">
            <w:pPr>
              <w:widowControl w:val="0"/>
              <w:tabs>
                <w:tab w:val="decimal" w:leader="dot" w:pos="428"/>
              </w:tabs>
              <w:autoSpaceDE w:val="0"/>
              <w:autoSpaceDN w:val="0"/>
              <w:adjustRightInd w:val="0"/>
              <w:rPr>
                <w:sz w:val="24"/>
                <w:szCs w:val="24"/>
              </w:rPr>
            </w:pPr>
            <w:r>
              <w:rPr>
                <w:sz w:val="24"/>
                <w:szCs w:val="24"/>
              </w:rPr>
              <w:t>-.44***</w:t>
            </w:r>
          </w:p>
        </w:tc>
        <w:tc>
          <w:tcPr>
            <w:tcW w:w="1224" w:type="dxa"/>
            <w:gridSpan w:val="3"/>
            <w:tcBorders>
              <w:top w:val="nil"/>
              <w:left w:val="nil"/>
              <w:bottom w:val="nil"/>
              <w:right w:val="nil"/>
            </w:tcBorders>
            <w:vAlign w:val="center"/>
          </w:tcPr>
          <w:p w14:paraId="77395257" w14:textId="6E311BBE" w:rsidR="003C3A05" w:rsidRDefault="003C3A05" w:rsidP="0050314F">
            <w:pPr>
              <w:widowControl w:val="0"/>
              <w:tabs>
                <w:tab w:val="decimal" w:leader="dot" w:pos="428"/>
              </w:tabs>
              <w:autoSpaceDE w:val="0"/>
              <w:autoSpaceDN w:val="0"/>
              <w:adjustRightInd w:val="0"/>
              <w:rPr>
                <w:sz w:val="24"/>
                <w:szCs w:val="24"/>
              </w:rPr>
            </w:pPr>
            <w:r>
              <w:rPr>
                <w:sz w:val="24"/>
                <w:szCs w:val="24"/>
              </w:rPr>
              <w:t>-.54***</w:t>
            </w:r>
          </w:p>
        </w:tc>
        <w:tc>
          <w:tcPr>
            <w:tcW w:w="1224" w:type="dxa"/>
            <w:gridSpan w:val="3"/>
            <w:tcBorders>
              <w:top w:val="nil"/>
              <w:left w:val="nil"/>
              <w:bottom w:val="nil"/>
              <w:right w:val="nil"/>
            </w:tcBorders>
            <w:vAlign w:val="center"/>
          </w:tcPr>
          <w:p w14:paraId="6D18D5C1"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r>
      <w:tr w:rsidR="003C3A05" w14:paraId="3F5E81AB" w14:textId="77777777" w:rsidTr="00F15C14">
        <w:tblPrEx>
          <w:tblCellMar>
            <w:top w:w="0" w:type="dxa"/>
            <w:bottom w:w="0" w:type="dxa"/>
          </w:tblCellMar>
        </w:tblPrEx>
        <w:tc>
          <w:tcPr>
            <w:tcW w:w="1835" w:type="dxa"/>
            <w:vMerge/>
            <w:tcBorders>
              <w:left w:val="nil"/>
              <w:bottom w:val="nil"/>
              <w:right w:val="nil"/>
            </w:tcBorders>
            <w:vAlign w:val="center"/>
          </w:tcPr>
          <w:p w14:paraId="184D4E82" w14:textId="77777777" w:rsidR="003C3A05" w:rsidRDefault="003C3A05" w:rsidP="0050314F">
            <w:pPr>
              <w:widowControl w:val="0"/>
              <w:autoSpaceDE w:val="0"/>
              <w:autoSpaceDN w:val="0"/>
              <w:adjustRightInd w:val="0"/>
              <w:rPr>
                <w:sz w:val="24"/>
                <w:szCs w:val="24"/>
              </w:rPr>
            </w:pPr>
          </w:p>
        </w:tc>
        <w:tc>
          <w:tcPr>
            <w:tcW w:w="1184" w:type="dxa"/>
            <w:gridSpan w:val="4"/>
            <w:tcBorders>
              <w:top w:val="nil"/>
              <w:left w:val="nil"/>
              <w:bottom w:val="nil"/>
              <w:right w:val="nil"/>
            </w:tcBorders>
            <w:vAlign w:val="center"/>
          </w:tcPr>
          <w:p w14:paraId="68C985C0"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161CFD41"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712C6CAB" w14:textId="77777777" w:rsidR="003C3A05" w:rsidRDefault="003C3A05" w:rsidP="0050314F">
            <w:pPr>
              <w:widowControl w:val="0"/>
              <w:tabs>
                <w:tab w:val="decimal" w:leader="dot" w:pos="428"/>
              </w:tabs>
              <w:autoSpaceDE w:val="0"/>
              <w:autoSpaceDN w:val="0"/>
              <w:adjustRightInd w:val="0"/>
              <w:rPr>
                <w:sz w:val="24"/>
                <w:szCs w:val="24"/>
              </w:rPr>
            </w:pPr>
            <w:r>
              <w:t>[-.07, .00]</w:t>
            </w:r>
          </w:p>
        </w:tc>
        <w:tc>
          <w:tcPr>
            <w:tcW w:w="1224" w:type="dxa"/>
            <w:gridSpan w:val="3"/>
            <w:tcBorders>
              <w:top w:val="nil"/>
              <w:left w:val="nil"/>
              <w:bottom w:val="nil"/>
              <w:right w:val="nil"/>
            </w:tcBorders>
            <w:vAlign w:val="center"/>
          </w:tcPr>
          <w:p w14:paraId="5051D5F4" w14:textId="77777777" w:rsidR="003C3A05" w:rsidRDefault="003C3A05" w:rsidP="0050314F">
            <w:pPr>
              <w:widowControl w:val="0"/>
              <w:tabs>
                <w:tab w:val="decimal" w:leader="dot" w:pos="428"/>
              </w:tabs>
              <w:autoSpaceDE w:val="0"/>
              <w:autoSpaceDN w:val="0"/>
              <w:adjustRightInd w:val="0"/>
              <w:rPr>
                <w:sz w:val="24"/>
                <w:szCs w:val="24"/>
              </w:rPr>
            </w:pPr>
            <w:r>
              <w:t>[-.13, -.06]</w:t>
            </w:r>
          </w:p>
        </w:tc>
        <w:tc>
          <w:tcPr>
            <w:tcW w:w="1224" w:type="dxa"/>
            <w:gridSpan w:val="3"/>
            <w:tcBorders>
              <w:top w:val="nil"/>
              <w:left w:val="nil"/>
              <w:bottom w:val="nil"/>
              <w:right w:val="nil"/>
            </w:tcBorders>
            <w:vAlign w:val="center"/>
          </w:tcPr>
          <w:p w14:paraId="6E89D8F7" w14:textId="77777777" w:rsidR="003C3A05" w:rsidRDefault="003C3A05" w:rsidP="0050314F">
            <w:pPr>
              <w:widowControl w:val="0"/>
              <w:tabs>
                <w:tab w:val="decimal" w:leader="dot" w:pos="428"/>
              </w:tabs>
              <w:autoSpaceDE w:val="0"/>
              <w:autoSpaceDN w:val="0"/>
              <w:adjustRightInd w:val="0"/>
              <w:rPr>
                <w:sz w:val="24"/>
                <w:szCs w:val="24"/>
              </w:rPr>
            </w:pPr>
            <w:r>
              <w:t>[.75, .78]</w:t>
            </w:r>
          </w:p>
        </w:tc>
        <w:tc>
          <w:tcPr>
            <w:tcW w:w="1224" w:type="dxa"/>
            <w:gridSpan w:val="3"/>
            <w:tcBorders>
              <w:top w:val="nil"/>
              <w:left w:val="nil"/>
              <w:bottom w:val="nil"/>
              <w:right w:val="nil"/>
            </w:tcBorders>
            <w:vAlign w:val="center"/>
          </w:tcPr>
          <w:p w14:paraId="39556814" w14:textId="77777777" w:rsidR="003C3A05" w:rsidRDefault="003C3A05" w:rsidP="0050314F">
            <w:pPr>
              <w:widowControl w:val="0"/>
              <w:tabs>
                <w:tab w:val="decimal" w:leader="dot" w:pos="428"/>
              </w:tabs>
              <w:autoSpaceDE w:val="0"/>
              <w:autoSpaceDN w:val="0"/>
              <w:adjustRightInd w:val="0"/>
              <w:rPr>
                <w:sz w:val="24"/>
                <w:szCs w:val="24"/>
              </w:rPr>
            </w:pPr>
            <w:r>
              <w:t>[-.21, -.15]</w:t>
            </w:r>
          </w:p>
        </w:tc>
        <w:tc>
          <w:tcPr>
            <w:tcW w:w="1224" w:type="dxa"/>
            <w:gridSpan w:val="3"/>
            <w:tcBorders>
              <w:top w:val="nil"/>
              <w:left w:val="nil"/>
              <w:bottom w:val="nil"/>
              <w:right w:val="nil"/>
            </w:tcBorders>
            <w:vAlign w:val="center"/>
          </w:tcPr>
          <w:p w14:paraId="1C8693EB" w14:textId="77777777" w:rsidR="003C3A05" w:rsidRDefault="003C3A05" w:rsidP="0050314F">
            <w:pPr>
              <w:widowControl w:val="0"/>
              <w:tabs>
                <w:tab w:val="decimal" w:leader="dot" w:pos="428"/>
              </w:tabs>
              <w:autoSpaceDE w:val="0"/>
              <w:autoSpaceDN w:val="0"/>
              <w:adjustRightInd w:val="0"/>
              <w:rPr>
                <w:sz w:val="24"/>
                <w:szCs w:val="24"/>
              </w:rPr>
            </w:pPr>
            <w:r>
              <w:t>[-.37, -.30]</w:t>
            </w:r>
          </w:p>
        </w:tc>
        <w:tc>
          <w:tcPr>
            <w:tcW w:w="1224" w:type="dxa"/>
            <w:gridSpan w:val="3"/>
            <w:tcBorders>
              <w:top w:val="nil"/>
              <w:left w:val="nil"/>
              <w:bottom w:val="nil"/>
              <w:right w:val="nil"/>
            </w:tcBorders>
            <w:vAlign w:val="center"/>
          </w:tcPr>
          <w:p w14:paraId="71E5713D" w14:textId="77777777" w:rsidR="003C3A05" w:rsidRDefault="003C3A05" w:rsidP="0050314F">
            <w:pPr>
              <w:widowControl w:val="0"/>
              <w:tabs>
                <w:tab w:val="decimal" w:leader="dot" w:pos="428"/>
              </w:tabs>
              <w:autoSpaceDE w:val="0"/>
              <w:autoSpaceDN w:val="0"/>
              <w:adjustRightInd w:val="0"/>
              <w:rPr>
                <w:sz w:val="24"/>
                <w:szCs w:val="24"/>
              </w:rPr>
            </w:pPr>
            <w:r>
              <w:t>[-.47, -.41]</w:t>
            </w:r>
          </w:p>
        </w:tc>
        <w:tc>
          <w:tcPr>
            <w:tcW w:w="1224" w:type="dxa"/>
            <w:gridSpan w:val="3"/>
            <w:tcBorders>
              <w:top w:val="nil"/>
              <w:left w:val="nil"/>
              <w:bottom w:val="nil"/>
              <w:right w:val="nil"/>
            </w:tcBorders>
            <w:vAlign w:val="center"/>
          </w:tcPr>
          <w:p w14:paraId="0A362D52" w14:textId="77777777" w:rsidR="003C3A05" w:rsidRDefault="003C3A05" w:rsidP="0050314F">
            <w:pPr>
              <w:widowControl w:val="0"/>
              <w:tabs>
                <w:tab w:val="decimal" w:leader="dot" w:pos="428"/>
              </w:tabs>
              <w:autoSpaceDE w:val="0"/>
              <w:autoSpaceDN w:val="0"/>
              <w:adjustRightInd w:val="0"/>
              <w:rPr>
                <w:sz w:val="24"/>
                <w:szCs w:val="24"/>
              </w:rPr>
            </w:pPr>
            <w:r>
              <w:t>[-.57, -.52]</w:t>
            </w:r>
          </w:p>
        </w:tc>
        <w:tc>
          <w:tcPr>
            <w:tcW w:w="1224" w:type="dxa"/>
            <w:gridSpan w:val="3"/>
            <w:tcBorders>
              <w:top w:val="nil"/>
              <w:left w:val="nil"/>
              <w:bottom w:val="nil"/>
              <w:right w:val="nil"/>
            </w:tcBorders>
            <w:vAlign w:val="center"/>
          </w:tcPr>
          <w:p w14:paraId="5B755584" w14:textId="77777777" w:rsidR="003C3A05" w:rsidRDefault="003C3A05" w:rsidP="0050314F">
            <w:pPr>
              <w:widowControl w:val="0"/>
              <w:tabs>
                <w:tab w:val="decimal" w:leader="dot" w:pos="428"/>
              </w:tabs>
              <w:autoSpaceDE w:val="0"/>
              <w:autoSpaceDN w:val="0"/>
              <w:adjustRightInd w:val="0"/>
              <w:rPr>
                <w:sz w:val="24"/>
                <w:szCs w:val="24"/>
              </w:rPr>
            </w:pPr>
            <w:r>
              <w:rPr>
                <w:sz w:val="24"/>
                <w:szCs w:val="24"/>
              </w:rPr>
              <w:t xml:space="preserve"> </w:t>
            </w:r>
          </w:p>
        </w:tc>
      </w:tr>
      <w:tr w:rsidR="00077D29" w14:paraId="4CEC56DB" w14:textId="77777777" w:rsidTr="00FC4CB0">
        <w:tblPrEx>
          <w:tblCellMar>
            <w:top w:w="0" w:type="dxa"/>
            <w:bottom w:w="0" w:type="dxa"/>
          </w:tblCellMar>
        </w:tblPrEx>
        <w:tc>
          <w:tcPr>
            <w:tcW w:w="1835" w:type="dxa"/>
            <w:tcBorders>
              <w:top w:val="nil"/>
              <w:left w:val="nil"/>
              <w:bottom w:val="nil"/>
              <w:right w:val="nil"/>
            </w:tcBorders>
            <w:vAlign w:val="center"/>
          </w:tcPr>
          <w:p w14:paraId="27A1595C"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184" w:type="dxa"/>
            <w:gridSpan w:val="4"/>
            <w:tcBorders>
              <w:top w:val="nil"/>
              <w:left w:val="nil"/>
              <w:bottom w:val="nil"/>
              <w:right w:val="nil"/>
            </w:tcBorders>
            <w:vAlign w:val="center"/>
          </w:tcPr>
          <w:p w14:paraId="73EDE8E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090CAE8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469024F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2E7133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15D8E5A6"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3CEEBB6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2D98AE7F"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556B0192"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05282A2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nil"/>
              <w:right w:val="nil"/>
            </w:tcBorders>
            <w:vAlign w:val="center"/>
          </w:tcPr>
          <w:p w14:paraId="70E644D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r w:rsidR="000F7E3F" w14:paraId="721A986A" w14:textId="77777777" w:rsidTr="00FC4CB0">
        <w:tblPrEx>
          <w:tblCellMar>
            <w:top w:w="0" w:type="dxa"/>
            <w:bottom w:w="0" w:type="dxa"/>
          </w:tblCellMar>
        </w:tblPrEx>
        <w:trPr>
          <w:gridAfter w:val="1"/>
          <w:wAfter w:w="142" w:type="dxa"/>
        </w:trPr>
        <w:tc>
          <w:tcPr>
            <w:tcW w:w="2027" w:type="dxa"/>
            <w:gridSpan w:val="2"/>
            <w:vMerge w:val="restart"/>
            <w:tcBorders>
              <w:top w:val="nil"/>
              <w:left w:val="nil"/>
              <w:right w:val="nil"/>
            </w:tcBorders>
            <w:vAlign w:val="center"/>
          </w:tcPr>
          <w:p w14:paraId="21CCEC8C" w14:textId="487BFB3B" w:rsidR="000F7E3F" w:rsidRDefault="000F7E3F" w:rsidP="0050314F">
            <w:pPr>
              <w:widowControl w:val="0"/>
              <w:autoSpaceDE w:val="0"/>
              <w:autoSpaceDN w:val="0"/>
              <w:adjustRightInd w:val="0"/>
              <w:rPr>
                <w:sz w:val="24"/>
                <w:szCs w:val="24"/>
              </w:rPr>
            </w:pPr>
            <w:r>
              <w:rPr>
                <w:sz w:val="24"/>
                <w:szCs w:val="24"/>
              </w:rPr>
              <w:t>9. Parent sleep duration</w:t>
            </w:r>
          </w:p>
        </w:tc>
        <w:tc>
          <w:tcPr>
            <w:tcW w:w="850" w:type="dxa"/>
            <w:gridSpan w:val="2"/>
            <w:tcBorders>
              <w:top w:val="nil"/>
              <w:left w:val="nil"/>
              <w:bottom w:val="nil"/>
              <w:right w:val="nil"/>
            </w:tcBorders>
            <w:vAlign w:val="center"/>
          </w:tcPr>
          <w:p w14:paraId="4D9B7A4B" w14:textId="0425B0C6" w:rsidR="000F7E3F" w:rsidRDefault="00C90890" w:rsidP="0050314F">
            <w:pPr>
              <w:widowControl w:val="0"/>
              <w:tabs>
                <w:tab w:val="decimal" w:leader="dot" w:pos="428"/>
              </w:tabs>
              <w:autoSpaceDE w:val="0"/>
              <w:autoSpaceDN w:val="0"/>
              <w:adjustRightInd w:val="0"/>
              <w:rPr>
                <w:sz w:val="24"/>
                <w:szCs w:val="24"/>
              </w:rPr>
            </w:pPr>
            <w:r>
              <w:rPr>
                <w:sz w:val="24"/>
                <w:szCs w:val="24"/>
              </w:rPr>
              <w:t>7h56</w:t>
            </w:r>
          </w:p>
        </w:tc>
        <w:tc>
          <w:tcPr>
            <w:tcW w:w="992" w:type="dxa"/>
            <w:gridSpan w:val="3"/>
            <w:tcBorders>
              <w:top w:val="nil"/>
              <w:left w:val="nil"/>
              <w:bottom w:val="nil"/>
              <w:right w:val="nil"/>
            </w:tcBorders>
            <w:vAlign w:val="center"/>
          </w:tcPr>
          <w:p w14:paraId="60AF7B5E" w14:textId="7C866F8A" w:rsidR="000F7E3F" w:rsidRDefault="000F7E3F" w:rsidP="0050314F">
            <w:pPr>
              <w:widowControl w:val="0"/>
              <w:tabs>
                <w:tab w:val="decimal" w:leader="dot" w:pos="428"/>
              </w:tabs>
              <w:autoSpaceDE w:val="0"/>
              <w:autoSpaceDN w:val="0"/>
              <w:adjustRightInd w:val="0"/>
              <w:rPr>
                <w:sz w:val="24"/>
                <w:szCs w:val="24"/>
              </w:rPr>
            </w:pPr>
            <w:r>
              <w:rPr>
                <w:sz w:val="24"/>
                <w:szCs w:val="24"/>
              </w:rPr>
              <w:t>1</w:t>
            </w:r>
            <w:r w:rsidR="00C90890">
              <w:rPr>
                <w:sz w:val="24"/>
                <w:szCs w:val="24"/>
              </w:rPr>
              <w:t>h3</w:t>
            </w:r>
            <w:r>
              <w:rPr>
                <w:sz w:val="24"/>
                <w:szCs w:val="24"/>
              </w:rPr>
              <w:t>0</w:t>
            </w:r>
          </w:p>
        </w:tc>
        <w:tc>
          <w:tcPr>
            <w:tcW w:w="1243" w:type="dxa"/>
            <w:gridSpan w:val="3"/>
            <w:tcBorders>
              <w:top w:val="nil"/>
              <w:left w:val="nil"/>
              <w:bottom w:val="nil"/>
              <w:right w:val="nil"/>
            </w:tcBorders>
            <w:vAlign w:val="center"/>
          </w:tcPr>
          <w:p w14:paraId="471CA31C"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-.03</w:t>
            </w:r>
          </w:p>
        </w:tc>
        <w:tc>
          <w:tcPr>
            <w:tcW w:w="1224" w:type="dxa"/>
            <w:gridSpan w:val="3"/>
            <w:tcBorders>
              <w:top w:val="nil"/>
              <w:left w:val="nil"/>
              <w:bottom w:val="nil"/>
              <w:right w:val="nil"/>
            </w:tcBorders>
            <w:vAlign w:val="center"/>
          </w:tcPr>
          <w:p w14:paraId="30AA3A78" w14:textId="7632A4D8" w:rsidR="000F7E3F" w:rsidRDefault="000F7E3F" w:rsidP="0050314F">
            <w:pPr>
              <w:widowControl w:val="0"/>
              <w:tabs>
                <w:tab w:val="decimal" w:leader="dot" w:pos="428"/>
              </w:tabs>
              <w:autoSpaceDE w:val="0"/>
              <w:autoSpaceDN w:val="0"/>
              <w:adjustRightInd w:val="0"/>
              <w:rPr>
                <w:sz w:val="24"/>
                <w:szCs w:val="24"/>
              </w:rPr>
            </w:pPr>
            <w:r>
              <w:rPr>
                <w:sz w:val="24"/>
                <w:szCs w:val="24"/>
              </w:rPr>
              <w:t>.23*</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0D91EA82" w14:textId="6E4110CD" w:rsidR="000F7E3F" w:rsidRDefault="000F7E3F" w:rsidP="0050314F">
            <w:pPr>
              <w:widowControl w:val="0"/>
              <w:tabs>
                <w:tab w:val="decimal" w:leader="dot" w:pos="428"/>
              </w:tabs>
              <w:autoSpaceDE w:val="0"/>
              <w:autoSpaceDN w:val="0"/>
              <w:adjustRightInd w:val="0"/>
              <w:rPr>
                <w:sz w:val="24"/>
                <w:szCs w:val="24"/>
              </w:rPr>
            </w:pPr>
            <w:r>
              <w:rPr>
                <w:sz w:val="24"/>
                <w:szCs w:val="24"/>
              </w:rPr>
              <w:t>.06*</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31DE39B2"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.05**</w:t>
            </w:r>
          </w:p>
        </w:tc>
        <w:tc>
          <w:tcPr>
            <w:tcW w:w="1224" w:type="dxa"/>
            <w:gridSpan w:val="3"/>
            <w:tcBorders>
              <w:top w:val="nil"/>
              <w:left w:val="nil"/>
              <w:bottom w:val="nil"/>
              <w:right w:val="nil"/>
            </w:tcBorders>
            <w:vAlign w:val="center"/>
          </w:tcPr>
          <w:p w14:paraId="35582B8B" w14:textId="36742137"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CA55E0">
              <w:rPr>
                <w:sz w:val="24"/>
                <w:szCs w:val="24"/>
              </w:rPr>
              <w:t>*</w:t>
            </w:r>
            <w:r>
              <w:rPr>
                <w:sz w:val="24"/>
                <w:szCs w:val="24"/>
              </w:rPr>
              <w:t>*</w:t>
            </w:r>
          </w:p>
        </w:tc>
        <w:tc>
          <w:tcPr>
            <w:tcW w:w="1224" w:type="dxa"/>
            <w:gridSpan w:val="3"/>
            <w:tcBorders>
              <w:top w:val="nil"/>
              <w:left w:val="nil"/>
              <w:bottom w:val="nil"/>
              <w:right w:val="nil"/>
            </w:tcBorders>
            <w:vAlign w:val="center"/>
          </w:tcPr>
          <w:p w14:paraId="128B5116" w14:textId="3CB3E2FB"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05B26774" w14:textId="3AD3CDC0" w:rsidR="000F7E3F" w:rsidRDefault="000F7E3F" w:rsidP="0050314F">
            <w:pPr>
              <w:widowControl w:val="0"/>
              <w:tabs>
                <w:tab w:val="decimal" w:leader="dot" w:pos="428"/>
              </w:tabs>
              <w:autoSpaceDE w:val="0"/>
              <w:autoSpaceDN w:val="0"/>
              <w:adjustRightInd w:val="0"/>
              <w:rPr>
                <w:sz w:val="24"/>
                <w:szCs w:val="24"/>
              </w:rPr>
            </w:pPr>
            <w:r>
              <w:rPr>
                <w:sz w:val="24"/>
                <w:szCs w:val="24"/>
              </w:rPr>
              <w:t>.10*</w:t>
            </w:r>
            <w:r w:rsidR="00B22ABE">
              <w:rPr>
                <w:sz w:val="24"/>
                <w:szCs w:val="24"/>
              </w:rPr>
              <w:t>*</w:t>
            </w:r>
            <w:r>
              <w:rPr>
                <w:sz w:val="24"/>
                <w:szCs w:val="24"/>
              </w:rPr>
              <w:t>*</w:t>
            </w:r>
          </w:p>
        </w:tc>
        <w:tc>
          <w:tcPr>
            <w:tcW w:w="1224" w:type="dxa"/>
            <w:gridSpan w:val="3"/>
            <w:tcBorders>
              <w:top w:val="nil"/>
              <w:left w:val="nil"/>
              <w:bottom w:val="nil"/>
              <w:right w:val="nil"/>
            </w:tcBorders>
            <w:vAlign w:val="center"/>
          </w:tcPr>
          <w:p w14:paraId="283771EF"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.05**</w:t>
            </w:r>
          </w:p>
        </w:tc>
      </w:tr>
      <w:tr w:rsidR="000F7E3F" w14:paraId="1EA1D39C" w14:textId="77777777" w:rsidTr="00FC4CB0">
        <w:tblPrEx>
          <w:tblCellMar>
            <w:top w:w="0" w:type="dxa"/>
            <w:bottom w:w="0" w:type="dxa"/>
          </w:tblCellMar>
        </w:tblPrEx>
        <w:trPr>
          <w:trHeight w:val="87"/>
        </w:trPr>
        <w:tc>
          <w:tcPr>
            <w:tcW w:w="2027" w:type="dxa"/>
            <w:gridSpan w:val="2"/>
            <w:vMerge/>
            <w:tcBorders>
              <w:left w:val="nil"/>
              <w:bottom w:val="nil"/>
              <w:right w:val="nil"/>
            </w:tcBorders>
            <w:vAlign w:val="center"/>
          </w:tcPr>
          <w:p w14:paraId="01561C5D" w14:textId="4685E754" w:rsidR="000F7E3F" w:rsidRDefault="000F7E3F" w:rsidP="0050314F">
            <w:pPr>
              <w:widowControl w:val="0"/>
              <w:autoSpaceDE w:val="0"/>
              <w:autoSpaceDN w:val="0"/>
              <w:adjustRightInd w:val="0"/>
              <w:rPr>
                <w:sz w:val="24"/>
                <w:szCs w:val="24"/>
              </w:rPr>
            </w:pPr>
          </w:p>
        </w:tc>
        <w:tc>
          <w:tcPr>
            <w:tcW w:w="992" w:type="dxa"/>
            <w:gridSpan w:val="3"/>
            <w:tcBorders>
              <w:top w:val="nil"/>
              <w:left w:val="nil"/>
              <w:bottom w:val="nil"/>
              <w:right w:val="nil"/>
            </w:tcBorders>
            <w:vAlign w:val="center"/>
          </w:tcPr>
          <w:p w14:paraId="5F8AC704"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 xml:space="preserve"> </w:t>
            </w:r>
          </w:p>
        </w:tc>
        <w:tc>
          <w:tcPr>
            <w:tcW w:w="850" w:type="dxa"/>
            <w:gridSpan w:val="2"/>
            <w:tcBorders>
              <w:top w:val="nil"/>
              <w:left w:val="nil"/>
              <w:bottom w:val="nil"/>
              <w:right w:val="nil"/>
            </w:tcBorders>
            <w:vAlign w:val="center"/>
          </w:tcPr>
          <w:p w14:paraId="6A01DD3D" w14:textId="77777777" w:rsidR="000F7E3F" w:rsidRDefault="000F7E3F" w:rsidP="0050314F">
            <w:pPr>
              <w:widowControl w:val="0"/>
              <w:tabs>
                <w:tab w:val="decimal" w:leader="dot" w:pos="428"/>
              </w:tabs>
              <w:autoSpaceDE w:val="0"/>
              <w:autoSpaceDN w:val="0"/>
              <w:adjustRightInd w:val="0"/>
              <w:rPr>
                <w:sz w:val="24"/>
                <w:szCs w:val="24"/>
              </w:rPr>
            </w:pPr>
            <w:r>
              <w:rPr>
                <w:sz w:val="24"/>
                <w:szCs w:val="24"/>
              </w:rPr>
              <w:t xml:space="preserve"> </w:t>
            </w:r>
          </w:p>
        </w:tc>
        <w:tc>
          <w:tcPr>
            <w:tcW w:w="1385" w:type="dxa"/>
            <w:gridSpan w:val="4"/>
            <w:tcBorders>
              <w:top w:val="nil"/>
              <w:left w:val="nil"/>
              <w:bottom w:val="nil"/>
              <w:right w:val="nil"/>
            </w:tcBorders>
            <w:vAlign w:val="center"/>
          </w:tcPr>
          <w:p w14:paraId="64914AF8" w14:textId="77777777" w:rsidR="000F7E3F" w:rsidRDefault="000F7E3F" w:rsidP="0050314F">
            <w:pPr>
              <w:widowControl w:val="0"/>
              <w:tabs>
                <w:tab w:val="decimal" w:leader="dot" w:pos="428"/>
              </w:tabs>
              <w:autoSpaceDE w:val="0"/>
              <w:autoSpaceDN w:val="0"/>
              <w:adjustRightInd w:val="0"/>
              <w:rPr>
                <w:sz w:val="24"/>
                <w:szCs w:val="24"/>
              </w:rPr>
            </w:pPr>
            <w:r>
              <w:t>[-.06, .01]</w:t>
            </w:r>
          </w:p>
        </w:tc>
        <w:tc>
          <w:tcPr>
            <w:tcW w:w="1224" w:type="dxa"/>
            <w:gridSpan w:val="3"/>
            <w:tcBorders>
              <w:top w:val="nil"/>
              <w:left w:val="nil"/>
              <w:bottom w:val="nil"/>
              <w:right w:val="nil"/>
            </w:tcBorders>
            <w:vAlign w:val="center"/>
          </w:tcPr>
          <w:p w14:paraId="34F5F5D2" w14:textId="77777777" w:rsidR="000F7E3F" w:rsidRDefault="000F7E3F" w:rsidP="0050314F">
            <w:pPr>
              <w:widowControl w:val="0"/>
              <w:tabs>
                <w:tab w:val="decimal" w:leader="dot" w:pos="428"/>
              </w:tabs>
              <w:autoSpaceDE w:val="0"/>
              <w:autoSpaceDN w:val="0"/>
              <w:adjustRightInd w:val="0"/>
              <w:rPr>
                <w:sz w:val="24"/>
                <w:szCs w:val="24"/>
              </w:rPr>
            </w:pPr>
            <w:r>
              <w:t>[.19, .26]</w:t>
            </w:r>
          </w:p>
        </w:tc>
        <w:tc>
          <w:tcPr>
            <w:tcW w:w="1224" w:type="dxa"/>
            <w:gridSpan w:val="3"/>
            <w:tcBorders>
              <w:top w:val="nil"/>
              <w:left w:val="nil"/>
              <w:bottom w:val="nil"/>
              <w:right w:val="nil"/>
            </w:tcBorders>
            <w:vAlign w:val="center"/>
          </w:tcPr>
          <w:p w14:paraId="5AE43814" w14:textId="77777777" w:rsidR="000F7E3F" w:rsidRDefault="000F7E3F" w:rsidP="0050314F">
            <w:pPr>
              <w:widowControl w:val="0"/>
              <w:tabs>
                <w:tab w:val="decimal" w:leader="dot" w:pos="428"/>
              </w:tabs>
              <w:autoSpaceDE w:val="0"/>
              <w:autoSpaceDN w:val="0"/>
              <w:adjustRightInd w:val="0"/>
              <w:rPr>
                <w:sz w:val="24"/>
                <w:szCs w:val="24"/>
              </w:rPr>
            </w:pPr>
            <w:r>
              <w:t>[.03, .10]</w:t>
            </w:r>
          </w:p>
        </w:tc>
        <w:tc>
          <w:tcPr>
            <w:tcW w:w="1224" w:type="dxa"/>
            <w:gridSpan w:val="3"/>
            <w:tcBorders>
              <w:top w:val="nil"/>
              <w:left w:val="nil"/>
              <w:bottom w:val="nil"/>
              <w:right w:val="nil"/>
            </w:tcBorders>
            <w:vAlign w:val="center"/>
          </w:tcPr>
          <w:p w14:paraId="0048395A" w14:textId="77777777" w:rsidR="000F7E3F" w:rsidRDefault="000F7E3F" w:rsidP="0050314F">
            <w:pPr>
              <w:widowControl w:val="0"/>
              <w:tabs>
                <w:tab w:val="decimal" w:leader="dot" w:pos="428"/>
              </w:tabs>
              <w:autoSpaceDE w:val="0"/>
              <w:autoSpaceDN w:val="0"/>
              <w:adjustRightInd w:val="0"/>
              <w:rPr>
                <w:sz w:val="24"/>
                <w:szCs w:val="24"/>
              </w:rPr>
            </w:pPr>
            <w:r>
              <w:t>[.02, .09]</w:t>
            </w:r>
          </w:p>
        </w:tc>
        <w:tc>
          <w:tcPr>
            <w:tcW w:w="1224" w:type="dxa"/>
            <w:gridSpan w:val="3"/>
            <w:tcBorders>
              <w:top w:val="nil"/>
              <w:left w:val="nil"/>
              <w:bottom w:val="nil"/>
              <w:right w:val="nil"/>
            </w:tcBorders>
            <w:vAlign w:val="center"/>
          </w:tcPr>
          <w:p w14:paraId="6DCCDC41" w14:textId="77777777" w:rsidR="000F7E3F" w:rsidRDefault="000F7E3F" w:rsidP="0050314F">
            <w:pPr>
              <w:widowControl w:val="0"/>
              <w:tabs>
                <w:tab w:val="decimal" w:leader="dot" w:pos="428"/>
              </w:tabs>
              <w:autoSpaceDE w:val="0"/>
              <w:autoSpaceDN w:val="0"/>
              <w:adjustRightInd w:val="0"/>
              <w:rPr>
                <w:sz w:val="24"/>
                <w:szCs w:val="24"/>
              </w:rPr>
            </w:pPr>
            <w:r>
              <w:t>[.07, .14]</w:t>
            </w:r>
          </w:p>
        </w:tc>
        <w:tc>
          <w:tcPr>
            <w:tcW w:w="1224" w:type="dxa"/>
            <w:gridSpan w:val="3"/>
            <w:tcBorders>
              <w:top w:val="nil"/>
              <w:left w:val="nil"/>
              <w:bottom w:val="nil"/>
              <w:right w:val="nil"/>
            </w:tcBorders>
            <w:vAlign w:val="center"/>
          </w:tcPr>
          <w:p w14:paraId="672A8A0C" w14:textId="77777777" w:rsidR="000F7E3F" w:rsidRDefault="000F7E3F"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65FECDE4" w14:textId="77777777" w:rsidR="000F7E3F" w:rsidRDefault="000F7E3F" w:rsidP="0050314F">
            <w:pPr>
              <w:widowControl w:val="0"/>
              <w:tabs>
                <w:tab w:val="decimal" w:leader="dot" w:pos="428"/>
              </w:tabs>
              <w:autoSpaceDE w:val="0"/>
              <w:autoSpaceDN w:val="0"/>
              <w:adjustRightInd w:val="0"/>
              <w:rPr>
                <w:sz w:val="24"/>
                <w:szCs w:val="24"/>
              </w:rPr>
            </w:pPr>
            <w:r>
              <w:t>[.06, .13]</w:t>
            </w:r>
          </w:p>
        </w:tc>
        <w:tc>
          <w:tcPr>
            <w:tcW w:w="1224" w:type="dxa"/>
            <w:gridSpan w:val="3"/>
            <w:tcBorders>
              <w:top w:val="nil"/>
              <w:left w:val="nil"/>
              <w:bottom w:val="nil"/>
              <w:right w:val="nil"/>
            </w:tcBorders>
            <w:vAlign w:val="center"/>
          </w:tcPr>
          <w:p w14:paraId="7B2D945E" w14:textId="77777777" w:rsidR="000F7E3F" w:rsidRDefault="000F7E3F" w:rsidP="0050314F">
            <w:pPr>
              <w:widowControl w:val="0"/>
              <w:tabs>
                <w:tab w:val="decimal" w:leader="dot" w:pos="428"/>
              </w:tabs>
              <w:autoSpaceDE w:val="0"/>
              <w:autoSpaceDN w:val="0"/>
              <w:adjustRightInd w:val="0"/>
              <w:rPr>
                <w:sz w:val="24"/>
                <w:szCs w:val="24"/>
              </w:rPr>
            </w:pPr>
            <w:r>
              <w:t>[.02, .09]</w:t>
            </w:r>
          </w:p>
        </w:tc>
      </w:tr>
      <w:tr w:rsidR="00077D29" w14:paraId="73813BF3" w14:textId="77777777" w:rsidTr="00FC4CB0">
        <w:tblPrEx>
          <w:tblCellMar>
            <w:top w:w="0" w:type="dxa"/>
            <w:bottom w:w="0" w:type="dxa"/>
          </w:tblCellMar>
        </w:tblPrEx>
        <w:tc>
          <w:tcPr>
            <w:tcW w:w="1835" w:type="dxa"/>
            <w:tcBorders>
              <w:top w:val="nil"/>
              <w:left w:val="nil"/>
              <w:bottom w:val="single" w:sz="6" w:space="0" w:color="auto"/>
              <w:right w:val="nil"/>
            </w:tcBorders>
            <w:vAlign w:val="center"/>
          </w:tcPr>
          <w:p w14:paraId="413FCC15" w14:textId="77777777" w:rsidR="00077D29" w:rsidRDefault="00077D29" w:rsidP="0050314F">
            <w:pPr>
              <w:widowControl w:val="0"/>
              <w:autoSpaceDE w:val="0"/>
              <w:autoSpaceDN w:val="0"/>
              <w:adjustRightInd w:val="0"/>
              <w:rPr>
                <w:sz w:val="24"/>
                <w:szCs w:val="24"/>
              </w:rPr>
            </w:pPr>
            <w:r>
              <w:rPr>
                <w:sz w:val="24"/>
                <w:szCs w:val="24"/>
              </w:rPr>
              <w:t xml:space="preserve"> </w:t>
            </w:r>
          </w:p>
        </w:tc>
        <w:tc>
          <w:tcPr>
            <w:tcW w:w="1184" w:type="dxa"/>
            <w:gridSpan w:val="4"/>
            <w:tcBorders>
              <w:top w:val="nil"/>
              <w:left w:val="nil"/>
              <w:bottom w:val="single" w:sz="6" w:space="0" w:color="auto"/>
              <w:right w:val="nil"/>
            </w:tcBorders>
            <w:vAlign w:val="center"/>
          </w:tcPr>
          <w:p w14:paraId="47851540"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103" w:type="dxa"/>
            <w:gridSpan w:val="3"/>
            <w:tcBorders>
              <w:top w:val="nil"/>
              <w:left w:val="nil"/>
              <w:bottom w:val="single" w:sz="6" w:space="0" w:color="auto"/>
              <w:right w:val="nil"/>
            </w:tcBorders>
            <w:vAlign w:val="center"/>
          </w:tcPr>
          <w:p w14:paraId="578D0700" w14:textId="21B6FAB9" w:rsidR="00077D29" w:rsidRDefault="00077D29" w:rsidP="0050314F">
            <w:pPr>
              <w:widowControl w:val="0"/>
              <w:tabs>
                <w:tab w:val="decimal" w:leader="dot" w:pos="428"/>
              </w:tabs>
              <w:autoSpaceDE w:val="0"/>
              <w:autoSpaceDN w:val="0"/>
              <w:adjustRightInd w:val="0"/>
              <w:rPr>
                <w:sz w:val="24"/>
                <w:szCs w:val="24"/>
              </w:rPr>
            </w:pPr>
          </w:p>
        </w:tc>
        <w:tc>
          <w:tcPr>
            <w:tcW w:w="1132" w:type="dxa"/>
            <w:gridSpan w:val="3"/>
            <w:tcBorders>
              <w:top w:val="nil"/>
              <w:left w:val="nil"/>
              <w:bottom w:val="single" w:sz="6" w:space="0" w:color="auto"/>
              <w:right w:val="nil"/>
            </w:tcBorders>
            <w:vAlign w:val="center"/>
          </w:tcPr>
          <w:p w14:paraId="5852612B"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B66841D"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56E7300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7E2AD1DC"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4BC1EA25"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94065C8"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668D896A"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c>
          <w:tcPr>
            <w:tcW w:w="1224" w:type="dxa"/>
            <w:gridSpan w:val="3"/>
            <w:tcBorders>
              <w:top w:val="nil"/>
              <w:left w:val="nil"/>
              <w:bottom w:val="single" w:sz="6" w:space="0" w:color="auto"/>
              <w:right w:val="nil"/>
            </w:tcBorders>
            <w:vAlign w:val="center"/>
          </w:tcPr>
          <w:p w14:paraId="5EDD8697" w14:textId="77777777" w:rsidR="00077D29" w:rsidRDefault="00077D29" w:rsidP="0050314F">
            <w:pPr>
              <w:widowControl w:val="0"/>
              <w:tabs>
                <w:tab w:val="decimal" w:leader="dot" w:pos="428"/>
              </w:tabs>
              <w:autoSpaceDE w:val="0"/>
              <w:autoSpaceDN w:val="0"/>
              <w:adjustRightInd w:val="0"/>
              <w:rPr>
                <w:sz w:val="24"/>
                <w:szCs w:val="24"/>
              </w:rPr>
            </w:pPr>
            <w:r>
              <w:rPr>
                <w:sz w:val="24"/>
                <w:szCs w:val="24"/>
              </w:rPr>
              <w:t xml:space="preserve"> </w:t>
            </w:r>
          </w:p>
        </w:tc>
      </w:tr>
    </w:tbl>
    <w:p w14:paraId="62E55814" w14:textId="0F2B0387" w:rsidR="000F7E3F" w:rsidRDefault="00077D29" w:rsidP="00077D29">
      <w:pPr>
        <w:widowControl w:val="0"/>
        <w:autoSpaceDE w:val="0"/>
        <w:autoSpaceDN w:val="0"/>
        <w:adjustRightInd w:val="0"/>
        <w:rPr>
          <w:sz w:val="24"/>
          <w:szCs w:val="24"/>
        </w:rPr>
      </w:pPr>
      <w:r>
        <w:rPr>
          <w:i/>
          <w:iCs/>
          <w:sz w:val="24"/>
          <w:szCs w:val="24"/>
        </w:rPr>
        <w:t>Note.</w:t>
      </w:r>
      <w:r>
        <w:rPr>
          <w:sz w:val="24"/>
          <w:szCs w:val="24"/>
        </w:rPr>
        <w:t xml:space="preserve"> </w:t>
      </w:r>
      <w:r>
        <w:rPr>
          <w:i/>
          <w:iCs/>
          <w:sz w:val="24"/>
          <w:szCs w:val="24"/>
        </w:rPr>
        <w:t>M</w:t>
      </w:r>
      <w:r>
        <w:rPr>
          <w:sz w:val="24"/>
          <w:szCs w:val="24"/>
        </w:rPr>
        <w:t xml:space="preserve"> and </w:t>
      </w:r>
      <w:r>
        <w:rPr>
          <w:i/>
          <w:iCs/>
          <w:sz w:val="24"/>
          <w:szCs w:val="24"/>
        </w:rPr>
        <w:t>SD</w:t>
      </w:r>
      <w:r>
        <w:rPr>
          <w:sz w:val="24"/>
          <w:szCs w:val="24"/>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w:t>
      </w:r>
      <w:r w:rsidR="000F7E3F">
        <w:rPr>
          <w:sz w:val="24"/>
          <w:szCs w:val="24"/>
        </w:rPr>
        <w:fldChar w:fldCharType="begin"/>
      </w:r>
      <w:r w:rsidR="000F7E3F">
        <w:rPr>
          <w:sz w:val="24"/>
          <w:szCs w:val="24"/>
        </w:rPr>
        <w:instrText xml:space="preserve"> ADDIN ZOTERO_ITEM CSL_CITATION {"citationID":"4G8R63M0","properties":{"formattedCitation":"(Cumming, 2014)","plainCitation":"(Cumming, 2014)","noteIndex":0},"citationItems":[{"id":430,"uris":["http://zotero.org/users/244229/items/SU5R4CVH"],"uri":["http://zotero.org/users/244229/items/SU5R4CVH"],"itemData":{"id":430,"type":"article-journal","container-title":"Psychological Science","DOI":"10.1177/0956797613504966","ISSN":"0956-7976","issue":"1","note":"Citation Key: Cumming2014","page":"7-29","title":"The New Statistics: Why and How","volume":"25","author":[{"family":"Cumming","given":"G."}],"issued":{"date-parts":[["2014"]]}}}],"schema":"https://github.com/citation-style-language/schema/raw/master/csl-citation.json"} </w:instrText>
      </w:r>
      <w:r w:rsidR="000F7E3F">
        <w:rPr>
          <w:sz w:val="24"/>
          <w:szCs w:val="24"/>
        </w:rPr>
        <w:fldChar w:fldCharType="separate"/>
      </w:r>
      <w:r w:rsidR="000F7E3F" w:rsidRPr="000F7E3F">
        <w:rPr>
          <w:sz w:val="24"/>
        </w:rPr>
        <w:t>(Cumming, 2014)</w:t>
      </w:r>
      <w:r w:rsidR="000F7E3F">
        <w:rPr>
          <w:sz w:val="24"/>
          <w:szCs w:val="24"/>
        </w:rPr>
        <w:fldChar w:fldCharType="end"/>
      </w:r>
      <w:r>
        <w:rPr>
          <w:sz w:val="24"/>
          <w:szCs w:val="24"/>
        </w:rPr>
        <w:t xml:space="preserve">. </w:t>
      </w:r>
    </w:p>
    <w:p w14:paraId="64C03AB5" w14:textId="7CA2C93F" w:rsidR="005132CE" w:rsidRPr="003C3FAD" w:rsidRDefault="00077D29" w:rsidP="003C3FAD">
      <w:pPr>
        <w:widowControl w:val="0"/>
        <w:autoSpaceDE w:val="0"/>
        <w:autoSpaceDN w:val="0"/>
        <w:adjustRightInd w:val="0"/>
        <w:rPr>
          <w:sz w:val="24"/>
          <w:szCs w:val="24"/>
        </w:rPr>
        <w:sectPr w:rsidR="005132CE" w:rsidRPr="003C3FAD" w:rsidSect="00B84893">
          <w:pgSz w:w="15840" w:h="12240" w:orient="landscape" w:code="1"/>
          <w:pgMar w:top="1321" w:right="1701" w:bottom="851" w:left="1134" w:header="1135" w:footer="0" w:gutter="0"/>
          <w:cols w:space="720"/>
          <w:docGrid w:linePitch="272"/>
        </w:sectPr>
      </w:pPr>
      <w:r>
        <w:rPr>
          <w:sz w:val="24"/>
          <w:szCs w:val="24"/>
        </w:rPr>
        <w:t xml:space="preserve">* indicates </w:t>
      </w:r>
      <w:r>
        <w:rPr>
          <w:i/>
          <w:iCs/>
          <w:sz w:val="24"/>
          <w:szCs w:val="24"/>
        </w:rPr>
        <w:t>p</w:t>
      </w:r>
      <w:r>
        <w:rPr>
          <w:sz w:val="24"/>
          <w:szCs w:val="24"/>
        </w:rPr>
        <w:t xml:space="preserve"> &lt; .05. ** indicates </w:t>
      </w:r>
      <w:r>
        <w:rPr>
          <w:i/>
          <w:iCs/>
          <w:sz w:val="24"/>
          <w:szCs w:val="24"/>
        </w:rPr>
        <w:t>p</w:t>
      </w:r>
      <w:r>
        <w:rPr>
          <w:sz w:val="24"/>
          <w:szCs w:val="24"/>
        </w:rPr>
        <w:t xml:space="preserve"> &lt; .01</w:t>
      </w:r>
      <w:r w:rsidR="000F7E3F">
        <w:rPr>
          <w:sz w:val="24"/>
          <w:szCs w:val="24"/>
        </w:rPr>
        <w:t xml:space="preserve">, </w:t>
      </w:r>
      <w:r w:rsidR="00A11A2A">
        <w:rPr>
          <w:sz w:val="24"/>
          <w:szCs w:val="24"/>
        </w:rPr>
        <w:t>*** indicates p &lt; .00</w:t>
      </w:r>
      <w:r w:rsidR="003C3FAD">
        <w:rPr>
          <w:sz w:val="24"/>
          <w:szCs w:val="24"/>
        </w:rPr>
        <w:t>1</w:t>
      </w:r>
    </w:p>
    <w:p w14:paraId="3DF84C59" w14:textId="3E0A2F26" w:rsidR="00391584" w:rsidRDefault="00391584" w:rsidP="003C3FAD">
      <w:pPr>
        <w:spacing w:before="29" w:line="360" w:lineRule="auto"/>
        <w:ind w:right="64"/>
        <w:rPr>
          <w:sz w:val="24"/>
          <w:szCs w:val="24"/>
        </w:rPr>
      </w:pPr>
    </w:p>
    <w:sectPr w:rsidR="00391584" w:rsidSect="00B84893">
      <w:pgSz w:w="12240" w:h="15840" w:code="1"/>
      <w:pgMar w:top="1701" w:right="1338" w:bottom="278" w:left="1321" w:header="1135" w:footer="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spar" w:date="2021-05-16T12:19:00Z" w:initials="CA">
    <w:p w14:paraId="0DBC75E8" w14:textId="77777777" w:rsidR="00772E47" w:rsidRDefault="00772E47">
      <w:pPr>
        <w:pStyle w:val="CommentText"/>
        <w:rPr>
          <w:noProof/>
        </w:rPr>
      </w:pPr>
      <w:r>
        <w:rPr>
          <w:rStyle w:val="CommentReference"/>
        </w:rPr>
        <w:annotationRef/>
      </w:r>
      <w:r w:rsidR="00BD61E9">
        <w:rPr>
          <w:noProof/>
        </w:rPr>
        <w:t xml:space="preserve">Frank - </w:t>
      </w:r>
      <w:r w:rsidR="00BD61E9">
        <w:rPr>
          <w:noProof/>
        </w:rPr>
        <w:t>do you re</w:t>
      </w:r>
      <w:r w:rsidR="00BD61E9">
        <w:rPr>
          <w:noProof/>
        </w:rPr>
        <w:t>ca</w:t>
      </w:r>
      <w:r w:rsidR="00BD61E9">
        <w:rPr>
          <w:noProof/>
        </w:rPr>
        <w:t>ll if this was t</w:t>
      </w:r>
      <w:r w:rsidR="00BD61E9">
        <w:rPr>
          <w:noProof/>
        </w:rPr>
        <w:t>he case?</w:t>
      </w:r>
    </w:p>
    <w:p w14:paraId="7562D7AD" w14:textId="4DB7581F" w:rsidR="00772E47" w:rsidRDefault="00772E47">
      <w:pPr>
        <w:pStyle w:val="CommentText"/>
      </w:pPr>
    </w:p>
  </w:comment>
  <w:comment w:id="3" w:author="Caspar" w:date="2021-05-16T12:20:00Z" w:initials="CA">
    <w:p w14:paraId="189FF204" w14:textId="62C1B7EE" w:rsidR="00772E47" w:rsidRDefault="00772E47">
      <w:pPr>
        <w:pStyle w:val="CommentText"/>
      </w:pPr>
      <w:r>
        <w:rPr>
          <w:rStyle w:val="CommentReference"/>
        </w:rPr>
        <w:annotationRef/>
      </w:r>
      <w:r w:rsidR="00BD61E9">
        <w:rPr>
          <w:noProof/>
        </w:rPr>
        <w:t>Did we do this</w:t>
      </w:r>
      <w:r w:rsidR="00BD61E9">
        <w:rPr>
          <w:noProof/>
        </w:rPr>
        <w:t>?</w:t>
      </w:r>
    </w:p>
  </w:comment>
  <w:comment w:id="2" w:author="Guest User" w:date="2021-05-17T18:34:00Z" w:initials="GU">
    <w:p w14:paraId="06D12C6A" w14:textId="0EFA1478" w:rsidR="75129800" w:rsidRDefault="75129800">
      <w:pPr>
        <w:pStyle w:val="CommentText"/>
      </w:pPr>
      <w:r>
        <w:t>I can't recall if we did a review at our IRB. We typically don't if their is already an external Ethics committee approving. If you have no records back, let's take out this piece.</w:t>
      </w:r>
      <w:r>
        <w:rPr>
          <w:rStyle w:val="CommentReference"/>
        </w:rPr>
        <w:annotationRef/>
      </w:r>
    </w:p>
  </w:comment>
  <w:comment w:id="4" w:author="Guest User" w:date="2021-05-17T18:46:00Z" w:initials="GU">
    <w:p w14:paraId="39541E80" w14:textId="5FF3771C" w:rsidR="78271F13" w:rsidRDefault="78271F13">
      <w:pPr>
        <w:pStyle w:val="CommentText"/>
      </w:pPr>
      <w:r>
        <w:t>We shoudl clarify that in Brazil they used their own diapers, while in Uk we provided diapers for better control.</w:t>
      </w:r>
      <w:r>
        <w:rPr>
          <w:rStyle w:val="CommentReference"/>
        </w:rPr>
        <w:annotationRef/>
      </w:r>
    </w:p>
  </w:comment>
  <w:comment w:id="8" w:author="Caspar" w:date="2021-05-16T12:19:00Z" w:initials="CA">
    <w:p w14:paraId="0F9E022F" w14:textId="77777777" w:rsidR="00E16542" w:rsidRDefault="00E16542" w:rsidP="00E16542">
      <w:pPr>
        <w:pStyle w:val="CommentText"/>
        <w:rPr>
          <w:noProof/>
        </w:rPr>
      </w:pPr>
      <w:r>
        <w:rPr>
          <w:rStyle w:val="CommentReference"/>
        </w:rPr>
        <w:annotationRef/>
      </w:r>
      <w:r>
        <w:rPr>
          <w:noProof/>
        </w:rPr>
        <w:t>Frank - do you recall if this was the case?</w:t>
      </w:r>
    </w:p>
    <w:p w14:paraId="3BC67C60" w14:textId="77777777" w:rsidR="00E16542" w:rsidRDefault="00E16542" w:rsidP="00E1654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2D7AD" w15:done="0"/>
  <w15:commentEx w15:paraId="189FF204" w15:done="0"/>
  <w15:commentEx w15:paraId="06D12C6A" w15:done="0"/>
  <w15:commentEx w15:paraId="39541E80" w15:done="0"/>
  <w15:commentEx w15:paraId="3BC67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8C51" w16cex:dateUtc="2021-05-16T11:19:00Z"/>
  <w16cex:commentExtensible w16cex:durableId="244B8C73" w16cex:dateUtc="2021-05-16T11:20:00Z"/>
  <w16cex:commentExtensible w16cex:durableId="33F1D3F0" w16cex:dateUtc="2021-05-17T16:34:00Z"/>
  <w16cex:commentExtensible w16cex:durableId="6894CEB2" w16cex:dateUtc="2021-05-17T16:46:00Z"/>
  <w16cex:commentExtensible w16cex:durableId="2450B68B" w16cex:dateUtc="2021-05-16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2D7AD" w16cid:durableId="244B8C51"/>
  <w16cid:commentId w16cid:paraId="189FF204" w16cid:durableId="244B8C73"/>
  <w16cid:commentId w16cid:paraId="06D12C6A" w16cid:durableId="33F1D3F0"/>
  <w16cid:commentId w16cid:paraId="39541E80" w16cid:durableId="6894CEB2"/>
  <w16cid:commentId w16cid:paraId="3BC67C60" w16cid:durableId="2450B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EF53E" w14:textId="77777777" w:rsidR="00C6011B" w:rsidRDefault="00C6011B">
      <w:r>
        <w:separator/>
      </w:r>
    </w:p>
  </w:endnote>
  <w:endnote w:type="continuationSeparator" w:id="0">
    <w:p w14:paraId="516CABAD" w14:textId="77777777" w:rsidR="00C6011B" w:rsidRDefault="00C6011B">
      <w:r>
        <w:continuationSeparator/>
      </w:r>
    </w:p>
  </w:endnote>
  <w:endnote w:type="continuationNotice" w:id="1">
    <w:p w14:paraId="76D39257" w14:textId="77777777" w:rsidR="00454CB8" w:rsidRDefault="00454C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harter-Roman">
    <w:altName w:val="Calibri"/>
    <w:panose1 w:val="00000000000000000000"/>
    <w:charset w:val="00"/>
    <w:family w:val="swiss"/>
    <w:notTrueType/>
    <w:pitch w:val="default"/>
    <w:sig w:usb0="00000003" w:usb1="00000000" w:usb2="00000000" w:usb3="00000000" w:csb0="00000001" w:csb1="00000000"/>
  </w:font>
  <w:font w:name="Charter-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C978" w14:textId="77777777" w:rsidR="00C6011B" w:rsidRDefault="00C6011B">
      <w:r>
        <w:separator/>
      </w:r>
    </w:p>
  </w:footnote>
  <w:footnote w:type="continuationSeparator" w:id="0">
    <w:p w14:paraId="5F99AA22" w14:textId="77777777" w:rsidR="00C6011B" w:rsidRDefault="00C6011B">
      <w:r>
        <w:continuationSeparator/>
      </w:r>
    </w:p>
  </w:footnote>
  <w:footnote w:type="continuationNotice" w:id="1">
    <w:p w14:paraId="7525F105" w14:textId="77777777" w:rsidR="00454CB8" w:rsidRDefault="00454C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DAE4" w14:textId="77777777" w:rsidR="0067356E" w:rsidRDefault="00BD61E9">
    <w:pPr>
      <w:spacing w:line="200" w:lineRule="exact"/>
    </w:pPr>
    <w:r>
      <w:pict w14:anchorId="568A89A2">
        <v:shapetype id="_x0000_t202" coordsize="21600,21600" o:spt="202" path="m,l,21600r21600,l21600,xe">
          <v:stroke joinstyle="miter"/>
          <v:path gradientshapeok="t" o:connecttype="rect"/>
        </v:shapetype>
        <v:shape id="_x0000_s2058" type="#_x0000_t202" style="position:absolute;margin-left:65.65pt;margin-top:64.9pt;width:255.65pt;height:12.5pt;z-index:-251658240;mso-position-horizontal-relative:page;mso-position-vertical-relative:page" filled="f" stroked="f">
          <v:textbox style="mso-next-textbox:#_x0000_s2058" inset="0,0,0,0">
            <w:txbxContent>
              <w:p w14:paraId="790F2EFD" w14:textId="43B5D8D3" w:rsidR="0067356E" w:rsidRDefault="004814D1">
                <w:pPr>
                  <w:spacing w:line="260" w:lineRule="exact"/>
                  <w:ind w:left="20" w:right="-36"/>
                  <w:rPr>
                    <w:sz w:val="24"/>
                    <w:szCs w:val="24"/>
                  </w:rPr>
                </w:pPr>
                <w:r>
                  <w:rPr>
                    <w:spacing w:val="1"/>
                    <w:sz w:val="24"/>
                    <w:szCs w:val="24"/>
                  </w:rPr>
                  <w:t>R</w:t>
                </w:r>
                <w:r>
                  <w:rPr>
                    <w:sz w:val="24"/>
                    <w:szCs w:val="24"/>
                  </w:rPr>
                  <w:t>unn</w:t>
                </w:r>
                <w:r>
                  <w:rPr>
                    <w:spacing w:val="1"/>
                    <w:sz w:val="24"/>
                    <w:szCs w:val="24"/>
                  </w:rPr>
                  <w:t>i</w:t>
                </w:r>
                <w:r>
                  <w:rPr>
                    <w:sz w:val="24"/>
                    <w:szCs w:val="24"/>
                  </w:rPr>
                  <w:t>ng</w:t>
                </w:r>
                <w:r>
                  <w:rPr>
                    <w:spacing w:val="-10"/>
                    <w:sz w:val="24"/>
                    <w:szCs w:val="24"/>
                  </w:rPr>
                  <w:t xml:space="preserve"> </w:t>
                </w:r>
                <w:r>
                  <w:rPr>
                    <w:sz w:val="24"/>
                    <w:szCs w:val="24"/>
                  </w:rPr>
                  <w:t>h</w:t>
                </w:r>
                <w:r>
                  <w:rPr>
                    <w:spacing w:val="-1"/>
                    <w:sz w:val="24"/>
                    <w:szCs w:val="24"/>
                  </w:rPr>
                  <w:t>ea</w:t>
                </w:r>
                <w:r>
                  <w:rPr>
                    <w:sz w:val="24"/>
                    <w:szCs w:val="24"/>
                  </w:rPr>
                  <w:t>d:</w:t>
                </w:r>
                <w:r>
                  <w:rPr>
                    <w:spacing w:val="-1"/>
                    <w:sz w:val="24"/>
                    <w:szCs w:val="24"/>
                  </w:rPr>
                  <w:t xml:space="preserve"> </w:t>
                </w:r>
                <w:r w:rsidR="006E5340">
                  <w:rPr>
                    <w:spacing w:val="1"/>
                    <w:sz w:val="24"/>
                    <w:szCs w:val="24"/>
                  </w:rPr>
                  <w:t>INFANT SLEEP AND MOOD</w:t>
                </w:r>
              </w:p>
            </w:txbxContent>
          </v:textbox>
          <w10:wrap anchorx="page" anchory="page"/>
        </v:shape>
      </w:pict>
    </w:r>
    <w:r>
      <w:pict w14:anchorId="28CACB29">
        <v:shape id="_x0000_s2057" type="#_x0000_t202" style="position:absolute;margin-left:532pt;margin-top:72.6pt;width:10pt;height:14pt;z-index:-251658239;mso-position-horizontal-relative:page;mso-position-vertical-relative:page" filled="f" stroked="f">
          <v:textbox style="mso-next-textbox:#_x0000_s2057" inset="0,0,0,0">
            <w:txbxContent>
              <w:p w14:paraId="16DC9EF5" w14:textId="2E576C1F" w:rsidR="0067356E" w:rsidRDefault="0067356E" w:rsidP="00753B2A">
                <w:pPr>
                  <w:spacing w:line="260" w:lineRule="exact"/>
                  <w:rPr>
                    <w:sz w:val="24"/>
                    <w:szCs w:val="2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A55F" w14:textId="7FEAA00E" w:rsidR="0067356E" w:rsidRDefault="00BD61E9">
    <w:pPr>
      <w:spacing w:line="200" w:lineRule="exact"/>
    </w:pPr>
    <w:r>
      <w:pict w14:anchorId="495C9EEF">
        <v:shapetype id="_x0000_t202" coordsize="21600,21600" o:spt="202" path="m,l,21600r21600,l21600,xe">
          <v:stroke joinstyle="miter"/>
          <v:path gradientshapeok="t" o:connecttype="rect"/>
        </v:shapetype>
        <v:shape id="_x0000_s2056" type="#_x0000_t202" style="position:absolute;margin-left:51.5pt;margin-top:42.6pt;width:158.45pt;height:12.5pt;z-index:-251658238;mso-position-horizontal-relative:page;mso-position-vertical-relative:page" filled="f" stroked="f">
          <v:textbox style="mso-next-textbox:#_x0000_s2056" inset="0,0,0,0">
            <w:txbxContent>
              <w:p w14:paraId="739229DB" w14:textId="67D7F932" w:rsidR="0067356E" w:rsidRPr="006E5340" w:rsidRDefault="006E5340">
                <w:pPr>
                  <w:spacing w:line="260" w:lineRule="exact"/>
                  <w:ind w:left="20" w:right="-36"/>
                  <w:rPr>
                    <w:sz w:val="24"/>
                    <w:szCs w:val="24"/>
                    <w:lang w:val="en-GB"/>
                  </w:rPr>
                </w:pPr>
                <w:r>
                  <w:rPr>
                    <w:spacing w:val="1"/>
                    <w:sz w:val="24"/>
                    <w:szCs w:val="24"/>
                    <w:lang w:val="en-GB"/>
                  </w:rPr>
                  <w:t>INFANT SLEEP AND MOOD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491283"/>
      <w:docPartObj>
        <w:docPartGallery w:val="Page Numbers (Top of Page)"/>
        <w:docPartUnique/>
      </w:docPartObj>
    </w:sdtPr>
    <w:sdtEndPr>
      <w:rPr>
        <w:noProof/>
      </w:rPr>
    </w:sdtEndPr>
    <w:sdtContent>
      <w:p w14:paraId="7ECD778A" w14:textId="76CFCB94" w:rsidR="00695396" w:rsidRDefault="00695396">
        <w:pPr>
          <w:pStyle w:val="Header"/>
          <w:jc w:val="right"/>
        </w:pPr>
        <w:r>
          <w:rPr>
            <w:noProof/>
          </w:rPr>
          <mc:AlternateContent>
            <mc:Choice Requires="wps">
              <w:drawing>
                <wp:anchor distT="0" distB="0" distL="114300" distR="114300" simplePos="0" relativeHeight="251658243" behindDoc="0" locked="0" layoutInCell="1" allowOverlap="1" wp14:anchorId="1CC1F5A9" wp14:editId="2F646055">
                  <wp:simplePos x="0" y="0"/>
                  <wp:positionH relativeFrom="page">
                    <wp:posOffset>610235</wp:posOffset>
                  </wp:positionH>
                  <wp:positionV relativeFrom="margin">
                    <wp:posOffset>-397510</wp:posOffset>
                  </wp:positionV>
                  <wp:extent cx="2012315" cy="247650"/>
                  <wp:effectExtent l="0" t="0" r="698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D22E1" w14:textId="77777777" w:rsidR="00695396" w:rsidRPr="006E5340" w:rsidRDefault="00695396" w:rsidP="00695396">
                              <w:pPr>
                                <w:spacing w:line="260" w:lineRule="exact"/>
                                <w:ind w:left="20" w:right="-36"/>
                                <w:rPr>
                                  <w:sz w:val="24"/>
                                  <w:szCs w:val="24"/>
                                  <w:lang w:val="en-GB"/>
                                </w:rPr>
                              </w:pPr>
                              <w:r>
                                <w:rPr>
                                  <w:spacing w:val="1"/>
                                  <w:sz w:val="24"/>
                                  <w:szCs w:val="24"/>
                                  <w:lang w:val="en-GB"/>
                                </w:rPr>
                                <w:t>INFANT SLEEP AND MOOD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F5A9" id="_x0000_t202" coordsize="21600,21600" o:spt="202" path="m,l,21600r21600,l21600,xe">
                  <v:stroke joinstyle="miter"/>
                  <v:path gradientshapeok="t" o:connecttype="rect"/>
                </v:shapetype>
                <v:shape id="Text Box 2" o:spid="_x0000_s1026" type="#_x0000_t202" style="position:absolute;left:0;text-align:left;margin-left:48.05pt;margin-top:-31.3pt;width:158.45pt;height:19.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" filled="f" stroked="f">
                  <v:textbox inset="0,0,0,0">
                    <w:txbxContent>
                      <w:p w14:paraId="161D22E1" w14:textId="77777777" w:rsidR="00695396" w:rsidRPr="006E5340" w:rsidRDefault="00695396" w:rsidP="00695396">
                        <w:pPr>
                          <w:spacing w:line="260" w:lineRule="exact"/>
                          <w:ind w:left="20" w:right="-36"/>
                          <w:rPr>
                            <w:sz w:val="24"/>
                            <w:szCs w:val="24"/>
                            <w:lang w:val="en-GB"/>
                          </w:rPr>
                        </w:pPr>
                        <w:r>
                          <w:rPr>
                            <w:spacing w:val="1"/>
                            <w:sz w:val="24"/>
                            <w:szCs w:val="24"/>
                            <w:lang w:val="en-GB"/>
                          </w:rPr>
                          <w:t>INFANT SLEEP AND MOOD</w:t>
                        </w:r>
                      </w:p>
                    </w:txbxContent>
                  </v:textbox>
                  <w10:wrap anchorx="page" anchory="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03A794AD" w14:textId="63DCD3DC" w:rsidR="0067356E" w:rsidRPr="00103F89" w:rsidRDefault="0067356E" w:rsidP="00753B2A">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C6687"/>
    <w:multiLevelType w:val="hybridMultilevel"/>
    <w:tmpl w:val="D7CE7C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01006"/>
    <w:multiLevelType w:val="multilevel"/>
    <w:tmpl w:val="CCEAB8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0435D64"/>
    <w:multiLevelType w:val="hybridMultilevel"/>
    <w:tmpl w:val="D9D2EECE"/>
    <w:lvl w:ilvl="0" w:tplc="6A20A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479AF"/>
    <w:multiLevelType w:val="hybridMultilevel"/>
    <w:tmpl w:val="4A4E14C8"/>
    <w:lvl w:ilvl="0" w:tplc="4670C7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99252a9d396d956e41cce466b3041d1b513dc7e5b76610756dc4599554916baa::"/>
  </w15:person>
  <w15:person w15:author="Caspar">
    <w15:presenceInfo w15:providerId="None" w15:userId="Casp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markup="0"/>
  <w:defaultTabStop w:val="720"/>
  <w:characterSpacingControl w:val="doNotCompress"/>
  <w:savePreviewPicture/>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56E"/>
    <w:rsid w:val="0000594B"/>
    <w:rsid w:val="00007E6A"/>
    <w:rsid w:val="00010F6B"/>
    <w:rsid w:val="000118FB"/>
    <w:rsid w:val="000129A6"/>
    <w:rsid w:val="00013834"/>
    <w:rsid w:val="00013C39"/>
    <w:rsid w:val="00013D04"/>
    <w:rsid w:val="00015D3B"/>
    <w:rsid w:val="000175CB"/>
    <w:rsid w:val="00017E92"/>
    <w:rsid w:val="000202D4"/>
    <w:rsid w:val="00020BA7"/>
    <w:rsid w:val="000221EA"/>
    <w:rsid w:val="00025936"/>
    <w:rsid w:val="00026AAF"/>
    <w:rsid w:val="000276ED"/>
    <w:rsid w:val="00031286"/>
    <w:rsid w:val="00032309"/>
    <w:rsid w:val="000345E4"/>
    <w:rsid w:val="00036F03"/>
    <w:rsid w:val="00041038"/>
    <w:rsid w:val="00041256"/>
    <w:rsid w:val="00042844"/>
    <w:rsid w:val="0004365F"/>
    <w:rsid w:val="00043825"/>
    <w:rsid w:val="00044A8F"/>
    <w:rsid w:val="000454F3"/>
    <w:rsid w:val="0004553F"/>
    <w:rsid w:val="0004714A"/>
    <w:rsid w:val="00047C27"/>
    <w:rsid w:val="00052013"/>
    <w:rsid w:val="00052033"/>
    <w:rsid w:val="00052467"/>
    <w:rsid w:val="000525B9"/>
    <w:rsid w:val="0005416D"/>
    <w:rsid w:val="00055CDF"/>
    <w:rsid w:val="0005688F"/>
    <w:rsid w:val="0006020A"/>
    <w:rsid w:val="000604FE"/>
    <w:rsid w:val="000619C7"/>
    <w:rsid w:val="000624AB"/>
    <w:rsid w:val="0006399D"/>
    <w:rsid w:val="00063A96"/>
    <w:rsid w:val="00064E4B"/>
    <w:rsid w:val="00064F78"/>
    <w:rsid w:val="00066A45"/>
    <w:rsid w:val="00067250"/>
    <w:rsid w:val="00067938"/>
    <w:rsid w:val="00071CC0"/>
    <w:rsid w:val="00072CBD"/>
    <w:rsid w:val="0007559C"/>
    <w:rsid w:val="00075D1E"/>
    <w:rsid w:val="00076BEC"/>
    <w:rsid w:val="00076D6F"/>
    <w:rsid w:val="00077116"/>
    <w:rsid w:val="00077888"/>
    <w:rsid w:val="00077D29"/>
    <w:rsid w:val="00081077"/>
    <w:rsid w:val="00081AD0"/>
    <w:rsid w:val="00082175"/>
    <w:rsid w:val="00084D7E"/>
    <w:rsid w:val="000866FB"/>
    <w:rsid w:val="00087F84"/>
    <w:rsid w:val="00090622"/>
    <w:rsid w:val="00091C39"/>
    <w:rsid w:val="00093637"/>
    <w:rsid w:val="0009402E"/>
    <w:rsid w:val="000A0B11"/>
    <w:rsid w:val="000A1145"/>
    <w:rsid w:val="000A313C"/>
    <w:rsid w:val="000A34C1"/>
    <w:rsid w:val="000A4A82"/>
    <w:rsid w:val="000A5A00"/>
    <w:rsid w:val="000A6332"/>
    <w:rsid w:val="000B00D0"/>
    <w:rsid w:val="000B0720"/>
    <w:rsid w:val="000B0BBE"/>
    <w:rsid w:val="000B35CE"/>
    <w:rsid w:val="000B6055"/>
    <w:rsid w:val="000B665F"/>
    <w:rsid w:val="000B7183"/>
    <w:rsid w:val="000B7E1F"/>
    <w:rsid w:val="000C3BE8"/>
    <w:rsid w:val="000C41DC"/>
    <w:rsid w:val="000C486C"/>
    <w:rsid w:val="000C49E9"/>
    <w:rsid w:val="000C53EE"/>
    <w:rsid w:val="000C5886"/>
    <w:rsid w:val="000D26E7"/>
    <w:rsid w:val="000D2A15"/>
    <w:rsid w:val="000D71D0"/>
    <w:rsid w:val="000E0B2A"/>
    <w:rsid w:val="000E1C0F"/>
    <w:rsid w:val="000E1EF1"/>
    <w:rsid w:val="000E2E70"/>
    <w:rsid w:val="000E463C"/>
    <w:rsid w:val="000E4820"/>
    <w:rsid w:val="000E502C"/>
    <w:rsid w:val="000E50A4"/>
    <w:rsid w:val="000E5A95"/>
    <w:rsid w:val="000E6BEB"/>
    <w:rsid w:val="000E6DFB"/>
    <w:rsid w:val="000E7380"/>
    <w:rsid w:val="000F3606"/>
    <w:rsid w:val="000F3CD2"/>
    <w:rsid w:val="000F6441"/>
    <w:rsid w:val="000F6FE4"/>
    <w:rsid w:val="000F7E3F"/>
    <w:rsid w:val="00100031"/>
    <w:rsid w:val="001025DE"/>
    <w:rsid w:val="00102C6B"/>
    <w:rsid w:val="00103793"/>
    <w:rsid w:val="00103F89"/>
    <w:rsid w:val="0010401E"/>
    <w:rsid w:val="00104D88"/>
    <w:rsid w:val="0010604A"/>
    <w:rsid w:val="00106C8F"/>
    <w:rsid w:val="00107074"/>
    <w:rsid w:val="00110B91"/>
    <w:rsid w:val="00110C9B"/>
    <w:rsid w:val="00112777"/>
    <w:rsid w:val="00112784"/>
    <w:rsid w:val="0011310C"/>
    <w:rsid w:val="00114D1E"/>
    <w:rsid w:val="0011562E"/>
    <w:rsid w:val="001177B4"/>
    <w:rsid w:val="00120C9C"/>
    <w:rsid w:val="00122D8C"/>
    <w:rsid w:val="00123BCE"/>
    <w:rsid w:val="00124C4B"/>
    <w:rsid w:val="00125B1C"/>
    <w:rsid w:val="001269EA"/>
    <w:rsid w:val="00127B2A"/>
    <w:rsid w:val="00130135"/>
    <w:rsid w:val="00131E48"/>
    <w:rsid w:val="00134613"/>
    <w:rsid w:val="00134A26"/>
    <w:rsid w:val="00134D60"/>
    <w:rsid w:val="00135293"/>
    <w:rsid w:val="00136BD3"/>
    <w:rsid w:val="00137422"/>
    <w:rsid w:val="00137A74"/>
    <w:rsid w:val="00143806"/>
    <w:rsid w:val="00144FA5"/>
    <w:rsid w:val="0014537C"/>
    <w:rsid w:val="001470F1"/>
    <w:rsid w:val="00147AEC"/>
    <w:rsid w:val="00150BD3"/>
    <w:rsid w:val="0015231B"/>
    <w:rsid w:val="0015349D"/>
    <w:rsid w:val="001556EF"/>
    <w:rsid w:val="0015574B"/>
    <w:rsid w:val="00156DDB"/>
    <w:rsid w:val="001600EF"/>
    <w:rsid w:val="00161E61"/>
    <w:rsid w:val="00164081"/>
    <w:rsid w:val="0016464C"/>
    <w:rsid w:val="001663C0"/>
    <w:rsid w:val="00166A50"/>
    <w:rsid w:val="00166F48"/>
    <w:rsid w:val="0016729D"/>
    <w:rsid w:val="00167856"/>
    <w:rsid w:val="001705D8"/>
    <w:rsid w:val="00171B6B"/>
    <w:rsid w:val="00171ECB"/>
    <w:rsid w:val="00175820"/>
    <w:rsid w:val="00175DC3"/>
    <w:rsid w:val="00176CE1"/>
    <w:rsid w:val="0017793B"/>
    <w:rsid w:val="00180E75"/>
    <w:rsid w:val="00181F5C"/>
    <w:rsid w:val="0018281D"/>
    <w:rsid w:val="00182D29"/>
    <w:rsid w:val="001833DF"/>
    <w:rsid w:val="00184523"/>
    <w:rsid w:val="00185170"/>
    <w:rsid w:val="00186A07"/>
    <w:rsid w:val="00187BFF"/>
    <w:rsid w:val="00191D44"/>
    <w:rsid w:val="00192C69"/>
    <w:rsid w:val="00192E55"/>
    <w:rsid w:val="0019363F"/>
    <w:rsid w:val="00195A3A"/>
    <w:rsid w:val="00196347"/>
    <w:rsid w:val="00196BE0"/>
    <w:rsid w:val="00196F21"/>
    <w:rsid w:val="001A050A"/>
    <w:rsid w:val="001A12D0"/>
    <w:rsid w:val="001A1C4C"/>
    <w:rsid w:val="001A1CBD"/>
    <w:rsid w:val="001A24A2"/>
    <w:rsid w:val="001A311D"/>
    <w:rsid w:val="001A3355"/>
    <w:rsid w:val="001A43F9"/>
    <w:rsid w:val="001A5BB5"/>
    <w:rsid w:val="001A64FA"/>
    <w:rsid w:val="001A6F3B"/>
    <w:rsid w:val="001B10BA"/>
    <w:rsid w:val="001B165D"/>
    <w:rsid w:val="001B1B44"/>
    <w:rsid w:val="001B1B4D"/>
    <w:rsid w:val="001B5312"/>
    <w:rsid w:val="001B550B"/>
    <w:rsid w:val="001B560F"/>
    <w:rsid w:val="001B5861"/>
    <w:rsid w:val="001B67F0"/>
    <w:rsid w:val="001B7895"/>
    <w:rsid w:val="001B7FD9"/>
    <w:rsid w:val="001C06CB"/>
    <w:rsid w:val="001C07F9"/>
    <w:rsid w:val="001C24E2"/>
    <w:rsid w:val="001C33C0"/>
    <w:rsid w:val="001C46A6"/>
    <w:rsid w:val="001C6C03"/>
    <w:rsid w:val="001C7CCA"/>
    <w:rsid w:val="001C7DA9"/>
    <w:rsid w:val="001C7FBB"/>
    <w:rsid w:val="001D2283"/>
    <w:rsid w:val="001D2570"/>
    <w:rsid w:val="001D2755"/>
    <w:rsid w:val="001D679A"/>
    <w:rsid w:val="001D7434"/>
    <w:rsid w:val="001E0C96"/>
    <w:rsid w:val="001E13E7"/>
    <w:rsid w:val="001E265C"/>
    <w:rsid w:val="001E30B8"/>
    <w:rsid w:val="001E415C"/>
    <w:rsid w:val="001E794C"/>
    <w:rsid w:val="001E79DB"/>
    <w:rsid w:val="001E7D80"/>
    <w:rsid w:val="001F0050"/>
    <w:rsid w:val="001F2F97"/>
    <w:rsid w:val="001F48C4"/>
    <w:rsid w:val="001F6B5F"/>
    <w:rsid w:val="001F7CCB"/>
    <w:rsid w:val="00200A93"/>
    <w:rsid w:val="00202692"/>
    <w:rsid w:val="002029BF"/>
    <w:rsid w:val="00203013"/>
    <w:rsid w:val="00205C1F"/>
    <w:rsid w:val="0020635E"/>
    <w:rsid w:val="00207345"/>
    <w:rsid w:val="00207789"/>
    <w:rsid w:val="002118D6"/>
    <w:rsid w:val="002121C6"/>
    <w:rsid w:val="00212F0C"/>
    <w:rsid w:val="0021787E"/>
    <w:rsid w:val="002203BC"/>
    <w:rsid w:val="002207C1"/>
    <w:rsid w:val="00220D95"/>
    <w:rsid w:val="00224319"/>
    <w:rsid w:val="00224893"/>
    <w:rsid w:val="00225A4E"/>
    <w:rsid w:val="002272CB"/>
    <w:rsid w:val="0022744B"/>
    <w:rsid w:val="00230558"/>
    <w:rsid w:val="00231A92"/>
    <w:rsid w:val="00231F46"/>
    <w:rsid w:val="00233471"/>
    <w:rsid w:val="0023472F"/>
    <w:rsid w:val="00241077"/>
    <w:rsid w:val="00241C73"/>
    <w:rsid w:val="00242CC8"/>
    <w:rsid w:val="00242D27"/>
    <w:rsid w:val="0024363A"/>
    <w:rsid w:val="002445AF"/>
    <w:rsid w:val="002446BF"/>
    <w:rsid w:val="00244BE8"/>
    <w:rsid w:val="00244EDF"/>
    <w:rsid w:val="002468AF"/>
    <w:rsid w:val="00246AF0"/>
    <w:rsid w:val="00247DA9"/>
    <w:rsid w:val="0025177B"/>
    <w:rsid w:val="00254612"/>
    <w:rsid w:val="002568A8"/>
    <w:rsid w:val="0025710D"/>
    <w:rsid w:val="00260649"/>
    <w:rsid w:val="002617F1"/>
    <w:rsid w:val="0026408B"/>
    <w:rsid w:val="002650FA"/>
    <w:rsid w:val="00265F19"/>
    <w:rsid w:val="00267263"/>
    <w:rsid w:val="0027088D"/>
    <w:rsid w:val="0027095A"/>
    <w:rsid w:val="00271029"/>
    <w:rsid w:val="00271CC5"/>
    <w:rsid w:val="00274204"/>
    <w:rsid w:val="00275F2D"/>
    <w:rsid w:val="002766F3"/>
    <w:rsid w:val="00281564"/>
    <w:rsid w:val="00281906"/>
    <w:rsid w:val="00281E81"/>
    <w:rsid w:val="00283A36"/>
    <w:rsid w:val="00284845"/>
    <w:rsid w:val="00284C99"/>
    <w:rsid w:val="002858FF"/>
    <w:rsid w:val="002900B2"/>
    <w:rsid w:val="00291B25"/>
    <w:rsid w:val="0029270C"/>
    <w:rsid w:val="0029335C"/>
    <w:rsid w:val="00293362"/>
    <w:rsid w:val="0029473C"/>
    <w:rsid w:val="0029530C"/>
    <w:rsid w:val="00296F7D"/>
    <w:rsid w:val="00297F7E"/>
    <w:rsid w:val="002A1D8A"/>
    <w:rsid w:val="002A333D"/>
    <w:rsid w:val="002A45F9"/>
    <w:rsid w:val="002A71EA"/>
    <w:rsid w:val="002A7D68"/>
    <w:rsid w:val="002B01D3"/>
    <w:rsid w:val="002B04C9"/>
    <w:rsid w:val="002B0EDE"/>
    <w:rsid w:val="002B1B59"/>
    <w:rsid w:val="002B376D"/>
    <w:rsid w:val="002B512E"/>
    <w:rsid w:val="002B5E2E"/>
    <w:rsid w:val="002B7A37"/>
    <w:rsid w:val="002C2122"/>
    <w:rsid w:val="002C263A"/>
    <w:rsid w:val="002C36F2"/>
    <w:rsid w:val="002C40F1"/>
    <w:rsid w:val="002C413E"/>
    <w:rsid w:val="002C49BD"/>
    <w:rsid w:val="002C5BFB"/>
    <w:rsid w:val="002C5F45"/>
    <w:rsid w:val="002C763D"/>
    <w:rsid w:val="002D023F"/>
    <w:rsid w:val="002D1FD7"/>
    <w:rsid w:val="002D21E3"/>
    <w:rsid w:val="002D2877"/>
    <w:rsid w:val="002D298C"/>
    <w:rsid w:val="002E0C0C"/>
    <w:rsid w:val="002E4DAB"/>
    <w:rsid w:val="002E5075"/>
    <w:rsid w:val="002E6457"/>
    <w:rsid w:val="002E64E7"/>
    <w:rsid w:val="002E7BD5"/>
    <w:rsid w:val="002F0C42"/>
    <w:rsid w:val="002F139B"/>
    <w:rsid w:val="002F1796"/>
    <w:rsid w:val="002F48ED"/>
    <w:rsid w:val="00301241"/>
    <w:rsid w:val="003013E5"/>
    <w:rsid w:val="003022C4"/>
    <w:rsid w:val="00302CC6"/>
    <w:rsid w:val="0030309E"/>
    <w:rsid w:val="00303642"/>
    <w:rsid w:val="00303755"/>
    <w:rsid w:val="003041CF"/>
    <w:rsid w:val="00305E30"/>
    <w:rsid w:val="003074A5"/>
    <w:rsid w:val="00311C9B"/>
    <w:rsid w:val="00312FEE"/>
    <w:rsid w:val="0031330D"/>
    <w:rsid w:val="00313412"/>
    <w:rsid w:val="00314509"/>
    <w:rsid w:val="0031496E"/>
    <w:rsid w:val="00315193"/>
    <w:rsid w:val="00315F3A"/>
    <w:rsid w:val="00316407"/>
    <w:rsid w:val="003168B3"/>
    <w:rsid w:val="0031790C"/>
    <w:rsid w:val="0032109F"/>
    <w:rsid w:val="00321183"/>
    <w:rsid w:val="0032213E"/>
    <w:rsid w:val="00324253"/>
    <w:rsid w:val="00324C5A"/>
    <w:rsid w:val="00326277"/>
    <w:rsid w:val="00326FB6"/>
    <w:rsid w:val="003300B4"/>
    <w:rsid w:val="003300DC"/>
    <w:rsid w:val="00331F05"/>
    <w:rsid w:val="0033291B"/>
    <w:rsid w:val="003363D4"/>
    <w:rsid w:val="0033782D"/>
    <w:rsid w:val="003409BB"/>
    <w:rsid w:val="00341ECA"/>
    <w:rsid w:val="00342DC5"/>
    <w:rsid w:val="00345B6A"/>
    <w:rsid w:val="003460C2"/>
    <w:rsid w:val="003512B6"/>
    <w:rsid w:val="003516C2"/>
    <w:rsid w:val="00354ED4"/>
    <w:rsid w:val="0035554C"/>
    <w:rsid w:val="00355F63"/>
    <w:rsid w:val="00361AFA"/>
    <w:rsid w:val="00361C03"/>
    <w:rsid w:val="0036444A"/>
    <w:rsid w:val="00364C30"/>
    <w:rsid w:val="00366C3D"/>
    <w:rsid w:val="00366FEC"/>
    <w:rsid w:val="00370176"/>
    <w:rsid w:val="003725BD"/>
    <w:rsid w:val="00372D4E"/>
    <w:rsid w:val="00373BD1"/>
    <w:rsid w:val="00376AAF"/>
    <w:rsid w:val="003775BF"/>
    <w:rsid w:val="00380F5F"/>
    <w:rsid w:val="00382FF4"/>
    <w:rsid w:val="003830FD"/>
    <w:rsid w:val="00383DED"/>
    <w:rsid w:val="00384DB6"/>
    <w:rsid w:val="003859DE"/>
    <w:rsid w:val="00387813"/>
    <w:rsid w:val="00391584"/>
    <w:rsid w:val="00391F0F"/>
    <w:rsid w:val="00393151"/>
    <w:rsid w:val="00393829"/>
    <w:rsid w:val="0039411E"/>
    <w:rsid w:val="00394F9A"/>
    <w:rsid w:val="003957C9"/>
    <w:rsid w:val="003968AB"/>
    <w:rsid w:val="0039716C"/>
    <w:rsid w:val="003A0BA0"/>
    <w:rsid w:val="003A12A3"/>
    <w:rsid w:val="003A174A"/>
    <w:rsid w:val="003A4076"/>
    <w:rsid w:val="003A535F"/>
    <w:rsid w:val="003A5775"/>
    <w:rsid w:val="003A66D8"/>
    <w:rsid w:val="003B1146"/>
    <w:rsid w:val="003B2A99"/>
    <w:rsid w:val="003B3E4D"/>
    <w:rsid w:val="003B42A0"/>
    <w:rsid w:val="003B4E00"/>
    <w:rsid w:val="003B663C"/>
    <w:rsid w:val="003B68BA"/>
    <w:rsid w:val="003B6AC2"/>
    <w:rsid w:val="003C33AD"/>
    <w:rsid w:val="003C37D9"/>
    <w:rsid w:val="003C3A05"/>
    <w:rsid w:val="003C3FAD"/>
    <w:rsid w:val="003C408C"/>
    <w:rsid w:val="003C78E4"/>
    <w:rsid w:val="003D26A7"/>
    <w:rsid w:val="003D2CD1"/>
    <w:rsid w:val="003D3883"/>
    <w:rsid w:val="003D3E71"/>
    <w:rsid w:val="003D3EB3"/>
    <w:rsid w:val="003D44DF"/>
    <w:rsid w:val="003D54FD"/>
    <w:rsid w:val="003D67A9"/>
    <w:rsid w:val="003D6A84"/>
    <w:rsid w:val="003E0015"/>
    <w:rsid w:val="003E0112"/>
    <w:rsid w:val="003E36A3"/>
    <w:rsid w:val="003E38C1"/>
    <w:rsid w:val="003E4109"/>
    <w:rsid w:val="003E705B"/>
    <w:rsid w:val="003F01B0"/>
    <w:rsid w:val="003F22A2"/>
    <w:rsid w:val="003F3E17"/>
    <w:rsid w:val="003F5AC6"/>
    <w:rsid w:val="003F5CE2"/>
    <w:rsid w:val="00402119"/>
    <w:rsid w:val="00403466"/>
    <w:rsid w:val="004048EC"/>
    <w:rsid w:val="00404A9F"/>
    <w:rsid w:val="00406581"/>
    <w:rsid w:val="0040744C"/>
    <w:rsid w:val="00410449"/>
    <w:rsid w:val="00410AB1"/>
    <w:rsid w:val="0041130A"/>
    <w:rsid w:val="00412122"/>
    <w:rsid w:val="004147E7"/>
    <w:rsid w:val="004169E6"/>
    <w:rsid w:val="00417349"/>
    <w:rsid w:val="00420572"/>
    <w:rsid w:val="004205E0"/>
    <w:rsid w:val="00424306"/>
    <w:rsid w:val="004243C5"/>
    <w:rsid w:val="00424725"/>
    <w:rsid w:val="00425043"/>
    <w:rsid w:val="0043002B"/>
    <w:rsid w:val="004303F1"/>
    <w:rsid w:val="00431814"/>
    <w:rsid w:val="0043289B"/>
    <w:rsid w:val="004365B8"/>
    <w:rsid w:val="004367F6"/>
    <w:rsid w:val="00437F77"/>
    <w:rsid w:val="00442CB0"/>
    <w:rsid w:val="004440A3"/>
    <w:rsid w:val="0044431C"/>
    <w:rsid w:val="00444513"/>
    <w:rsid w:val="00446B2E"/>
    <w:rsid w:val="00446C19"/>
    <w:rsid w:val="00447D1D"/>
    <w:rsid w:val="00447F00"/>
    <w:rsid w:val="00453120"/>
    <w:rsid w:val="00453B0F"/>
    <w:rsid w:val="00454B10"/>
    <w:rsid w:val="00454CB8"/>
    <w:rsid w:val="00454FC7"/>
    <w:rsid w:val="00456AFA"/>
    <w:rsid w:val="00456C9A"/>
    <w:rsid w:val="0045720F"/>
    <w:rsid w:val="00457C5B"/>
    <w:rsid w:val="00457FF5"/>
    <w:rsid w:val="00460462"/>
    <w:rsid w:val="00460FA5"/>
    <w:rsid w:val="00462311"/>
    <w:rsid w:val="0046353C"/>
    <w:rsid w:val="00467959"/>
    <w:rsid w:val="00471515"/>
    <w:rsid w:val="00471BD6"/>
    <w:rsid w:val="00472547"/>
    <w:rsid w:val="00472742"/>
    <w:rsid w:val="0047321E"/>
    <w:rsid w:val="00474AFD"/>
    <w:rsid w:val="0047546E"/>
    <w:rsid w:val="0047560B"/>
    <w:rsid w:val="00477126"/>
    <w:rsid w:val="004809A0"/>
    <w:rsid w:val="004814D1"/>
    <w:rsid w:val="004831D5"/>
    <w:rsid w:val="0048382F"/>
    <w:rsid w:val="00484229"/>
    <w:rsid w:val="0048493F"/>
    <w:rsid w:val="00485762"/>
    <w:rsid w:val="00486564"/>
    <w:rsid w:val="00487A4D"/>
    <w:rsid w:val="004904D7"/>
    <w:rsid w:val="00491710"/>
    <w:rsid w:val="004918CE"/>
    <w:rsid w:val="004946F1"/>
    <w:rsid w:val="004A049B"/>
    <w:rsid w:val="004A53FC"/>
    <w:rsid w:val="004A668A"/>
    <w:rsid w:val="004A6E93"/>
    <w:rsid w:val="004A7298"/>
    <w:rsid w:val="004A7319"/>
    <w:rsid w:val="004A76A1"/>
    <w:rsid w:val="004A7C22"/>
    <w:rsid w:val="004B264E"/>
    <w:rsid w:val="004B2A9D"/>
    <w:rsid w:val="004B2CED"/>
    <w:rsid w:val="004B4A46"/>
    <w:rsid w:val="004B4F56"/>
    <w:rsid w:val="004B640F"/>
    <w:rsid w:val="004B6718"/>
    <w:rsid w:val="004B7DC3"/>
    <w:rsid w:val="004C0FE7"/>
    <w:rsid w:val="004C11C2"/>
    <w:rsid w:val="004C45A3"/>
    <w:rsid w:val="004C4EB2"/>
    <w:rsid w:val="004C4EF8"/>
    <w:rsid w:val="004C6EAD"/>
    <w:rsid w:val="004D0100"/>
    <w:rsid w:val="004D35DA"/>
    <w:rsid w:val="004D3E39"/>
    <w:rsid w:val="004D550D"/>
    <w:rsid w:val="004D5E9E"/>
    <w:rsid w:val="004D647C"/>
    <w:rsid w:val="004D7ED9"/>
    <w:rsid w:val="004E055A"/>
    <w:rsid w:val="004E2048"/>
    <w:rsid w:val="004E4B72"/>
    <w:rsid w:val="004E4BAB"/>
    <w:rsid w:val="004E4ECC"/>
    <w:rsid w:val="004E5B37"/>
    <w:rsid w:val="004E6307"/>
    <w:rsid w:val="004E6827"/>
    <w:rsid w:val="004E6EA5"/>
    <w:rsid w:val="004E73A8"/>
    <w:rsid w:val="004E748F"/>
    <w:rsid w:val="004E778D"/>
    <w:rsid w:val="004F08DD"/>
    <w:rsid w:val="004F13CA"/>
    <w:rsid w:val="004F2172"/>
    <w:rsid w:val="004F24B3"/>
    <w:rsid w:val="004F4345"/>
    <w:rsid w:val="004F47D3"/>
    <w:rsid w:val="00502ED0"/>
    <w:rsid w:val="005041E6"/>
    <w:rsid w:val="00507D0A"/>
    <w:rsid w:val="0051021F"/>
    <w:rsid w:val="00511416"/>
    <w:rsid w:val="00512467"/>
    <w:rsid w:val="005129D9"/>
    <w:rsid w:val="005132CE"/>
    <w:rsid w:val="00516F89"/>
    <w:rsid w:val="00517579"/>
    <w:rsid w:val="00517ED2"/>
    <w:rsid w:val="0052048A"/>
    <w:rsid w:val="00521C5C"/>
    <w:rsid w:val="00522AEF"/>
    <w:rsid w:val="00523AA2"/>
    <w:rsid w:val="00523E15"/>
    <w:rsid w:val="00524B7C"/>
    <w:rsid w:val="00524E9A"/>
    <w:rsid w:val="00526294"/>
    <w:rsid w:val="00526747"/>
    <w:rsid w:val="00531340"/>
    <w:rsid w:val="00531707"/>
    <w:rsid w:val="005328B6"/>
    <w:rsid w:val="00532D21"/>
    <w:rsid w:val="0053390E"/>
    <w:rsid w:val="00533DD5"/>
    <w:rsid w:val="00534756"/>
    <w:rsid w:val="00536C15"/>
    <w:rsid w:val="005402ED"/>
    <w:rsid w:val="00540E7D"/>
    <w:rsid w:val="00541057"/>
    <w:rsid w:val="00541192"/>
    <w:rsid w:val="0054360E"/>
    <w:rsid w:val="0054456F"/>
    <w:rsid w:val="00544954"/>
    <w:rsid w:val="005455C5"/>
    <w:rsid w:val="00546159"/>
    <w:rsid w:val="00546165"/>
    <w:rsid w:val="00546E5D"/>
    <w:rsid w:val="00547108"/>
    <w:rsid w:val="00547DD4"/>
    <w:rsid w:val="00550287"/>
    <w:rsid w:val="0055191C"/>
    <w:rsid w:val="00552836"/>
    <w:rsid w:val="005534CE"/>
    <w:rsid w:val="00553734"/>
    <w:rsid w:val="005538D3"/>
    <w:rsid w:val="0055547F"/>
    <w:rsid w:val="00555C4E"/>
    <w:rsid w:val="0055716A"/>
    <w:rsid w:val="00557EA5"/>
    <w:rsid w:val="005618AD"/>
    <w:rsid w:val="00564907"/>
    <w:rsid w:val="00565C5C"/>
    <w:rsid w:val="00566C57"/>
    <w:rsid w:val="00566E2C"/>
    <w:rsid w:val="005677C8"/>
    <w:rsid w:val="00567923"/>
    <w:rsid w:val="00572F6D"/>
    <w:rsid w:val="00573EC6"/>
    <w:rsid w:val="005760E0"/>
    <w:rsid w:val="00576E52"/>
    <w:rsid w:val="0058016C"/>
    <w:rsid w:val="00580D68"/>
    <w:rsid w:val="00581C31"/>
    <w:rsid w:val="005832C1"/>
    <w:rsid w:val="005839AD"/>
    <w:rsid w:val="00583C84"/>
    <w:rsid w:val="00590BF1"/>
    <w:rsid w:val="00591955"/>
    <w:rsid w:val="00592460"/>
    <w:rsid w:val="00593D98"/>
    <w:rsid w:val="00595441"/>
    <w:rsid w:val="005954E8"/>
    <w:rsid w:val="0059705A"/>
    <w:rsid w:val="00597813"/>
    <w:rsid w:val="005A1E42"/>
    <w:rsid w:val="005A5C33"/>
    <w:rsid w:val="005A6B4C"/>
    <w:rsid w:val="005A6EF5"/>
    <w:rsid w:val="005A7BFD"/>
    <w:rsid w:val="005B04DC"/>
    <w:rsid w:val="005B14F8"/>
    <w:rsid w:val="005B3119"/>
    <w:rsid w:val="005B3255"/>
    <w:rsid w:val="005B36FE"/>
    <w:rsid w:val="005B3E37"/>
    <w:rsid w:val="005B5B3C"/>
    <w:rsid w:val="005B6F1E"/>
    <w:rsid w:val="005B70FB"/>
    <w:rsid w:val="005C0EA4"/>
    <w:rsid w:val="005C1107"/>
    <w:rsid w:val="005C24B3"/>
    <w:rsid w:val="005C2CFD"/>
    <w:rsid w:val="005C2E1A"/>
    <w:rsid w:val="005C4497"/>
    <w:rsid w:val="005C535E"/>
    <w:rsid w:val="005C56D4"/>
    <w:rsid w:val="005C5DF9"/>
    <w:rsid w:val="005C66EC"/>
    <w:rsid w:val="005C7090"/>
    <w:rsid w:val="005D04DA"/>
    <w:rsid w:val="005D36D6"/>
    <w:rsid w:val="005D48C9"/>
    <w:rsid w:val="005D4C09"/>
    <w:rsid w:val="005D4D0D"/>
    <w:rsid w:val="005D4D8C"/>
    <w:rsid w:val="005D5754"/>
    <w:rsid w:val="005D7A99"/>
    <w:rsid w:val="005E06E4"/>
    <w:rsid w:val="005E108A"/>
    <w:rsid w:val="005E35E4"/>
    <w:rsid w:val="005E44BE"/>
    <w:rsid w:val="005E6E7A"/>
    <w:rsid w:val="005F2940"/>
    <w:rsid w:val="005F2BDD"/>
    <w:rsid w:val="005F2E69"/>
    <w:rsid w:val="005F5300"/>
    <w:rsid w:val="006001C8"/>
    <w:rsid w:val="00600D52"/>
    <w:rsid w:val="0060341F"/>
    <w:rsid w:val="006050F1"/>
    <w:rsid w:val="00606C54"/>
    <w:rsid w:val="00607B8D"/>
    <w:rsid w:val="006117C4"/>
    <w:rsid w:val="00613073"/>
    <w:rsid w:val="006130E5"/>
    <w:rsid w:val="006133EC"/>
    <w:rsid w:val="00614318"/>
    <w:rsid w:val="00614F84"/>
    <w:rsid w:val="00615BAD"/>
    <w:rsid w:val="00616D4B"/>
    <w:rsid w:val="00620ECD"/>
    <w:rsid w:val="00623980"/>
    <w:rsid w:val="0062446F"/>
    <w:rsid w:val="00624C09"/>
    <w:rsid w:val="00625B66"/>
    <w:rsid w:val="00626FA8"/>
    <w:rsid w:val="0062703B"/>
    <w:rsid w:val="0063369F"/>
    <w:rsid w:val="006370D3"/>
    <w:rsid w:val="006376F0"/>
    <w:rsid w:val="00641AC2"/>
    <w:rsid w:val="006434C1"/>
    <w:rsid w:val="00644C27"/>
    <w:rsid w:val="0064544B"/>
    <w:rsid w:val="006503D0"/>
    <w:rsid w:val="00652551"/>
    <w:rsid w:val="00654E23"/>
    <w:rsid w:val="00656280"/>
    <w:rsid w:val="006563D0"/>
    <w:rsid w:val="006564CF"/>
    <w:rsid w:val="00657E79"/>
    <w:rsid w:val="00657F32"/>
    <w:rsid w:val="00662F1A"/>
    <w:rsid w:val="0066321F"/>
    <w:rsid w:val="00664AB5"/>
    <w:rsid w:val="006660E2"/>
    <w:rsid w:val="0066654A"/>
    <w:rsid w:val="00670715"/>
    <w:rsid w:val="00671B5E"/>
    <w:rsid w:val="00671E81"/>
    <w:rsid w:val="0067310A"/>
    <w:rsid w:val="0067356E"/>
    <w:rsid w:val="006743C5"/>
    <w:rsid w:val="0067619D"/>
    <w:rsid w:val="006803D6"/>
    <w:rsid w:val="00682484"/>
    <w:rsid w:val="00682A86"/>
    <w:rsid w:val="0068303A"/>
    <w:rsid w:val="00684750"/>
    <w:rsid w:val="00686313"/>
    <w:rsid w:val="006923F5"/>
    <w:rsid w:val="00694465"/>
    <w:rsid w:val="00695396"/>
    <w:rsid w:val="006963B2"/>
    <w:rsid w:val="00697F41"/>
    <w:rsid w:val="006A0337"/>
    <w:rsid w:val="006A126B"/>
    <w:rsid w:val="006A1AB2"/>
    <w:rsid w:val="006A1D07"/>
    <w:rsid w:val="006A1D56"/>
    <w:rsid w:val="006A3102"/>
    <w:rsid w:val="006A3430"/>
    <w:rsid w:val="006A421F"/>
    <w:rsid w:val="006A6D27"/>
    <w:rsid w:val="006A7F38"/>
    <w:rsid w:val="006B03BB"/>
    <w:rsid w:val="006B28DA"/>
    <w:rsid w:val="006B3579"/>
    <w:rsid w:val="006B556D"/>
    <w:rsid w:val="006C0510"/>
    <w:rsid w:val="006C05BF"/>
    <w:rsid w:val="006C09C0"/>
    <w:rsid w:val="006C2A4F"/>
    <w:rsid w:val="006C4560"/>
    <w:rsid w:val="006C478B"/>
    <w:rsid w:val="006D0743"/>
    <w:rsid w:val="006D12AC"/>
    <w:rsid w:val="006D1FEF"/>
    <w:rsid w:val="006D3150"/>
    <w:rsid w:val="006D3B90"/>
    <w:rsid w:val="006D5198"/>
    <w:rsid w:val="006D7589"/>
    <w:rsid w:val="006E01F2"/>
    <w:rsid w:val="006E211F"/>
    <w:rsid w:val="006E47CE"/>
    <w:rsid w:val="006E5340"/>
    <w:rsid w:val="006E73D7"/>
    <w:rsid w:val="006E78ED"/>
    <w:rsid w:val="006F1066"/>
    <w:rsid w:val="006F2FDA"/>
    <w:rsid w:val="006F38D2"/>
    <w:rsid w:val="006F3F16"/>
    <w:rsid w:val="006F463D"/>
    <w:rsid w:val="006F4805"/>
    <w:rsid w:val="006F4A72"/>
    <w:rsid w:val="006F628B"/>
    <w:rsid w:val="006F6452"/>
    <w:rsid w:val="006F6DA6"/>
    <w:rsid w:val="006F7047"/>
    <w:rsid w:val="006F7E43"/>
    <w:rsid w:val="00700200"/>
    <w:rsid w:val="00701ECB"/>
    <w:rsid w:val="0070247C"/>
    <w:rsid w:val="007039DB"/>
    <w:rsid w:val="00705F6C"/>
    <w:rsid w:val="00710ACA"/>
    <w:rsid w:val="00710D13"/>
    <w:rsid w:val="00711047"/>
    <w:rsid w:val="007120BA"/>
    <w:rsid w:val="00712545"/>
    <w:rsid w:val="00712B68"/>
    <w:rsid w:val="007171B6"/>
    <w:rsid w:val="00720AD1"/>
    <w:rsid w:val="0072193D"/>
    <w:rsid w:val="00721F7E"/>
    <w:rsid w:val="00723307"/>
    <w:rsid w:val="00723676"/>
    <w:rsid w:val="00723D11"/>
    <w:rsid w:val="00727140"/>
    <w:rsid w:val="007306E0"/>
    <w:rsid w:val="007328B3"/>
    <w:rsid w:val="00732ABC"/>
    <w:rsid w:val="00733120"/>
    <w:rsid w:val="00733D53"/>
    <w:rsid w:val="00733D7B"/>
    <w:rsid w:val="007357DC"/>
    <w:rsid w:val="0073659E"/>
    <w:rsid w:val="007370D7"/>
    <w:rsid w:val="00740047"/>
    <w:rsid w:val="007403EC"/>
    <w:rsid w:val="00740A46"/>
    <w:rsid w:val="00740BE0"/>
    <w:rsid w:val="007419DD"/>
    <w:rsid w:val="00742254"/>
    <w:rsid w:val="00743A50"/>
    <w:rsid w:val="00745152"/>
    <w:rsid w:val="007453C2"/>
    <w:rsid w:val="0074578A"/>
    <w:rsid w:val="00745FAD"/>
    <w:rsid w:val="00746419"/>
    <w:rsid w:val="0074657E"/>
    <w:rsid w:val="00746DDE"/>
    <w:rsid w:val="007506DE"/>
    <w:rsid w:val="00750853"/>
    <w:rsid w:val="00751116"/>
    <w:rsid w:val="00751234"/>
    <w:rsid w:val="007517CE"/>
    <w:rsid w:val="0075246F"/>
    <w:rsid w:val="00753A82"/>
    <w:rsid w:val="00753B2A"/>
    <w:rsid w:val="00754ABE"/>
    <w:rsid w:val="00754EFE"/>
    <w:rsid w:val="00755F3F"/>
    <w:rsid w:val="007579CE"/>
    <w:rsid w:val="00760D53"/>
    <w:rsid w:val="00761741"/>
    <w:rsid w:val="00766B9A"/>
    <w:rsid w:val="007676F8"/>
    <w:rsid w:val="00772E47"/>
    <w:rsid w:val="0077369A"/>
    <w:rsid w:val="007757FD"/>
    <w:rsid w:val="00776011"/>
    <w:rsid w:val="00777861"/>
    <w:rsid w:val="00777B91"/>
    <w:rsid w:val="007818D3"/>
    <w:rsid w:val="00781D85"/>
    <w:rsid w:val="007821BB"/>
    <w:rsid w:val="00783B2F"/>
    <w:rsid w:val="0078467C"/>
    <w:rsid w:val="00784A1B"/>
    <w:rsid w:val="00786A12"/>
    <w:rsid w:val="007879AB"/>
    <w:rsid w:val="007948AD"/>
    <w:rsid w:val="00794FFA"/>
    <w:rsid w:val="00797013"/>
    <w:rsid w:val="007972D5"/>
    <w:rsid w:val="007A1BDF"/>
    <w:rsid w:val="007A228E"/>
    <w:rsid w:val="007A47A4"/>
    <w:rsid w:val="007A5F77"/>
    <w:rsid w:val="007B0255"/>
    <w:rsid w:val="007B0F1D"/>
    <w:rsid w:val="007B3438"/>
    <w:rsid w:val="007B3A9A"/>
    <w:rsid w:val="007B45F9"/>
    <w:rsid w:val="007B572B"/>
    <w:rsid w:val="007B59B0"/>
    <w:rsid w:val="007B68B5"/>
    <w:rsid w:val="007B6ECB"/>
    <w:rsid w:val="007B731D"/>
    <w:rsid w:val="007C02DE"/>
    <w:rsid w:val="007C0464"/>
    <w:rsid w:val="007C12B2"/>
    <w:rsid w:val="007C1666"/>
    <w:rsid w:val="007C1E95"/>
    <w:rsid w:val="007C42D3"/>
    <w:rsid w:val="007C5927"/>
    <w:rsid w:val="007C5C48"/>
    <w:rsid w:val="007C6EDC"/>
    <w:rsid w:val="007C7977"/>
    <w:rsid w:val="007C7CE4"/>
    <w:rsid w:val="007D00AE"/>
    <w:rsid w:val="007D063A"/>
    <w:rsid w:val="007D11A0"/>
    <w:rsid w:val="007D12BF"/>
    <w:rsid w:val="007D178B"/>
    <w:rsid w:val="007D1C06"/>
    <w:rsid w:val="007D2459"/>
    <w:rsid w:val="007D2515"/>
    <w:rsid w:val="007D38D3"/>
    <w:rsid w:val="007D5781"/>
    <w:rsid w:val="007D7409"/>
    <w:rsid w:val="007D741A"/>
    <w:rsid w:val="007D7CF7"/>
    <w:rsid w:val="007E0DFB"/>
    <w:rsid w:val="007E1176"/>
    <w:rsid w:val="007E2360"/>
    <w:rsid w:val="007E4E18"/>
    <w:rsid w:val="007E5D1B"/>
    <w:rsid w:val="007E6C01"/>
    <w:rsid w:val="007E7648"/>
    <w:rsid w:val="007F046D"/>
    <w:rsid w:val="007F19D9"/>
    <w:rsid w:val="007F2E5E"/>
    <w:rsid w:val="007F3429"/>
    <w:rsid w:val="007F5D6B"/>
    <w:rsid w:val="00800322"/>
    <w:rsid w:val="00801514"/>
    <w:rsid w:val="00801E29"/>
    <w:rsid w:val="00802564"/>
    <w:rsid w:val="008032FE"/>
    <w:rsid w:val="00803ABB"/>
    <w:rsid w:val="00804740"/>
    <w:rsid w:val="00804EE7"/>
    <w:rsid w:val="00805D44"/>
    <w:rsid w:val="008061D8"/>
    <w:rsid w:val="008072D6"/>
    <w:rsid w:val="008106F1"/>
    <w:rsid w:val="0081113D"/>
    <w:rsid w:val="00811F32"/>
    <w:rsid w:val="0081329B"/>
    <w:rsid w:val="008138BD"/>
    <w:rsid w:val="00815611"/>
    <w:rsid w:val="008157CE"/>
    <w:rsid w:val="00815857"/>
    <w:rsid w:val="00816B46"/>
    <w:rsid w:val="00820ADA"/>
    <w:rsid w:val="00820E22"/>
    <w:rsid w:val="00822CEA"/>
    <w:rsid w:val="008237E3"/>
    <w:rsid w:val="0082382F"/>
    <w:rsid w:val="00823869"/>
    <w:rsid w:val="00825F2A"/>
    <w:rsid w:val="008265B8"/>
    <w:rsid w:val="00826B31"/>
    <w:rsid w:val="00826EA6"/>
    <w:rsid w:val="008303E2"/>
    <w:rsid w:val="00830BBD"/>
    <w:rsid w:val="00832684"/>
    <w:rsid w:val="00832DA0"/>
    <w:rsid w:val="00833F5F"/>
    <w:rsid w:val="008342C1"/>
    <w:rsid w:val="00835FA8"/>
    <w:rsid w:val="00836211"/>
    <w:rsid w:val="00836922"/>
    <w:rsid w:val="0084185C"/>
    <w:rsid w:val="00844119"/>
    <w:rsid w:val="00846855"/>
    <w:rsid w:val="00850BB4"/>
    <w:rsid w:val="0085137B"/>
    <w:rsid w:val="008516A3"/>
    <w:rsid w:val="008516AA"/>
    <w:rsid w:val="008519EC"/>
    <w:rsid w:val="0085238C"/>
    <w:rsid w:val="00852614"/>
    <w:rsid w:val="00852BAA"/>
    <w:rsid w:val="00853B77"/>
    <w:rsid w:val="00854DEE"/>
    <w:rsid w:val="008568FD"/>
    <w:rsid w:val="00860665"/>
    <w:rsid w:val="0086195F"/>
    <w:rsid w:val="008621C6"/>
    <w:rsid w:val="00862A40"/>
    <w:rsid w:val="0086387D"/>
    <w:rsid w:val="00864FE3"/>
    <w:rsid w:val="008650E3"/>
    <w:rsid w:val="00867241"/>
    <w:rsid w:val="00867D13"/>
    <w:rsid w:val="00870AA0"/>
    <w:rsid w:val="00870F8C"/>
    <w:rsid w:val="00872376"/>
    <w:rsid w:val="00872440"/>
    <w:rsid w:val="008731E1"/>
    <w:rsid w:val="0087371B"/>
    <w:rsid w:val="008754FA"/>
    <w:rsid w:val="00875A51"/>
    <w:rsid w:val="00876574"/>
    <w:rsid w:val="00877CAE"/>
    <w:rsid w:val="0088040A"/>
    <w:rsid w:val="008810A5"/>
    <w:rsid w:val="00881C6E"/>
    <w:rsid w:val="00881D26"/>
    <w:rsid w:val="00881E2C"/>
    <w:rsid w:val="0088521D"/>
    <w:rsid w:val="00890DA8"/>
    <w:rsid w:val="00892B18"/>
    <w:rsid w:val="008939D8"/>
    <w:rsid w:val="00895234"/>
    <w:rsid w:val="008953DB"/>
    <w:rsid w:val="008A0911"/>
    <w:rsid w:val="008A09C4"/>
    <w:rsid w:val="008A1720"/>
    <w:rsid w:val="008A46E0"/>
    <w:rsid w:val="008A58A1"/>
    <w:rsid w:val="008B0590"/>
    <w:rsid w:val="008B1113"/>
    <w:rsid w:val="008B11EA"/>
    <w:rsid w:val="008B1D92"/>
    <w:rsid w:val="008B2007"/>
    <w:rsid w:val="008B393E"/>
    <w:rsid w:val="008B4235"/>
    <w:rsid w:val="008B43B4"/>
    <w:rsid w:val="008B4EDA"/>
    <w:rsid w:val="008B5C36"/>
    <w:rsid w:val="008B6213"/>
    <w:rsid w:val="008B68B0"/>
    <w:rsid w:val="008B69CD"/>
    <w:rsid w:val="008B6FA5"/>
    <w:rsid w:val="008B7C63"/>
    <w:rsid w:val="008C2E72"/>
    <w:rsid w:val="008C40F8"/>
    <w:rsid w:val="008C49F1"/>
    <w:rsid w:val="008C64F4"/>
    <w:rsid w:val="008D09B4"/>
    <w:rsid w:val="008D40E3"/>
    <w:rsid w:val="008D4BF1"/>
    <w:rsid w:val="008D5CB5"/>
    <w:rsid w:val="008D6E0B"/>
    <w:rsid w:val="008D708B"/>
    <w:rsid w:val="008E289A"/>
    <w:rsid w:val="008E298F"/>
    <w:rsid w:val="008E3446"/>
    <w:rsid w:val="008E4DBD"/>
    <w:rsid w:val="008E513A"/>
    <w:rsid w:val="008E5BED"/>
    <w:rsid w:val="008E7ECB"/>
    <w:rsid w:val="008F29D7"/>
    <w:rsid w:val="008F4C20"/>
    <w:rsid w:val="008F4FA3"/>
    <w:rsid w:val="008F6886"/>
    <w:rsid w:val="0090205E"/>
    <w:rsid w:val="00903D08"/>
    <w:rsid w:val="00907828"/>
    <w:rsid w:val="0091123A"/>
    <w:rsid w:val="00911B99"/>
    <w:rsid w:val="009130A3"/>
    <w:rsid w:val="00913181"/>
    <w:rsid w:val="0091388E"/>
    <w:rsid w:val="00913CD1"/>
    <w:rsid w:val="00916324"/>
    <w:rsid w:val="00916CF7"/>
    <w:rsid w:val="00917812"/>
    <w:rsid w:val="00917A66"/>
    <w:rsid w:val="009206D6"/>
    <w:rsid w:val="00921EBD"/>
    <w:rsid w:val="00923016"/>
    <w:rsid w:val="00923736"/>
    <w:rsid w:val="00924BA2"/>
    <w:rsid w:val="00924F6B"/>
    <w:rsid w:val="00925796"/>
    <w:rsid w:val="00925BEC"/>
    <w:rsid w:val="009262A6"/>
    <w:rsid w:val="009264EC"/>
    <w:rsid w:val="00926747"/>
    <w:rsid w:val="00931089"/>
    <w:rsid w:val="00931AE0"/>
    <w:rsid w:val="00931C50"/>
    <w:rsid w:val="00932BD0"/>
    <w:rsid w:val="00933281"/>
    <w:rsid w:val="009351DE"/>
    <w:rsid w:val="009352C5"/>
    <w:rsid w:val="009357E4"/>
    <w:rsid w:val="00935E8B"/>
    <w:rsid w:val="00937AFA"/>
    <w:rsid w:val="009420A8"/>
    <w:rsid w:val="00942123"/>
    <w:rsid w:val="00942415"/>
    <w:rsid w:val="00943153"/>
    <w:rsid w:val="0094337A"/>
    <w:rsid w:val="00943F4C"/>
    <w:rsid w:val="00944186"/>
    <w:rsid w:val="00944FB8"/>
    <w:rsid w:val="0094569A"/>
    <w:rsid w:val="009505F6"/>
    <w:rsid w:val="009510AD"/>
    <w:rsid w:val="009528CA"/>
    <w:rsid w:val="00956334"/>
    <w:rsid w:val="00956669"/>
    <w:rsid w:val="0095735B"/>
    <w:rsid w:val="009607E1"/>
    <w:rsid w:val="00960FA2"/>
    <w:rsid w:val="009611D5"/>
    <w:rsid w:val="009614AC"/>
    <w:rsid w:val="00962646"/>
    <w:rsid w:val="009660F7"/>
    <w:rsid w:val="00967059"/>
    <w:rsid w:val="00967317"/>
    <w:rsid w:val="00967796"/>
    <w:rsid w:val="00971851"/>
    <w:rsid w:val="00971BBF"/>
    <w:rsid w:val="00972AAF"/>
    <w:rsid w:val="0097499D"/>
    <w:rsid w:val="0097572A"/>
    <w:rsid w:val="00976A35"/>
    <w:rsid w:val="00981312"/>
    <w:rsid w:val="009819AC"/>
    <w:rsid w:val="0098421F"/>
    <w:rsid w:val="0098509E"/>
    <w:rsid w:val="009860F9"/>
    <w:rsid w:val="00986C7D"/>
    <w:rsid w:val="00990605"/>
    <w:rsid w:val="009908C3"/>
    <w:rsid w:val="00991D12"/>
    <w:rsid w:val="009942EB"/>
    <w:rsid w:val="00995241"/>
    <w:rsid w:val="0099531A"/>
    <w:rsid w:val="00996632"/>
    <w:rsid w:val="009968B8"/>
    <w:rsid w:val="0099778F"/>
    <w:rsid w:val="009A143B"/>
    <w:rsid w:val="009A16D9"/>
    <w:rsid w:val="009A21EC"/>
    <w:rsid w:val="009A493C"/>
    <w:rsid w:val="009A5CE0"/>
    <w:rsid w:val="009B0FE3"/>
    <w:rsid w:val="009B2028"/>
    <w:rsid w:val="009B287C"/>
    <w:rsid w:val="009B2F70"/>
    <w:rsid w:val="009B43C4"/>
    <w:rsid w:val="009B582B"/>
    <w:rsid w:val="009B684F"/>
    <w:rsid w:val="009C0CCB"/>
    <w:rsid w:val="009C1B45"/>
    <w:rsid w:val="009C43B1"/>
    <w:rsid w:val="009C4A15"/>
    <w:rsid w:val="009C60D6"/>
    <w:rsid w:val="009C748F"/>
    <w:rsid w:val="009C78D9"/>
    <w:rsid w:val="009C797B"/>
    <w:rsid w:val="009D1F5D"/>
    <w:rsid w:val="009D2200"/>
    <w:rsid w:val="009D23A5"/>
    <w:rsid w:val="009D6BFD"/>
    <w:rsid w:val="009E07C6"/>
    <w:rsid w:val="009E1FFD"/>
    <w:rsid w:val="009E368F"/>
    <w:rsid w:val="009E3BD4"/>
    <w:rsid w:val="009E4F04"/>
    <w:rsid w:val="009E5273"/>
    <w:rsid w:val="009E55D9"/>
    <w:rsid w:val="009E57BD"/>
    <w:rsid w:val="009E702F"/>
    <w:rsid w:val="009F0381"/>
    <w:rsid w:val="009F0B64"/>
    <w:rsid w:val="009F33C2"/>
    <w:rsid w:val="009F36CA"/>
    <w:rsid w:val="009F6F0F"/>
    <w:rsid w:val="009F7971"/>
    <w:rsid w:val="00A023BE"/>
    <w:rsid w:val="00A038A2"/>
    <w:rsid w:val="00A04376"/>
    <w:rsid w:val="00A04E3A"/>
    <w:rsid w:val="00A05200"/>
    <w:rsid w:val="00A05D09"/>
    <w:rsid w:val="00A074F0"/>
    <w:rsid w:val="00A07D76"/>
    <w:rsid w:val="00A07F98"/>
    <w:rsid w:val="00A10185"/>
    <w:rsid w:val="00A10F6E"/>
    <w:rsid w:val="00A1130B"/>
    <w:rsid w:val="00A11A2A"/>
    <w:rsid w:val="00A16326"/>
    <w:rsid w:val="00A174DC"/>
    <w:rsid w:val="00A20872"/>
    <w:rsid w:val="00A2177A"/>
    <w:rsid w:val="00A21AF4"/>
    <w:rsid w:val="00A21EE9"/>
    <w:rsid w:val="00A2214B"/>
    <w:rsid w:val="00A22E24"/>
    <w:rsid w:val="00A23212"/>
    <w:rsid w:val="00A23D68"/>
    <w:rsid w:val="00A2625B"/>
    <w:rsid w:val="00A2639E"/>
    <w:rsid w:val="00A26571"/>
    <w:rsid w:val="00A3028F"/>
    <w:rsid w:val="00A33419"/>
    <w:rsid w:val="00A34092"/>
    <w:rsid w:val="00A34F6C"/>
    <w:rsid w:val="00A40734"/>
    <w:rsid w:val="00A4321B"/>
    <w:rsid w:val="00A45CFD"/>
    <w:rsid w:val="00A46053"/>
    <w:rsid w:val="00A4650C"/>
    <w:rsid w:val="00A5009A"/>
    <w:rsid w:val="00A51945"/>
    <w:rsid w:val="00A52BBF"/>
    <w:rsid w:val="00A547F8"/>
    <w:rsid w:val="00A575A4"/>
    <w:rsid w:val="00A60CD3"/>
    <w:rsid w:val="00A60E4B"/>
    <w:rsid w:val="00A61BD9"/>
    <w:rsid w:val="00A62B70"/>
    <w:rsid w:val="00A63476"/>
    <w:rsid w:val="00A6443F"/>
    <w:rsid w:val="00A6490C"/>
    <w:rsid w:val="00A6577C"/>
    <w:rsid w:val="00A70C97"/>
    <w:rsid w:val="00A718BF"/>
    <w:rsid w:val="00A7658A"/>
    <w:rsid w:val="00A76CC0"/>
    <w:rsid w:val="00A77C43"/>
    <w:rsid w:val="00A8141D"/>
    <w:rsid w:val="00A83B1C"/>
    <w:rsid w:val="00A83EB1"/>
    <w:rsid w:val="00A84179"/>
    <w:rsid w:val="00A849CF"/>
    <w:rsid w:val="00A8622F"/>
    <w:rsid w:val="00A9038A"/>
    <w:rsid w:val="00A90ABA"/>
    <w:rsid w:val="00A9250F"/>
    <w:rsid w:val="00A9577D"/>
    <w:rsid w:val="00A957ED"/>
    <w:rsid w:val="00A95A6F"/>
    <w:rsid w:val="00A962FA"/>
    <w:rsid w:val="00A96AC1"/>
    <w:rsid w:val="00AA0011"/>
    <w:rsid w:val="00AA0F89"/>
    <w:rsid w:val="00AA22D6"/>
    <w:rsid w:val="00AA35E5"/>
    <w:rsid w:val="00AA47A3"/>
    <w:rsid w:val="00AA5F6E"/>
    <w:rsid w:val="00AA7CD3"/>
    <w:rsid w:val="00AB05BD"/>
    <w:rsid w:val="00AB0829"/>
    <w:rsid w:val="00AB67FA"/>
    <w:rsid w:val="00AB7BEE"/>
    <w:rsid w:val="00AC37A9"/>
    <w:rsid w:val="00AC3B03"/>
    <w:rsid w:val="00AC4D2B"/>
    <w:rsid w:val="00AC56F5"/>
    <w:rsid w:val="00AC5A9E"/>
    <w:rsid w:val="00AC5FC0"/>
    <w:rsid w:val="00AC6457"/>
    <w:rsid w:val="00AC6A1E"/>
    <w:rsid w:val="00AD0BF1"/>
    <w:rsid w:val="00AD0F7B"/>
    <w:rsid w:val="00AD14DB"/>
    <w:rsid w:val="00AD2336"/>
    <w:rsid w:val="00AD2753"/>
    <w:rsid w:val="00AD2B62"/>
    <w:rsid w:val="00AD4DBE"/>
    <w:rsid w:val="00AE20F5"/>
    <w:rsid w:val="00AE3BB2"/>
    <w:rsid w:val="00AE3C88"/>
    <w:rsid w:val="00AE4D67"/>
    <w:rsid w:val="00AE5092"/>
    <w:rsid w:val="00AE5F58"/>
    <w:rsid w:val="00AE68C5"/>
    <w:rsid w:val="00AF0133"/>
    <w:rsid w:val="00AF125F"/>
    <w:rsid w:val="00AF1883"/>
    <w:rsid w:val="00AF3148"/>
    <w:rsid w:val="00AF3A36"/>
    <w:rsid w:val="00AF3F89"/>
    <w:rsid w:val="00AF6C9B"/>
    <w:rsid w:val="00B00836"/>
    <w:rsid w:val="00B00B29"/>
    <w:rsid w:val="00B00C71"/>
    <w:rsid w:val="00B026F6"/>
    <w:rsid w:val="00B02E2B"/>
    <w:rsid w:val="00B051B0"/>
    <w:rsid w:val="00B07630"/>
    <w:rsid w:val="00B10195"/>
    <w:rsid w:val="00B10265"/>
    <w:rsid w:val="00B13817"/>
    <w:rsid w:val="00B17A0D"/>
    <w:rsid w:val="00B20B92"/>
    <w:rsid w:val="00B21FA2"/>
    <w:rsid w:val="00B2236C"/>
    <w:rsid w:val="00B22ABE"/>
    <w:rsid w:val="00B263CD"/>
    <w:rsid w:val="00B26FC8"/>
    <w:rsid w:val="00B27327"/>
    <w:rsid w:val="00B308B2"/>
    <w:rsid w:val="00B311CC"/>
    <w:rsid w:val="00B3395B"/>
    <w:rsid w:val="00B34D3C"/>
    <w:rsid w:val="00B357F3"/>
    <w:rsid w:val="00B3679F"/>
    <w:rsid w:val="00B36B15"/>
    <w:rsid w:val="00B36F8E"/>
    <w:rsid w:val="00B37873"/>
    <w:rsid w:val="00B37BBC"/>
    <w:rsid w:val="00B37D89"/>
    <w:rsid w:val="00B40B94"/>
    <w:rsid w:val="00B41747"/>
    <w:rsid w:val="00B433E4"/>
    <w:rsid w:val="00B4537F"/>
    <w:rsid w:val="00B454D9"/>
    <w:rsid w:val="00B46571"/>
    <w:rsid w:val="00B50773"/>
    <w:rsid w:val="00B50BCE"/>
    <w:rsid w:val="00B50C94"/>
    <w:rsid w:val="00B53418"/>
    <w:rsid w:val="00B5543D"/>
    <w:rsid w:val="00B56B14"/>
    <w:rsid w:val="00B57FCD"/>
    <w:rsid w:val="00B60B37"/>
    <w:rsid w:val="00B60BE8"/>
    <w:rsid w:val="00B60E57"/>
    <w:rsid w:val="00B70AF6"/>
    <w:rsid w:val="00B71FEF"/>
    <w:rsid w:val="00B74979"/>
    <w:rsid w:val="00B74DDC"/>
    <w:rsid w:val="00B755C4"/>
    <w:rsid w:val="00B77035"/>
    <w:rsid w:val="00B803D5"/>
    <w:rsid w:val="00B80F7F"/>
    <w:rsid w:val="00B80F85"/>
    <w:rsid w:val="00B82F7B"/>
    <w:rsid w:val="00B83A1B"/>
    <w:rsid w:val="00B83BD2"/>
    <w:rsid w:val="00B84893"/>
    <w:rsid w:val="00B850EC"/>
    <w:rsid w:val="00B85510"/>
    <w:rsid w:val="00B90A68"/>
    <w:rsid w:val="00B90D22"/>
    <w:rsid w:val="00B9229D"/>
    <w:rsid w:val="00B93256"/>
    <w:rsid w:val="00B934F7"/>
    <w:rsid w:val="00B93DE2"/>
    <w:rsid w:val="00B95C95"/>
    <w:rsid w:val="00B971C9"/>
    <w:rsid w:val="00B9740C"/>
    <w:rsid w:val="00BA08C6"/>
    <w:rsid w:val="00BA0981"/>
    <w:rsid w:val="00BA27D0"/>
    <w:rsid w:val="00BA5587"/>
    <w:rsid w:val="00BA579C"/>
    <w:rsid w:val="00BA5EEF"/>
    <w:rsid w:val="00BA6E4B"/>
    <w:rsid w:val="00BB00A5"/>
    <w:rsid w:val="00BB126A"/>
    <w:rsid w:val="00BB1C0C"/>
    <w:rsid w:val="00BB201D"/>
    <w:rsid w:val="00BB4201"/>
    <w:rsid w:val="00BB47CA"/>
    <w:rsid w:val="00BB59F4"/>
    <w:rsid w:val="00BB69C6"/>
    <w:rsid w:val="00BB726E"/>
    <w:rsid w:val="00BC02E0"/>
    <w:rsid w:val="00BC148D"/>
    <w:rsid w:val="00BC20A4"/>
    <w:rsid w:val="00BC20EB"/>
    <w:rsid w:val="00BC306F"/>
    <w:rsid w:val="00BC3228"/>
    <w:rsid w:val="00BC3539"/>
    <w:rsid w:val="00BC3857"/>
    <w:rsid w:val="00BC4101"/>
    <w:rsid w:val="00BC45E9"/>
    <w:rsid w:val="00BC5050"/>
    <w:rsid w:val="00BC507D"/>
    <w:rsid w:val="00BC7368"/>
    <w:rsid w:val="00BD0A80"/>
    <w:rsid w:val="00BD28E1"/>
    <w:rsid w:val="00BD48A8"/>
    <w:rsid w:val="00BD60F7"/>
    <w:rsid w:val="00BD61E9"/>
    <w:rsid w:val="00BD7555"/>
    <w:rsid w:val="00BE0025"/>
    <w:rsid w:val="00BE0364"/>
    <w:rsid w:val="00BE12C5"/>
    <w:rsid w:val="00BE134F"/>
    <w:rsid w:val="00BE23C7"/>
    <w:rsid w:val="00BE3A39"/>
    <w:rsid w:val="00BE7550"/>
    <w:rsid w:val="00BF0199"/>
    <w:rsid w:val="00BF05BE"/>
    <w:rsid w:val="00BF0681"/>
    <w:rsid w:val="00BF1015"/>
    <w:rsid w:val="00BF281A"/>
    <w:rsid w:val="00BF39EE"/>
    <w:rsid w:val="00BF4C34"/>
    <w:rsid w:val="00BF5126"/>
    <w:rsid w:val="00BF566D"/>
    <w:rsid w:val="00BF6DA9"/>
    <w:rsid w:val="00C02DED"/>
    <w:rsid w:val="00C0337A"/>
    <w:rsid w:val="00C046FB"/>
    <w:rsid w:val="00C04B67"/>
    <w:rsid w:val="00C04F15"/>
    <w:rsid w:val="00C078C1"/>
    <w:rsid w:val="00C07A65"/>
    <w:rsid w:val="00C1076D"/>
    <w:rsid w:val="00C107B3"/>
    <w:rsid w:val="00C107C1"/>
    <w:rsid w:val="00C12107"/>
    <w:rsid w:val="00C125D3"/>
    <w:rsid w:val="00C12BCA"/>
    <w:rsid w:val="00C14507"/>
    <w:rsid w:val="00C149FB"/>
    <w:rsid w:val="00C1568E"/>
    <w:rsid w:val="00C16417"/>
    <w:rsid w:val="00C24F65"/>
    <w:rsid w:val="00C25618"/>
    <w:rsid w:val="00C27586"/>
    <w:rsid w:val="00C277CF"/>
    <w:rsid w:val="00C301E5"/>
    <w:rsid w:val="00C31BDA"/>
    <w:rsid w:val="00C325B6"/>
    <w:rsid w:val="00C326DD"/>
    <w:rsid w:val="00C33F0B"/>
    <w:rsid w:val="00C353C6"/>
    <w:rsid w:val="00C3559D"/>
    <w:rsid w:val="00C3566D"/>
    <w:rsid w:val="00C35708"/>
    <w:rsid w:val="00C37530"/>
    <w:rsid w:val="00C41394"/>
    <w:rsid w:val="00C42788"/>
    <w:rsid w:val="00C43D36"/>
    <w:rsid w:val="00C45137"/>
    <w:rsid w:val="00C47937"/>
    <w:rsid w:val="00C52DE6"/>
    <w:rsid w:val="00C5383F"/>
    <w:rsid w:val="00C55CE1"/>
    <w:rsid w:val="00C569A5"/>
    <w:rsid w:val="00C56E74"/>
    <w:rsid w:val="00C571E7"/>
    <w:rsid w:val="00C57270"/>
    <w:rsid w:val="00C57B0C"/>
    <w:rsid w:val="00C6011B"/>
    <w:rsid w:val="00C62176"/>
    <w:rsid w:val="00C629C7"/>
    <w:rsid w:val="00C63244"/>
    <w:rsid w:val="00C63B9B"/>
    <w:rsid w:val="00C6406B"/>
    <w:rsid w:val="00C659E9"/>
    <w:rsid w:val="00C67436"/>
    <w:rsid w:val="00C67AED"/>
    <w:rsid w:val="00C70AE0"/>
    <w:rsid w:val="00C70E5F"/>
    <w:rsid w:val="00C714EA"/>
    <w:rsid w:val="00C725D0"/>
    <w:rsid w:val="00C73088"/>
    <w:rsid w:val="00C730E5"/>
    <w:rsid w:val="00C77CE4"/>
    <w:rsid w:val="00C841C2"/>
    <w:rsid w:val="00C84450"/>
    <w:rsid w:val="00C86221"/>
    <w:rsid w:val="00C87A9B"/>
    <w:rsid w:val="00C90890"/>
    <w:rsid w:val="00C93561"/>
    <w:rsid w:val="00C93947"/>
    <w:rsid w:val="00C94826"/>
    <w:rsid w:val="00C94A9F"/>
    <w:rsid w:val="00C94D08"/>
    <w:rsid w:val="00C95FDF"/>
    <w:rsid w:val="00CA088C"/>
    <w:rsid w:val="00CA0CF8"/>
    <w:rsid w:val="00CA3982"/>
    <w:rsid w:val="00CA415A"/>
    <w:rsid w:val="00CA4A87"/>
    <w:rsid w:val="00CA55E0"/>
    <w:rsid w:val="00CB0C62"/>
    <w:rsid w:val="00CB14D7"/>
    <w:rsid w:val="00CB33BA"/>
    <w:rsid w:val="00CB366B"/>
    <w:rsid w:val="00CB464C"/>
    <w:rsid w:val="00CB5654"/>
    <w:rsid w:val="00CB5779"/>
    <w:rsid w:val="00CB59E4"/>
    <w:rsid w:val="00CB7CBB"/>
    <w:rsid w:val="00CC016B"/>
    <w:rsid w:val="00CC02B0"/>
    <w:rsid w:val="00CC3509"/>
    <w:rsid w:val="00CC3B37"/>
    <w:rsid w:val="00CC5ABD"/>
    <w:rsid w:val="00CC5D73"/>
    <w:rsid w:val="00CD0FE1"/>
    <w:rsid w:val="00CD1BD2"/>
    <w:rsid w:val="00CD2042"/>
    <w:rsid w:val="00CD4187"/>
    <w:rsid w:val="00CD532B"/>
    <w:rsid w:val="00CD5865"/>
    <w:rsid w:val="00CD6DA0"/>
    <w:rsid w:val="00CD76DF"/>
    <w:rsid w:val="00CD78D9"/>
    <w:rsid w:val="00CE014B"/>
    <w:rsid w:val="00CE03C6"/>
    <w:rsid w:val="00CE064B"/>
    <w:rsid w:val="00CE2131"/>
    <w:rsid w:val="00CE2CC0"/>
    <w:rsid w:val="00CE43BB"/>
    <w:rsid w:val="00CF0E20"/>
    <w:rsid w:val="00CF1D90"/>
    <w:rsid w:val="00CF3437"/>
    <w:rsid w:val="00CF498F"/>
    <w:rsid w:val="00CF4A3D"/>
    <w:rsid w:val="00CF7C57"/>
    <w:rsid w:val="00D00440"/>
    <w:rsid w:val="00D00E49"/>
    <w:rsid w:val="00D00E89"/>
    <w:rsid w:val="00D016B7"/>
    <w:rsid w:val="00D01CF4"/>
    <w:rsid w:val="00D01DCB"/>
    <w:rsid w:val="00D0467F"/>
    <w:rsid w:val="00D04CB7"/>
    <w:rsid w:val="00D05213"/>
    <w:rsid w:val="00D070FC"/>
    <w:rsid w:val="00D07954"/>
    <w:rsid w:val="00D07BB6"/>
    <w:rsid w:val="00D103D4"/>
    <w:rsid w:val="00D10AC6"/>
    <w:rsid w:val="00D1120A"/>
    <w:rsid w:val="00D11757"/>
    <w:rsid w:val="00D11CE2"/>
    <w:rsid w:val="00D137B7"/>
    <w:rsid w:val="00D13C60"/>
    <w:rsid w:val="00D150C6"/>
    <w:rsid w:val="00D20EFE"/>
    <w:rsid w:val="00D210DF"/>
    <w:rsid w:val="00D2334B"/>
    <w:rsid w:val="00D23568"/>
    <w:rsid w:val="00D23FA3"/>
    <w:rsid w:val="00D248E6"/>
    <w:rsid w:val="00D24A13"/>
    <w:rsid w:val="00D24E44"/>
    <w:rsid w:val="00D25D18"/>
    <w:rsid w:val="00D26D10"/>
    <w:rsid w:val="00D273A8"/>
    <w:rsid w:val="00D27F78"/>
    <w:rsid w:val="00D31F89"/>
    <w:rsid w:val="00D3211D"/>
    <w:rsid w:val="00D32C97"/>
    <w:rsid w:val="00D32F81"/>
    <w:rsid w:val="00D333E2"/>
    <w:rsid w:val="00D34480"/>
    <w:rsid w:val="00D347A0"/>
    <w:rsid w:val="00D35CF5"/>
    <w:rsid w:val="00D36F9C"/>
    <w:rsid w:val="00D37C3A"/>
    <w:rsid w:val="00D400AA"/>
    <w:rsid w:val="00D42CD7"/>
    <w:rsid w:val="00D44FC1"/>
    <w:rsid w:val="00D47067"/>
    <w:rsid w:val="00D47A20"/>
    <w:rsid w:val="00D50743"/>
    <w:rsid w:val="00D517D1"/>
    <w:rsid w:val="00D52F6E"/>
    <w:rsid w:val="00D53EFE"/>
    <w:rsid w:val="00D54106"/>
    <w:rsid w:val="00D54599"/>
    <w:rsid w:val="00D54ABE"/>
    <w:rsid w:val="00D54CB3"/>
    <w:rsid w:val="00D568C3"/>
    <w:rsid w:val="00D57A62"/>
    <w:rsid w:val="00D60CE0"/>
    <w:rsid w:val="00D61BC4"/>
    <w:rsid w:val="00D61EF1"/>
    <w:rsid w:val="00D646F0"/>
    <w:rsid w:val="00D650F5"/>
    <w:rsid w:val="00D66D3B"/>
    <w:rsid w:val="00D67E83"/>
    <w:rsid w:val="00D710D8"/>
    <w:rsid w:val="00D7291A"/>
    <w:rsid w:val="00D734AC"/>
    <w:rsid w:val="00D743A5"/>
    <w:rsid w:val="00D76394"/>
    <w:rsid w:val="00D7661D"/>
    <w:rsid w:val="00D76903"/>
    <w:rsid w:val="00D816DA"/>
    <w:rsid w:val="00D81C0F"/>
    <w:rsid w:val="00D861AC"/>
    <w:rsid w:val="00D900A0"/>
    <w:rsid w:val="00D92BD3"/>
    <w:rsid w:val="00D932ED"/>
    <w:rsid w:val="00D93EB7"/>
    <w:rsid w:val="00D95174"/>
    <w:rsid w:val="00D95A14"/>
    <w:rsid w:val="00D97276"/>
    <w:rsid w:val="00D97D97"/>
    <w:rsid w:val="00DA03CF"/>
    <w:rsid w:val="00DA09FE"/>
    <w:rsid w:val="00DA2733"/>
    <w:rsid w:val="00DA28CD"/>
    <w:rsid w:val="00DA347A"/>
    <w:rsid w:val="00DA5518"/>
    <w:rsid w:val="00DA5902"/>
    <w:rsid w:val="00DA64F8"/>
    <w:rsid w:val="00DA6693"/>
    <w:rsid w:val="00DB134F"/>
    <w:rsid w:val="00DB492C"/>
    <w:rsid w:val="00DB5698"/>
    <w:rsid w:val="00DB5C2B"/>
    <w:rsid w:val="00DB6751"/>
    <w:rsid w:val="00DB72BC"/>
    <w:rsid w:val="00DB7382"/>
    <w:rsid w:val="00DB7FAD"/>
    <w:rsid w:val="00DC4040"/>
    <w:rsid w:val="00DC50A9"/>
    <w:rsid w:val="00DC551D"/>
    <w:rsid w:val="00DC5F70"/>
    <w:rsid w:val="00DC734A"/>
    <w:rsid w:val="00DD05F5"/>
    <w:rsid w:val="00DD1A66"/>
    <w:rsid w:val="00DD4F84"/>
    <w:rsid w:val="00DD5E4D"/>
    <w:rsid w:val="00DE2128"/>
    <w:rsid w:val="00DE229F"/>
    <w:rsid w:val="00DE60EA"/>
    <w:rsid w:val="00DF088D"/>
    <w:rsid w:val="00DF1AC3"/>
    <w:rsid w:val="00DF5161"/>
    <w:rsid w:val="00DF52D3"/>
    <w:rsid w:val="00DF6120"/>
    <w:rsid w:val="00DF6FF6"/>
    <w:rsid w:val="00DF737E"/>
    <w:rsid w:val="00E0043F"/>
    <w:rsid w:val="00E0485C"/>
    <w:rsid w:val="00E04911"/>
    <w:rsid w:val="00E066FA"/>
    <w:rsid w:val="00E068D2"/>
    <w:rsid w:val="00E14DAB"/>
    <w:rsid w:val="00E155CF"/>
    <w:rsid w:val="00E1605C"/>
    <w:rsid w:val="00E16542"/>
    <w:rsid w:val="00E20863"/>
    <w:rsid w:val="00E21BD6"/>
    <w:rsid w:val="00E22E0F"/>
    <w:rsid w:val="00E24043"/>
    <w:rsid w:val="00E24809"/>
    <w:rsid w:val="00E25704"/>
    <w:rsid w:val="00E27173"/>
    <w:rsid w:val="00E30825"/>
    <w:rsid w:val="00E30C22"/>
    <w:rsid w:val="00E30D71"/>
    <w:rsid w:val="00E3160B"/>
    <w:rsid w:val="00E32EB6"/>
    <w:rsid w:val="00E33B88"/>
    <w:rsid w:val="00E36837"/>
    <w:rsid w:val="00E36F14"/>
    <w:rsid w:val="00E37267"/>
    <w:rsid w:val="00E41809"/>
    <w:rsid w:val="00E41916"/>
    <w:rsid w:val="00E429CF"/>
    <w:rsid w:val="00E43A32"/>
    <w:rsid w:val="00E45185"/>
    <w:rsid w:val="00E4530F"/>
    <w:rsid w:val="00E46975"/>
    <w:rsid w:val="00E50383"/>
    <w:rsid w:val="00E5200D"/>
    <w:rsid w:val="00E53216"/>
    <w:rsid w:val="00E54BF0"/>
    <w:rsid w:val="00E55891"/>
    <w:rsid w:val="00E56130"/>
    <w:rsid w:val="00E5737A"/>
    <w:rsid w:val="00E60920"/>
    <w:rsid w:val="00E610D5"/>
    <w:rsid w:val="00E61516"/>
    <w:rsid w:val="00E649D2"/>
    <w:rsid w:val="00E65386"/>
    <w:rsid w:val="00E65995"/>
    <w:rsid w:val="00E72A50"/>
    <w:rsid w:val="00E72F4E"/>
    <w:rsid w:val="00E7575F"/>
    <w:rsid w:val="00E75B9C"/>
    <w:rsid w:val="00E763FB"/>
    <w:rsid w:val="00E76539"/>
    <w:rsid w:val="00E777F9"/>
    <w:rsid w:val="00E80E26"/>
    <w:rsid w:val="00E81095"/>
    <w:rsid w:val="00E81A6F"/>
    <w:rsid w:val="00E83692"/>
    <w:rsid w:val="00E84260"/>
    <w:rsid w:val="00E8704D"/>
    <w:rsid w:val="00E87A2A"/>
    <w:rsid w:val="00E93DCE"/>
    <w:rsid w:val="00E96783"/>
    <w:rsid w:val="00E969DB"/>
    <w:rsid w:val="00E97192"/>
    <w:rsid w:val="00EA00C5"/>
    <w:rsid w:val="00EA04C8"/>
    <w:rsid w:val="00EA0E02"/>
    <w:rsid w:val="00EA216A"/>
    <w:rsid w:val="00EA29F2"/>
    <w:rsid w:val="00EA3706"/>
    <w:rsid w:val="00EA4465"/>
    <w:rsid w:val="00EA5DA2"/>
    <w:rsid w:val="00EA6041"/>
    <w:rsid w:val="00EA72EB"/>
    <w:rsid w:val="00EA768D"/>
    <w:rsid w:val="00EB0A7C"/>
    <w:rsid w:val="00EB2A94"/>
    <w:rsid w:val="00EB470E"/>
    <w:rsid w:val="00EB4A97"/>
    <w:rsid w:val="00EB4C6A"/>
    <w:rsid w:val="00EB5BE2"/>
    <w:rsid w:val="00EB7B50"/>
    <w:rsid w:val="00EC0023"/>
    <w:rsid w:val="00EC0FF5"/>
    <w:rsid w:val="00EC1DDD"/>
    <w:rsid w:val="00EC3283"/>
    <w:rsid w:val="00EC3AE0"/>
    <w:rsid w:val="00EC4D29"/>
    <w:rsid w:val="00EC7E13"/>
    <w:rsid w:val="00ED0615"/>
    <w:rsid w:val="00ED0E7C"/>
    <w:rsid w:val="00ED0F01"/>
    <w:rsid w:val="00ED1FC6"/>
    <w:rsid w:val="00ED2BD4"/>
    <w:rsid w:val="00ED3DF9"/>
    <w:rsid w:val="00ED4CC3"/>
    <w:rsid w:val="00ED7523"/>
    <w:rsid w:val="00ED7ABE"/>
    <w:rsid w:val="00EE0FC3"/>
    <w:rsid w:val="00EE124B"/>
    <w:rsid w:val="00EE1EBC"/>
    <w:rsid w:val="00EE272A"/>
    <w:rsid w:val="00EE3DA2"/>
    <w:rsid w:val="00EE4447"/>
    <w:rsid w:val="00EE5A72"/>
    <w:rsid w:val="00EE7731"/>
    <w:rsid w:val="00EE7DBD"/>
    <w:rsid w:val="00EF7B90"/>
    <w:rsid w:val="00F006B7"/>
    <w:rsid w:val="00F014FE"/>
    <w:rsid w:val="00F04129"/>
    <w:rsid w:val="00F05F85"/>
    <w:rsid w:val="00F073DF"/>
    <w:rsid w:val="00F11C94"/>
    <w:rsid w:val="00F12219"/>
    <w:rsid w:val="00F15539"/>
    <w:rsid w:val="00F15F46"/>
    <w:rsid w:val="00F209F5"/>
    <w:rsid w:val="00F21572"/>
    <w:rsid w:val="00F21FF8"/>
    <w:rsid w:val="00F23C8B"/>
    <w:rsid w:val="00F25473"/>
    <w:rsid w:val="00F25907"/>
    <w:rsid w:val="00F26479"/>
    <w:rsid w:val="00F30A1F"/>
    <w:rsid w:val="00F30C26"/>
    <w:rsid w:val="00F317D8"/>
    <w:rsid w:val="00F327AA"/>
    <w:rsid w:val="00F34D3F"/>
    <w:rsid w:val="00F40CBC"/>
    <w:rsid w:val="00F41DEE"/>
    <w:rsid w:val="00F43838"/>
    <w:rsid w:val="00F4426A"/>
    <w:rsid w:val="00F52EA8"/>
    <w:rsid w:val="00F5796F"/>
    <w:rsid w:val="00F60441"/>
    <w:rsid w:val="00F61F95"/>
    <w:rsid w:val="00F620B7"/>
    <w:rsid w:val="00F6269C"/>
    <w:rsid w:val="00F62FCF"/>
    <w:rsid w:val="00F63483"/>
    <w:rsid w:val="00F63545"/>
    <w:rsid w:val="00F65312"/>
    <w:rsid w:val="00F66AED"/>
    <w:rsid w:val="00F66EA8"/>
    <w:rsid w:val="00F6760E"/>
    <w:rsid w:val="00F67632"/>
    <w:rsid w:val="00F6768D"/>
    <w:rsid w:val="00F70352"/>
    <w:rsid w:val="00F742F3"/>
    <w:rsid w:val="00F743CF"/>
    <w:rsid w:val="00F746D6"/>
    <w:rsid w:val="00F74CD7"/>
    <w:rsid w:val="00F7614F"/>
    <w:rsid w:val="00F77511"/>
    <w:rsid w:val="00F8049E"/>
    <w:rsid w:val="00F8159F"/>
    <w:rsid w:val="00F81C2E"/>
    <w:rsid w:val="00F82F61"/>
    <w:rsid w:val="00F906CA"/>
    <w:rsid w:val="00F92C1A"/>
    <w:rsid w:val="00F95682"/>
    <w:rsid w:val="00F96C86"/>
    <w:rsid w:val="00F976DB"/>
    <w:rsid w:val="00F9770A"/>
    <w:rsid w:val="00FA16B3"/>
    <w:rsid w:val="00FA2C48"/>
    <w:rsid w:val="00FA353D"/>
    <w:rsid w:val="00FA4A77"/>
    <w:rsid w:val="00FA6849"/>
    <w:rsid w:val="00FA7ADA"/>
    <w:rsid w:val="00FB0801"/>
    <w:rsid w:val="00FB14BB"/>
    <w:rsid w:val="00FB1541"/>
    <w:rsid w:val="00FB27AF"/>
    <w:rsid w:val="00FB46BC"/>
    <w:rsid w:val="00FB566E"/>
    <w:rsid w:val="00FB6402"/>
    <w:rsid w:val="00FB6CD4"/>
    <w:rsid w:val="00FB7540"/>
    <w:rsid w:val="00FC149D"/>
    <w:rsid w:val="00FC21F8"/>
    <w:rsid w:val="00FC323E"/>
    <w:rsid w:val="00FC40B6"/>
    <w:rsid w:val="00FC47D0"/>
    <w:rsid w:val="00FC4BF5"/>
    <w:rsid w:val="00FC4CB0"/>
    <w:rsid w:val="00FC5974"/>
    <w:rsid w:val="00FC634C"/>
    <w:rsid w:val="00FC6557"/>
    <w:rsid w:val="00FC65DC"/>
    <w:rsid w:val="00FC6DDE"/>
    <w:rsid w:val="00FC6E03"/>
    <w:rsid w:val="00FD061C"/>
    <w:rsid w:val="00FD0724"/>
    <w:rsid w:val="00FD1A1C"/>
    <w:rsid w:val="00FD2043"/>
    <w:rsid w:val="00FD5C02"/>
    <w:rsid w:val="00FD6711"/>
    <w:rsid w:val="00FE220D"/>
    <w:rsid w:val="00FE32F6"/>
    <w:rsid w:val="00FE5568"/>
    <w:rsid w:val="00FE5806"/>
    <w:rsid w:val="00FE7330"/>
    <w:rsid w:val="00FE76B6"/>
    <w:rsid w:val="00FF08A2"/>
    <w:rsid w:val="00FF0CAA"/>
    <w:rsid w:val="00FF41DD"/>
    <w:rsid w:val="00FF4410"/>
    <w:rsid w:val="0E414E87"/>
    <w:rsid w:val="1248A8F2"/>
    <w:rsid w:val="232DB189"/>
    <w:rsid w:val="43B726E2"/>
    <w:rsid w:val="581603A8"/>
    <w:rsid w:val="586EC61F"/>
    <w:rsid w:val="75129800"/>
    <w:rsid w:val="78271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452927AA"/>
  <w15:docId w15:val="{8FE80ABF-39BF-4DDA-8C18-79269AF4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DA9"/>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5E6E7A"/>
    <w:pPr>
      <w:tabs>
        <w:tab w:val="center" w:pos="4513"/>
        <w:tab w:val="right" w:pos="9026"/>
      </w:tabs>
    </w:pPr>
  </w:style>
  <w:style w:type="character" w:customStyle="1" w:styleId="HeaderChar">
    <w:name w:val="Header Char"/>
    <w:basedOn w:val="DefaultParagraphFont"/>
    <w:link w:val="Header"/>
    <w:uiPriority w:val="99"/>
    <w:rsid w:val="005E6E7A"/>
  </w:style>
  <w:style w:type="paragraph" w:styleId="Footer">
    <w:name w:val="footer"/>
    <w:basedOn w:val="Normal"/>
    <w:link w:val="FooterChar"/>
    <w:uiPriority w:val="99"/>
    <w:unhideWhenUsed/>
    <w:rsid w:val="005E6E7A"/>
    <w:pPr>
      <w:tabs>
        <w:tab w:val="center" w:pos="4513"/>
        <w:tab w:val="right" w:pos="9026"/>
      </w:tabs>
    </w:pPr>
  </w:style>
  <w:style w:type="character" w:customStyle="1" w:styleId="FooterChar">
    <w:name w:val="Footer Char"/>
    <w:basedOn w:val="DefaultParagraphFont"/>
    <w:link w:val="Footer"/>
    <w:uiPriority w:val="99"/>
    <w:rsid w:val="005E6E7A"/>
  </w:style>
  <w:style w:type="paragraph" w:styleId="Caption">
    <w:name w:val="caption"/>
    <w:basedOn w:val="Normal"/>
    <w:next w:val="Normal"/>
    <w:uiPriority w:val="35"/>
    <w:unhideWhenUsed/>
    <w:qFormat/>
    <w:rsid w:val="001025DE"/>
    <w:pPr>
      <w:spacing w:after="200"/>
    </w:pPr>
    <w:rPr>
      <w:i/>
      <w:iCs/>
      <w:color w:val="1F497D" w:themeColor="text2"/>
      <w:sz w:val="18"/>
      <w:szCs w:val="18"/>
    </w:rPr>
  </w:style>
  <w:style w:type="character" w:styleId="LineNumber">
    <w:name w:val="line number"/>
    <w:basedOn w:val="DefaultParagraphFont"/>
    <w:uiPriority w:val="99"/>
    <w:semiHidden/>
    <w:unhideWhenUsed/>
    <w:rsid w:val="006E5340"/>
  </w:style>
  <w:style w:type="character" w:styleId="Hyperlink">
    <w:name w:val="Hyperlink"/>
    <w:basedOn w:val="DefaultParagraphFont"/>
    <w:uiPriority w:val="99"/>
    <w:unhideWhenUsed/>
    <w:rsid w:val="00202692"/>
    <w:rPr>
      <w:color w:val="0000FF" w:themeColor="hyperlink"/>
      <w:u w:val="single"/>
    </w:rPr>
  </w:style>
  <w:style w:type="character" w:styleId="UnresolvedMention">
    <w:name w:val="Unresolved Mention"/>
    <w:basedOn w:val="DefaultParagraphFont"/>
    <w:uiPriority w:val="99"/>
    <w:semiHidden/>
    <w:unhideWhenUsed/>
    <w:rsid w:val="00202692"/>
    <w:rPr>
      <w:color w:val="605E5C"/>
      <w:shd w:val="clear" w:color="auto" w:fill="E1DFDD"/>
    </w:rPr>
  </w:style>
  <w:style w:type="character" w:styleId="FollowedHyperlink">
    <w:name w:val="FollowedHyperlink"/>
    <w:basedOn w:val="DefaultParagraphFont"/>
    <w:uiPriority w:val="99"/>
    <w:semiHidden/>
    <w:unhideWhenUsed/>
    <w:rsid w:val="00063A96"/>
    <w:rPr>
      <w:color w:val="800080" w:themeColor="followedHyperlink"/>
      <w:u w:val="single"/>
    </w:rPr>
  </w:style>
  <w:style w:type="paragraph" w:styleId="BodyText">
    <w:name w:val="Body Text"/>
    <w:basedOn w:val="Normal"/>
    <w:link w:val="BodyTextChar"/>
    <w:uiPriority w:val="1"/>
    <w:qFormat/>
    <w:rsid w:val="00A9577D"/>
    <w:pPr>
      <w:widowControl w:val="0"/>
      <w:autoSpaceDE w:val="0"/>
      <w:autoSpaceDN w:val="0"/>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A9577D"/>
    <w:rPr>
      <w:rFonts w:ascii="Palatino Linotype" w:eastAsia="Palatino Linotype" w:hAnsi="Palatino Linotype" w:cs="Palatino Linotype"/>
      <w:sz w:val="24"/>
      <w:szCs w:val="24"/>
    </w:rPr>
  </w:style>
  <w:style w:type="character" w:customStyle="1" w:styleId="fontstyle01">
    <w:name w:val="fontstyle01"/>
    <w:basedOn w:val="DefaultParagraphFont"/>
    <w:rsid w:val="00A9577D"/>
    <w:rPr>
      <w:rFonts w:ascii="Charter-Roman" w:hAnsi="Charter-Roman" w:hint="default"/>
      <w:b w:val="0"/>
      <w:bCs w:val="0"/>
      <w:i w:val="0"/>
      <w:iCs w:val="0"/>
      <w:color w:val="000000"/>
      <w:sz w:val="22"/>
      <w:szCs w:val="22"/>
    </w:rPr>
  </w:style>
  <w:style w:type="character" w:customStyle="1" w:styleId="fontstyle21">
    <w:name w:val="fontstyle21"/>
    <w:basedOn w:val="DefaultParagraphFont"/>
    <w:rsid w:val="00260649"/>
    <w:rPr>
      <w:rFonts w:ascii="Charter-Italic" w:hAnsi="Charter-Italic" w:hint="default"/>
      <w:b w:val="0"/>
      <w:bCs w:val="0"/>
      <w:i/>
      <w:iCs/>
      <w:color w:val="000000"/>
      <w:sz w:val="18"/>
      <w:szCs w:val="18"/>
    </w:rPr>
  </w:style>
  <w:style w:type="paragraph" w:styleId="Bibliography">
    <w:name w:val="Bibliography"/>
    <w:basedOn w:val="Normal"/>
    <w:next w:val="Normal"/>
    <w:uiPriority w:val="37"/>
    <w:unhideWhenUsed/>
    <w:rsid w:val="003A66D8"/>
    <w:pPr>
      <w:spacing w:line="480" w:lineRule="auto"/>
      <w:ind w:left="720" w:hanging="720"/>
    </w:pPr>
  </w:style>
  <w:style w:type="table" w:styleId="TableGrid">
    <w:name w:val="Table Grid"/>
    <w:basedOn w:val="TableNormal"/>
    <w:uiPriority w:val="59"/>
    <w:rsid w:val="000E5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81"/>
    <w:pPr>
      <w:ind w:left="720"/>
      <w:contextualSpacing/>
    </w:pPr>
  </w:style>
  <w:style w:type="paragraph" w:styleId="NormalWeb">
    <w:name w:val="Normal (Web)"/>
    <w:basedOn w:val="Normal"/>
    <w:uiPriority w:val="99"/>
    <w:semiHidden/>
    <w:unhideWhenUsed/>
    <w:rsid w:val="00164081"/>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772E47"/>
    <w:rPr>
      <w:sz w:val="16"/>
      <w:szCs w:val="16"/>
    </w:rPr>
  </w:style>
  <w:style w:type="paragraph" w:styleId="CommentText">
    <w:name w:val="annotation text"/>
    <w:basedOn w:val="Normal"/>
    <w:link w:val="CommentTextChar"/>
    <w:uiPriority w:val="99"/>
    <w:semiHidden/>
    <w:unhideWhenUsed/>
    <w:rsid w:val="00772E47"/>
  </w:style>
  <w:style w:type="character" w:customStyle="1" w:styleId="CommentTextChar">
    <w:name w:val="Comment Text Char"/>
    <w:basedOn w:val="DefaultParagraphFont"/>
    <w:link w:val="CommentText"/>
    <w:uiPriority w:val="99"/>
    <w:semiHidden/>
    <w:rsid w:val="00772E47"/>
  </w:style>
  <w:style w:type="paragraph" w:styleId="CommentSubject">
    <w:name w:val="annotation subject"/>
    <w:basedOn w:val="CommentText"/>
    <w:next w:val="CommentText"/>
    <w:link w:val="CommentSubjectChar"/>
    <w:uiPriority w:val="99"/>
    <w:semiHidden/>
    <w:unhideWhenUsed/>
    <w:rsid w:val="00772E47"/>
    <w:rPr>
      <w:b/>
      <w:bCs/>
    </w:rPr>
  </w:style>
  <w:style w:type="character" w:customStyle="1" w:styleId="CommentSubjectChar">
    <w:name w:val="Comment Subject Char"/>
    <w:basedOn w:val="CommentTextChar"/>
    <w:link w:val="CommentSubject"/>
    <w:uiPriority w:val="99"/>
    <w:semiHidden/>
    <w:rsid w:val="00772E47"/>
    <w:rPr>
      <w:b/>
      <w:bCs/>
    </w:rPr>
  </w:style>
  <w:style w:type="paragraph" w:styleId="Revision">
    <w:name w:val="Revision"/>
    <w:hidden/>
    <w:uiPriority w:val="99"/>
    <w:semiHidden/>
    <w:rsid w:val="0077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2965">
      <w:bodyDiv w:val="1"/>
      <w:marLeft w:val="0"/>
      <w:marRight w:val="0"/>
      <w:marTop w:val="0"/>
      <w:marBottom w:val="0"/>
      <w:divBdr>
        <w:top w:val="none" w:sz="0" w:space="0" w:color="auto"/>
        <w:left w:val="none" w:sz="0" w:space="0" w:color="auto"/>
        <w:bottom w:val="none" w:sz="0" w:space="0" w:color="auto"/>
        <w:right w:val="none" w:sz="0" w:space="0" w:color="auto"/>
      </w:divBdr>
      <w:divsChild>
        <w:div w:id="1491940166">
          <w:marLeft w:val="480"/>
          <w:marRight w:val="0"/>
          <w:marTop w:val="0"/>
          <w:marBottom w:val="0"/>
          <w:divBdr>
            <w:top w:val="none" w:sz="0" w:space="0" w:color="auto"/>
            <w:left w:val="none" w:sz="0" w:space="0" w:color="auto"/>
            <w:bottom w:val="none" w:sz="0" w:space="0" w:color="auto"/>
            <w:right w:val="none" w:sz="0" w:space="0" w:color="auto"/>
          </w:divBdr>
          <w:divsChild>
            <w:div w:id="11309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034">
      <w:bodyDiv w:val="1"/>
      <w:marLeft w:val="0"/>
      <w:marRight w:val="0"/>
      <w:marTop w:val="0"/>
      <w:marBottom w:val="0"/>
      <w:divBdr>
        <w:top w:val="none" w:sz="0" w:space="0" w:color="auto"/>
        <w:left w:val="none" w:sz="0" w:space="0" w:color="auto"/>
        <w:bottom w:val="none" w:sz="0" w:space="0" w:color="auto"/>
        <w:right w:val="none" w:sz="0" w:space="0" w:color="auto"/>
      </w:divBdr>
    </w:div>
    <w:div w:id="902183424">
      <w:bodyDiv w:val="1"/>
      <w:marLeft w:val="0"/>
      <w:marRight w:val="0"/>
      <w:marTop w:val="0"/>
      <w:marBottom w:val="0"/>
      <w:divBdr>
        <w:top w:val="none" w:sz="0" w:space="0" w:color="auto"/>
        <w:left w:val="none" w:sz="0" w:space="0" w:color="auto"/>
        <w:bottom w:val="none" w:sz="0" w:space="0" w:color="auto"/>
        <w:right w:val="none" w:sz="0" w:space="0" w:color="auto"/>
      </w:divBdr>
    </w:div>
    <w:div w:id="1069693295">
      <w:bodyDiv w:val="1"/>
      <w:marLeft w:val="0"/>
      <w:marRight w:val="0"/>
      <w:marTop w:val="0"/>
      <w:marBottom w:val="0"/>
      <w:divBdr>
        <w:top w:val="none" w:sz="0" w:space="0" w:color="auto"/>
        <w:left w:val="none" w:sz="0" w:space="0" w:color="auto"/>
        <w:bottom w:val="none" w:sz="0" w:space="0" w:color="auto"/>
        <w:right w:val="none" w:sz="0" w:space="0" w:color="auto"/>
      </w:divBdr>
    </w:div>
    <w:div w:id="1265043034">
      <w:bodyDiv w:val="1"/>
      <w:marLeft w:val="0"/>
      <w:marRight w:val="0"/>
      <w:marTop w:val="0"/>
      <w:marBottom w:val="0"/>
      <w:divBdr>
        <w:top w:val="none" w:sz="0" w:space="0" w:color="auto"/>
        <w:left w:val="none" w:sz="0" w:space="0" w:color="auto"/>
        <w:bottom w:val="none" w:sz="0" w:space="0" w:color="auto"/>
        <w:right w:val="none" w:sz="0" w:space="0" w:color="auto"/>
      </w:divBdr>
    </w:div>
    <w:div w:id="1330332505">
      <w:bodyDiv w:val="1"/>
      <w:marLeft w:val="0"/>
      <w:marRight w:val="0"/>
      <w:marTop w:val="0"/>
      <w:marBottom w:val="0"/>
      <w:divBdr>
        <w:top w:val="none" w:sz="0" w:space="0" w:color="auto"/>
        <w:left w:val="none" w:sz="0" w:space="0" w:color="auto"/>
        <w:bottom w:val="none" w:sz="0" w:space="0" w:color="auto"/>
        <w:right w:val="none" w:sz="0" w:space="0" w:color="auto"/>
      </w:divBdr>
    </w:div>
    <w:div w:id="1366370692">
      <w:bodyDiv w:val="1"/>
      <w:marLeft w:val="0"/>
      <w:marRight w:val="0"/>
      <w:marTop w:val="0"/>
      <w:marBottom w:val="0"/>
      <w:divBdr>
        <w:top w:val="none" w:sz="0" w:space="0" w:color="auto"/>
        <w:left w:val="none" w:sz="0" w:space="0" w:color="auto"/>
        <w:bottom w:val="none" w:sz="0" w:space="0" w:color="auto"/>
        <w:right w:val="none" w:sz="0" w:space="0" w:color="auto"/>
      </w:divBdr>
    </w:div>
    <w:div w:id="1479028512">
      <w:bodyDiv w:val="1"/>
      <w:marLeft w:val="0"/>
      <w:marRight w:val="0"/>
      <w:marTop w:val="0"/>
      <w:marBottom w:val="0"/>
      <w:divBdr>
        <w:top w:val="none" w:sz="0" w:space="0" w:color="auto"/>
        <w:left w:val="none" w:sz="0" w:space="0" w:color="auto"/>
        <w:bottom w:val="none" w:sz="0" w:space="0" w:color="auto"/>
        <w:right w:val="none" w:sz="0" w:space="0" w:color="auto"/>
      </w:divBdr>
    </w:div>
    <w:div w:id="1807315095">
      <w:bodyDiv w:val="1"/>
      <w:marLeft w:val="0"/>
      <w:marRight w:val="0"/>
      <w:marTop w:val="0"/>
      <w:marBottom w:val="0"/>
      <w:divBdr>
        <w:top w:val="none" w:sz="0" w:space="0" w:color="auto"/>
        <w:left w:val="none" w:sz="0" w:space="0" w:color="auto"/>
        <w:bottom w:val="none" w:sz="0" w:space="0" w:color="auto"/>
        <w:right w:val="none" w:sz="0" w:space="0" w:color="auto"/>
      </w:divBdr>
    </w:div>
    <w:div w:id="1890677745">
      <w:bodyDiv w:val="1"/>
      <w:marLeft w:val="0"/>
      <w:marRight w:val="0"/>
      <w:marTop w:val="0"/>
      <w:marBottom w:val="0"/>
      <w:divBdr>
        <w:top w:val="none" w:sz="0" w:space="0" w:color="auto"/>
        <w:left w:val="none" w:sz="0" w:space="0" w:color="auto"/>
        <w:bottom w:val="none" w:sz="0" w:space="0" w:color="auto"/>
        <w:right w:val="none" w:sz="0" w:space="0" w:color="auto"/>
      </w:divBdr>
    </w:div>
    <w:div w:id="2006744546">
      <w:bodyDiv w:val="1"/>
      <w:marLeft w:val="0"/>
      <w:marRight w:val="0"/>
      <w:marTop w:val="0"/>
      <w:marBottom w:val="0"/>
      <w:divBdr>
        <w:top w:val="none" w:sz="0" w:space="0" w:color="auto"/>
        <w:left w:val="none" w:sz="0" w:space="0" w:color="auto"/>
        <w:bottom w:val="none" w:sz="0" w:space="0" w:color="auto"/>
        <w:right w:val="none" w:sz="0" w:space="0" w:color="auto"/>
      </w:divBdr>
    </w:div>
    <w:div w:id="2030370936">
      <w:bodyDiv w:val="1"/>
      <w:marLeft w:val="0"/>
      <w:marRight w:val="0"/>
      <w:marTop w:val="0"/>
      <w:marBottom w:val="0"/>
      <w:divBdr>
        <w:top w:val="none" w:sz="0" w:space="0" w:color="auto"/>
        <w:left w:val="none" w:sz="0" w:space="0" w:color="auto"/>
        <w:bottom w:val="none" w:sz="0" w:space="0" w:color="auto"/>
        <w:right w:val="none" w:sz="0" w:space="0" w:color="auto"/>
      </w:divBdr>
    </w:div>
    <w:div w:id="2097706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ddyman@gold.ac.uk"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F693-C466-404B-864C-DCFCDE87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25534</TotalTime>
  <Pages>35</Pages>
  <Words>24051</Words>
  <Characters>137097</Characters>
  <Application>Microsoft Office Word</Application>
  <DocSecurity>0</DocSecurity>
  <Lines>1142</Lines>
  <Paragraphs>321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analysis</vt:lpstr>
    </vt:vector>
  </TitlesOfParts>
  <Company/>
  <LinksUpToDate>false</LinksUpToDate>
  <CharactersWithSpaces>160827</CharactersWithSpaces>
  <SharedDoc>false</SharedDoc>
  <HLinks>
    <vt:vector size="6" baseType="variant">
      <vt:variant>
        <vt:i4>3407900</vt:i4>
      </vt:variant>
      <vt:variant>
        <vt:i4>0</vt:i4>
      </vt:variant>
      <vt:variant>
        <vt:i4>0</vt:i4>
      </vt:variant>
      <vt:variant>
        <vt:i4>5</vt:i4>
      </vt:variant>
      <vt:variant>
        <vt:lpwstr>mailto:c.addyman@gold.ac.uk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Caspar Addyman</dc:creator>
  <cp:lastModifiedBy>Caspar Addyman</cp:lastModifiedBy>
  <cp:revision>1784</cp:revision>
  <dcterms:created xsi:type="dcterms:W3CDTF">2021-04-26T18:15:00Z</dcterms:created>
  <dcterms:modified xsi:type="dcterms:W3CDTF">2021-05-21T19:42:00Z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zotero-version="5.0.97-beta.26+861d5787d"&gt;&lt;session id="q6iWfLPn"/&gt;&lt;style id="http://www.zotero.org/styles/apa" locale="en-GB"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Mendeley Document_1">
    <vt:lpwstr>True</vt:lpwstr>
  </property>
  <property fmtid="{D5CDD505-2E9C-101B-9397-08002B2CF9AE}" pid="5" name="Mendeley Unique User Id_1">
    <vt:lpwstr>6a438190-1cbb-3251-bb0f-ba4b0b4abeb3</vt:lpwstr>
  </property>
</Properties>
</file>